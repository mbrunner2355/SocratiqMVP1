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C687" w14:textId="26B4AC71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SocratIQ™ Technical Blueprint</w:t>
      </w:r>
    </w:p>
    <w:p w14:paraId="393BF9D1" w14:textId="155AAD94" w:rsidR="008B014B" w:rsidRPr="008B014B" w:rsidRDefault="008B014B" w:rsidP="008B014B">
      <w:r w:rsidRPr="008B014B">
        <w:rPr>
          <w:b/>
          <w:bCs/>
        </w:rPr>
        <w:t>Version:</w:t>
      </w:r>
      <w:r w:rsidRPr="008B014B">
        <w:t xml:space="preserve"> 3.</w:t>
      </w:r>
      <w:r w:rsidR="00822507">
        <w:t>1</w:t>
      </w:r>
      <w:r w:rsidRPr="008B014B">
        <w:br/>
      </w:r>
      <w:r w:rsidRPr="008B014B">
        <w:rPr>
          <w:b/>
          <w:bCs/>
        </w:rPr>
        <w:t>Date:</w:t>
      </w:r>
      <w:r w:rsidRPr="008B014B">
        <w:t xml:space="preserve"> </w:t>
      </w:r>
      <w:r w:rsidR="00822507">
        <w:t>Aug</w:t>
      </w:r>
      <w:r w:rsidRPr="008B014B">
        <w:t xml:space="preserve"> 2025</w:t>
      </w:r>
      <w:r w:rsidRPr="008B014B">
        <w:br/>
      </w:r>
      <w:r w:rsidRPr="008B014B">
        <w:rPr>
          <w:b/>
          <w:bCs/>
        </w:rPr>
        <w:t>Classification:</w:t>
      </w:r>
      <w:r w:rsidRPr="008B014B">
        <w:t xml:space="preserve"> Confidential</w:t>
      </w:r>
      <w:r w:rsidRPr="008B014B">
        <w:br/>
      </w:r>
      <w:r w:rsidRPr="008B014B">
        <w:rPr>
          <w:b/>
          <w:bCs/>
        </w:rPr>
        <w:t>Owner:</w:t>
      </w:r>
      <w:r w:rsidRPr="008B014B">
        <w:t xml:space="preserve"> Product Strategy Team</w:t>
      </w:r>
      <w:r w:rsidRPr="008B014B">
        <w:br/>
      </w:r>
      <w:r w:rsidRPr="008B014B">
        <w:rPr>
          <w:b/>
          <w:bCs/>
        </w:rPr>
        <w:t>Purpose:</w:t>
      </w:r>
      <w:r w:rsidRPr="008B014B">
        <w:t xml:space="preserve"> Canonical technical reference for SocratIQ™, serving as source of truth for developers, product managers, marketing/sales teams, and technical advisors</w:t>
      </w:r>
    </w:p>
    <w:p w14:paraId="31651299" w14:textId="72A24303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02341181" w:history="1">
        <w:r w:rsidRPr="00C14410">
          <w:rPr>
            <w:rStyle w:val="Hyperlink"/>
            <w:noProof/>
          </w:rPr>
          <w:t>1. 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873ED8" w14:textId="3494CE68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2" w:history="1">
        <w:r w:rsidRPr="00C14410">
          <w:rPr>
            <w:rStyle w:val="Hyperlink"/>
            <w:noProof/>
          </w:rPr>
          <w:t>2. Company Background &amp; Track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28DFB" w14:textId="02F0212C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3" w:history="1">
        <w:r w:rsidRPr="00C14410">
          <w:rPr>
            <w:rStyle w:val="Hyperlink"/>
            <w:noProof/>
          </w:rPr>
          <w:t>3. Platform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DA1C9" w14:textId="039CCEE2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4" w:history="1">
        <w:r w:rsidRPr="00C14410">
          <w:rPr>
            <w:rStyle w:val="Hyperlink"/>
            <w:noProof/>
          </w:rPr>
          <w:t>4. Core Platform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4806C" w14:textId="2FECF444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5" w:history="1">
        <w:r w:rsidRPr="00C14410">
          <w:rPr>
            <w:rStyle w:val="Hyperlink"/>
            <w:noProof/>
          </w:rPr>
          <w:t>5. Sophie Agent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3F985C" w14:textId="7C0C1214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6" w:history="1">
        <w:r w:rsidRPr="00C14410">
          <w:rPr>
            <w:rStyle w:val="Hyperlink"/>
            <w:noProof/>
          </w:rPr>
          <w:t>6. Module Portfolio &amp; Market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C4D531" w14:textId="0A4DAC36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7" w:history="1">
        <w:r w:rsidRPr="00C14410">
          <w:rPr>
            <w:rStyle w:val="Hyperlink"/>
            <w:noProof/>
          </w:rPr>
          <w:t>7. Technical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33957E" w14:textId="48BE4C27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8" w:history="1">
        <w:r w:rsidRPr="00C14410">
          <w:rPr>
            <w:rStyle w:val="Hyperlink"/>
            <w:noProof/>
          </w:rPr>
          <w:t>8. Integration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FAAA57" w14:textId="062E3B63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89" w:history="1">
        <w:r w:rsidRPr="00C14410">
          <w:rPr>
            <w:rStyle w:val="Hyperlink"/>
            <w:noProof/>
          </w:rPr>
          <w:t>9. Security &amp; Compliance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5657B7C" w14:textId="0A1966B2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0" w:history="1">
        <w:r w:rsidRPr="00C14410">
          <w:rPr>
            <w:rStyle w:val="Hyperlink"/>
            <w:noProof/>
          </w:rPr>
          <w:t>10. Performance &amp; 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3F2084" w14:textId="168387E9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1" w:history="1">
        <w:r w:rsidRPr="00C14410">
          <w:rPr>
            <w:rStyle w:val="Hyperlink"/>
            <w:noProof/>
          </w:rPr>
          <w:t>11. Partnership Ecosystem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CF119C" w14:textId="10E6B7BA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2" w:history="1">
        <w:r w:rsidRPr="00C14410">
          <w:rPr>
            <w:rStyle w:val="Hyperlink"/>
            <w:noProof/>
          </w:rPr>
          <w:t>12. Competitive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E38D94" w14:textId="215A79FB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3" w:history="1">
        <w:r w:rsidRPr="00C14410">
          <w:rPr>
            <w:rStyle w:val="Hyperlink"/>
            <w:noProof/>
          </w:rPr>
          <w:t>13. Intellectual Property Portfolio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BB282E" w14:textId="3C037882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4" w:history="1">
        <w:r w:rsidRPr="00C14410">
          <w:rPr>
            <w:rStyle w:val="Hyperlink"/>
            <w:noProof/>
          </w:rPr>
          <w:t>14. Risk Assessment &amp; Mitigation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013624" w14:textId="77E8C06A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5" w:history="1">
        <w:r w:rsidRPr="00C14410">
          <w:rPr>
            <w:rStyle w:val="Hyperlink"/>
            <w:noProof/>
          </w:rPr>
          <w:t>15. Implementation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86DD37" w14:textId="7954F600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6" w:history="1">
        <w:r w:rsidRPr="00C14410">
          <w:rPr>
            <w:rStyle w:val="Hyperlink"/>
            <w:noProof/>
          </w:rPr>
          <w:t>16. Financial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E17487" w14:textId="61DEFCB5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7" w:history="1">
        <w:r w:rsidRPr="00C14410">
          <w:rPr>
            <w:rStyle w:val="Hyperlink"/>
            <w:noProof/>
          </w:rPr>
          <w:t>17. Development Roadmap &amp;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B40281A" w14:textId="636B8DA4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8" w:history="1">
        <w:r w:rsidRPr="00C14410">
          <w:rPr>
            <w:rStyle w:val="Hyperlink"/>
            <w:noProof/>
          </w:rPr>
          <w:t>18. Technical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74F24BF" w14:textId="300681B1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199" w:history="1">
        <w:r w:rsidRPr="00C14410">
          <w:rPr>
            <w:rStyle w:val="Hyperlink"/>
            <w:noProof/>
          </w:rPr>
          <w:t>19. User Experience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24168D1" w14:textId="0DEAAE71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200" w:history="1">
        <w:r w:rsidRPr="00C14410">
          <w:rPr>
            <w:rStyle w:val="Hyperlink"/>
            <w:noProof/>
          </w:rPr>
          <w:t>20. Testing &amp; Quality Assurance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25EBA99" w14:textId="5B53741A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201" w:history="1">
        <w:r w:rsidRPr="00C14410">
          <w:rPr>
            <w:rStyle w:val="Hyperlink"/>
            <w:noProof/>
          </w:rPr>
          <w:t>21. Training &amp; Documentation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7293A8E" w14:textId="4E2385FA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202" w:history="1">
        <w:r w:rsidRPr="00C14410">
          <w:rPr>
            <w:rStyle w:val="Hyperlink"/>
            <w:noProof/>
          </w:rPr>
          <w:t>22. Final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3B82230" w14:textId="44F6C452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203" w:history="1">
        <w:r w:rsidRPr="00C14410">
          <w:rPr>
            <w:rStyle w:val="Hyperlink"/>
            <w:noProof/>
          </w:rPr>
          <w:t>23. Technical Due Diligence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048C03" w14:textId="408A7A8A" w:rsidR="00755F0B" w:rsidRDefault="00755F0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202341204" w:history="1">
        <w:r w:rsidRPr="00C14410">
          <w:rPr>
            <w:rStyle w:val="Hyperlink"/>
            <w:noProof/>
          </w:rPr>
          <w:t>24.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EB996C" w14:textId="756C4E71" w:rsidR="000E1C94" w:rsidRDefault="00755F0B" w:rsidP="008B014B">
      <w:r>
        <w:fldChar w:fldCharType="end"/>
      </w:r>
    </w:p>
    <w:p w14:paraId="570A4B8C" w14:textId="77777777" w:rsidR="000E1C94" w:rsidRDefault="000E1C94">
      <w:r>
        <w:br w:type="page"/>
      </w:r>
    </w:p>
    <w:p w14:paraId="24DE0B82" w14:textId="77777777" w:rsidR="008B014B" w:rsidRPr="008B014B" w:rsidRDefault="008B014B" w:rsidP="008B014B"/>
    <w:p w14:paraId="1E07F5A8" w14:textId="4101157F" w:rsidR="008B014B" w:rsidRPr="008B014B" w:rsidRDefault="008B014B" w:rsidP="008B014B"/>
    <w:p w14:paraId="3267F477" w14:textId="77777777" w:rsidR="008B014B" w:rsidRPr="008B014B" w:rsidRDefault="008B014B" w:rsidP="008B014B">
      <w:pPr>
        <w:pStyle w:val="Heading1"/>
      </w:pPr>
      <w:bookmarkStart w:id="0" w:name="_Toc202341181"/>
      <w:r w:rsidRPr="008B014B">
        <w:t xml:space="preserve">1. Executive </w:t>
      </w:r>
      <w:commentRangeStart w:id="1"/>
      <w:r w:rsidRPr="008B014B">
        <w:t>Summary</w:t>
      </w:r>
      <w:bookmarkEnd w:id="0"/>
      <w:commentRangeEnd w:id="1"/>
      <w:r w:rsidR="00A0690C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91A492E" w14:textId="77777777" w:rsidR="008B014B" w:rsidRPr="008B014B" w:rsidRDefault="008B014B" w:rsidP="008B014B">
      <w:r w:rsidRPr="008B014B">
        <w:rPr>
          <w:b/>
          <w:bCs/>
        </w:rPr>
        <w:t>SocratIQ™</w:t>
      </w:r>
      <w:r w:rsidRPr="008B014B">
        <w:t xml:space="preserve"> is an AI-enhanced intelligence platform for life sciences development and commercialization, developed by a 19-year enterprise software company with proven exits to Roche, McKesson, Oracle Life Sciences, and ETQ/Hexagon.</w:t>
      </w:r>
    </w:p>
    <w:p w14:paraId="60763C4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Current Market Validation</w:t>
      </w:r>
    </w:p>
    <w:p w14:paraId="32F37671" w14:textId="77777777" w:rsidR="008B014B" w:rsidRPr="008B014B" w:rsidRDefault="008B014B" w:rsidP="00791481">
      <w:pPr>
        <w:numPr>
          <w:ilvl w:val="0"/>
          <w:numId w:val="1"/>
        </w:numPr>
      </w:pPr>
      <w:r w:rsidRPr="008B014B">
        <w:rPr>
          <w:b/>
          <w:bCs/>
        </w:rPr>
        <w:t>7 active partnerships</w:t>
      </w:r>
      <w:r w:rsidRPr="008B014B">
        <w:t xml:space="preserve"> across pharma, construction, legal, and consulting verticals</w:t>
      </w:r>
    </w:p>
    <w:p w14:paraId="41139030" w14:textId="77777777" w:rsidR="008B014B" w:rsidRPr="008B014B" w:rsidRDefault="008B014B" w:rsidP="00791481">
      <w:pPr>
        <w:numPr>
          <w:ilvl w:val="0"/>
          <w:numId w:val="1"/>
        </w:numPr>
      </w:pPr>
      <w:r w:rsidRPr="008B014B">
        <w:rPr>
          <w:b/>
          <w:bCs/>
        </w:rPr>
        <w:t>2 paying customers</w:t>
      </w:r>
      <w:r w:rsidRPr="008B014B">
        <w:t xml:space="preserve"> in pilot/production phases</w:t>
      </w:r>
    </w:p>
    <w:p w14:paraId="268F51B0" w14:textId="77777777" w:rsidR="008B014B" w:rsidRPr="008B014B" w:rsidRDefault="008B014B" w:rsidP="00791481">
      <w:pPr>
        <w:numPr>
          <w:ilvl w:val="0"/>
          <w:numId w:val="1"/>
        </w:numPr>
      </w:pPr>
      <w:r w:rsidRPr="008B014B">
        <w:rPr>
          <w:b/>
          <w:bCs/>
        </w:rPr>
        <w:t>4 modules validated</w:t>
      </w:r>
      <w:r w:rsidRPr="008B014B">
        <w:t xml:space="preserve"> with real customer usage and feedback</w:t>
      </w:r>
    </w:p>
    <w:p w14:paraId="633D9504" w14:textId="77777777" w:rsidR="008B014B" w:rsidRPr="008B014B" w:rsidRDefault="008B014B" w:rsidP="00791481">
      <w:pPr>
        <w:numPr>
          <w:ilvl w:val="0"/>
          <w:numId w:val="1"/>
        </w:numPr>
      </w:pPr>
      <w:r w:rsidRPr="008B014B">
        <w:rPr>
          <w:b/>
          <w:bCs/>
        </w:rPr>
        <w:t>Patents and trademarks pending</w:t>
      </w:r>
      <w:r w:rsidRPr="008B014B">
        <w:t xml:space="preserve"> on core platform innovations</w:t>
      </w:r>
    </w:p>
    <w:p w14:paraId="4C8AB09D" w14:textId="77777777" w:rsidR="008B014B" w:rsidRPr="008B014B" w:rsidRDefault="008B014B" w:rsidP="00791481">
      <w:pPr>
        <w:numPr>
          <w:ilvl w:val="0"/>
          <w:numId w:val="1"/>
        </w:numPr>
      </w:pPr>
      <w:r w:rsidRPr="008B014B">
        <w:rPr>
          <w:b/>
          <w:bCs/>
        </w:rPr>
        <w:t>Clean C Corporation formation</w:t>
      </w:r>
      <w:r w:rsidRPr="008B014B">
        <w:t xml:space="preserve"> planned July 2025</w:t>
      </w:r>
    </w:p>
    <w:p w14:paraId="7FA6620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Platform Value Proposition</w:t>
      </w:r>
    </w:p>
    <w:p w14:paraId="2D0BB56F" w14:textId="77777777" w:rsidR="008B014B" w:rsidRPr="008B014B" w:rsidRDefault="008B014B" w:rsidP="008B014B">
      <w:r w:rsidRPr="008B014B">
        <w:t>SocratIQ™ transforms fragmented post-discovery workflows into coordinated, outcome-driven execution through:</w:t>
      </w:r>
    </w:p>
    <w:p w14:paraId="353C25C9" w14:textId="77777777" w:rsidR="008B014B" w:rsidRPr="008B014B" w:rsidRDefault="008B014B" w:rsidP="00791481">
      <w:pPr>
        <w:numPr>
          <w:ilvl w:val="0"/>
          <w:numId w:val="2"/>
        </w:numPr>
      </w:pPr>
      <w:r w:rsidRPr="008B014B">
        <w:rPr>
          <w:b/>
          <w:bCs/>
        </w:rPr>
        <w:t>Universal data fusion</w:t>
      </w:r>
      <w:r w:rsidRPr="008B014B">
        <w:t xml:space="preserve"> across structured and unstructured sources</w:t>
      </w:r>
    </w:p>
    <w:p w14:paraId="5F826E47" w14:textId="77777777" w:rsidR="008B014B" w:rsidRPr="008B014B" w:rsidRDefault="008B014B" w:rsidP="00791481">
      <w:pPr>
        <w:numPr>
          <w:ilvl w:val="0"/>
          <w:numId w:val="2"/>
        </w:numPr>
      </w:pPr>
      <w:r w:rsidRPr="008B014B">
        <w:rPr>
          <w:b/>
          <w:bCs/>
        </w:rPr>
        <w:t>Graph-native knowledge representation</w:t>
      </w:r>
      <w:r w:rsidRPr="008B014B">
        <w:t xml:space="preserve"> enabling cross-domain reasoning</w:t>
      </w:r>
    </w:p>
    <w:p w14:paraId="29CD86F7" w14:textId="77777777" w:rsidR="008B014B" w:rsidRPr="008B014B" w:rsidRDefault="008B014B" w:rsidP="00791481">
      <w:pPr>
        <w:numPr>
          <w:ilvl w:val="0"/>
          <w:numId w:val="2"/>
        </w:numPr>
      </w:pPr>
      <w:r w:rsidRPr="008B014B">
        <w:rPr>
          <w:b/>
          <w:bCs/>
          <w:highlight w:val="yellow"/>
        </w:rPr>
        <w:t>Autonomous</w:t>
      </w:r>
      <w:r w:rsidRPr="008B014B">
        <w:rPr>
          <w:b/>
          <w:bCs/>
        </w:rPr>
        <w:t xml:space="preserve"> agent orchestration</w:t>
      </w:r>
      <w:r w:rsidRPr="008B014B">
        <w:t xml:space="preserve"> with human-in-the-loop governance</w:t>
      </w:r>
    </w:p>
    <w:p w14:paraId="4CBF7E28" w14:textId="77777777" w:rsidR="008B014B" w:rsidRPr="008B014B" w:rsidRDefault="008B014B" w:rsidP="00791481">
      <w:pPr>
        <w:numPr>
          <w:ilvl w:val="0"/>
          <w:numId w:val="2"/>
        </w:numPr>
      </w:pPr>
      <w:r w:rsidRPr="008B014B">
        <w:rPr>
          <w:b/>
          <w:bCs/>
        </w:rPr>
        <w:t>Immutable audit trails</w:t>
      </w:r>
      <w:r w:rsidRPr="008B014B">
        <w:t xml:space="preserve"> for regulatory compliance and decision transparency</w:t>
      </w:r>
    </w:p>
    <w:p w14:paraId="6957A8D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Business Model</w:t>
      </w:r>
    </w:p>
    <w:p w14:paraId="62F5E213" w14:textId="77777777" w:rsidR="008B014B" w:rsidRPr="008B014B" w:rsidRDefault="008B014B" w:rsidP="008B014B">
      <w:r w:rsidRPr="008B014B">
        <w:t xml:space="preserve">Multi-stream revenue model including direct SaaS subscriptions, partner licensing, channel revenue, and professional services, targeting </w:t>
      </w:r>
      <w:r w:rsidRPr="008B014B">
        <w:rPr>
          <w:highlight w:val="yellow"/>
        </w:rPr>
        <w:t>$50M+ ARR within 3 years.</w:t>
      </w:r>
    </w:p>
    <w:p w14:paraId="0DEEF129" w14:textId="77777777" w:rsidR="008B014B" w:rsidRPr="008B014B" w:rsidRDefault="00000000" w:rsidP="008B014B">
      <w:r>
        <w:pict w14:anchorId="65D5CE1E">
          <v:rect id="_x0000_i1026" style="width:0;height:1.5pt" o:hralign="center" o:hrstd="t" o:hr="t" fillcolor="#a0a0a0" stroked="f"/>
        </w:pict>
      </w:r>
    </w:p>
    <w:p w14:paraId="22A667D8" w14:textId="77777777" w:rsidR="008B014B" w:rsidRPr="008B014B" w:rsidRDefault="008B014B" w:rsidP="008B014B">
      <w:pPr>
        <w:pStyle w:val="Heading1"/>
      </w:pPr>
      <w:bookmarkStart w:id="2" w:name="_Toc202341182"/>
      <w:commentRangeStart w:id="3"/>
      <w:r w:rsidRPr="008B014B">
        <w:t>2. Company Background &amp; Track Record</w:t>
      </w:r>
      <w:bookmarkEnd w:id="2"/>
      <w:commentRangeEnd w:id="3"/>
      <w:r w:rsidR="00896C53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64EA9AE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Corporate History</w:t>
      </w:r>
    </w:p>
    <w:p w14:paraId="1745EDDC" w14:textId="77777777" w:rsidR="008B014B" w:rsidRPr="008B014B" w:rsidRDefault="008B014B" w:rsidP="008B014B">
      <w:r w:rsidRPr="008B014B">
        <w:rPr>
          <w:b/>
          <w:bCs/>
        </w:rPr>
        <w:t>Founded:</w:t>
      </w:r>
      <w:r w:rsidRPr="008B014B">
        <w:t xml:space="preserve"> 2006 (19 years of enterprise software development)</w:t>
      </w:r>
      <w:r w:rsidRPr="008B014B">
        <w:br/>
      </w:r>
      <w:r w:rsidRPr="008B014B">
        <w:rPr>
          <w:b/>
          <w:bCs/>
        </w:rPr>
        <w:t>Previous Exits:</w:t>
      </w:r>
      <w:r w:rsidRPr="008B014B">
        <w:t xml:space="preserve"> Successful platform sales to Roche, McKesson, Oracle Life Sciences, ETQ/Hexagon</w:t>
      </w:r>
      <w:r w:rsidRPr="008B014B">
        <w:br/>
      </w:r>
      <w:r w:rsidRPr="008B014B">
        <w:rPr>
          <w:b/>
          <w:bCs/>
        </w:rPr>
        <w:t>Domain Expertise:</w:t>
      </w:r>
      <w:r w:rsidRPr="008B014B">
        <w:t xml:space="preserve"> Life sciences, healthcare IT, construction technology, regulatory compliance</w:t>
      </w:r>
      <w:r w:rsidRPr="008B014B">
        <w:br/>
      </w:r>
      <w:r w:rsidRPr="008B014B">
        <w:rPr>
          <w:b/>
          <w:bCs/>
        </w:rPr>
        <w:t>Team Size:</w:t>
      </w:r>
      <w:r w:rsidRPr="008B014B">
        <w:t xml:space="preserve"> 15+ engineers and domain experts</w:t>
      </w:r>
    </w:p>
    <w:p w14:paraId="70C2C52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Strategic Positioning</w:t>
      </w:r>
    </w:p>
    <w:p w14:paraId="7B120D6E" w14:textId="77777777" w:rsidR="008B014B" w:rsidRPr="008B014B" w:rsidRDefault="008B014B" w:rsidP="008B014B">
      <w:r w:rsidRPr="008B014B">
        <w:lastRenderedPageBreak/>
        <w:t xml:space="preserve">The founding team brings deep expertise </w:t>
      </w:r>
      <w:proofErr w:type="gramStart"/>
      <w:r w:rsidRPr="008B014B">
        <w:t>in</w:t>
      </w:r>
      <w:proofErr w:type="gramEnd"/>
      <w:r w:rsidRPr="008B014B">
        <w:t>:</w:t>
      </w:r>
    </w:p>
    <w:p w14:paraId="7E9A31DD" w14:textId="77777777" w:rsidR="008B014B" w:rsidRPr="008B014B" w:rsidRDefault="008B014B" w:rsidP="00791481">
      <w:pPr>
        <w:numPr>
          <w:ilvl w:val="0"/>
          <w:numId w:val="3"/>
        </w:numPr>
      </w:pPr>
      <w:r w:rsidRPr="008B014B">
        <w:rPr>
          <w:b/>
          <w:bCs/>
        </w:rPr>
        <w:t>Enterprise platform architecture</w:t>
      </w:r>
      <w:r w:rsidRPr="008B014B">
        <w:t xml:space="preserve"> with proven scalability</w:t>
      </w:r>
    </w:p>
    <w:p w14:paraId="7C77E3B1" w14:textId="77777777" w:rsidR="008B014B" w:rsidRPr="008B014B" w:rsidRDefault="008B014B" w:rsidP="00791481">
      <w:pPr>
        <w:numPr>
          <w:ilvl w:val="0"/>
          <w:numId w:val="3"/>
        </w:numPr>
      </w:pPr>
      <w:r w:rsidRPr="008B014B">
        <w:rPr>
          <w:b/>
          <w:bCs/>
        </w:rPr>
        <w:t>Life sciences regulatory requirements</w:t>
      </w:r>
      <w:r w:rsidRPr="008B014B">
        <w:t xml:space="preserve"> and compliance frameworks</w:t>
      </w:r>
    </w:p>
    <w:p w14:paraId="1E66F99C" w14:textId="77777777" w:rsidR="008B014B" w:rsidRPr="008B014B" w:rsidRDefault="008B014B" w:rsidP="00791481">
      <w:pPr>
        <w:numPr>
          <w:ilvl w:val="0"/>
          <w:numId w:val="3"/>
        </w:numPr>
      </w:pPr>
      <w:r w:rsidRPr="008B014B">
        <w:rPr>
          <w:b/>
          <w:bCs/>
        </w:rPr>
        <w:t>Partner ecosystem development</w:t>
      </w:r>
      <w:r w:rsidRPr="008B014B">
        <w:t xml:space="preserve"> and B2B2B models</w:t>
      </w:r>
    </w:p>
    <w:p w14:paraId="6F829655" w14:textId="77777777" w:rsidR="008B014B" w:rsidRPr="008B014B" w:rsidRDefault="008B014B" w:rsidP="00791481">
      <w:pPr>
        <w:numPr>
          <w:ilvl w:val="0"/>
          <w:numId w:val="3"/>
        </w:numPr>
      </w:pPr>
      <w:r w:rsidRPr="008B014B">
        <w:rPr>
          <w:b/>
          <w:bCs/>
        </w:rPr>
        <w:t>Complex data integration</w:t>
      </w:r>
      <w:r w:rsidRPr="008B014B">
        <w:t xml:space="preserve"> across healthcare and industrial verticals</w:t>
      </w:r>
    </w:p>
    <w:p w14:paraId="7FCE31B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Corporate Structure Evolution</w:t>
      </w:r>
    </w:p>
    <w:p w14:paraId="2456169E" w14:textId="77777777" w:rsidR="008B014B" w:rsidRPr="008B014B" w:rsidRDefault="008B014B" w:rsidP="008B014B">
      <w:r w:rsidRPr="008B014B">
        <w:rPr>
          <w:b/>
          <w:bCs/>
        </w:rPr>
        <w:t>Current:</w:t>
      </w:r>
      <w:r w:rsidRPr="008B014B">
        <w:t xml:space="preserve"> Established corporation with existing operations</w:t>
      </w:r>
      <w:r w:rsidRPr="008B014B">
        <w:br/>
      </w:r>
      <w:r w:rsidRPr="008B014B">
        <w:rPr>
          <w:b/>
          <w:bCs/>
        </w:rPr>
        <w:t>Planned:</w:t>
      </w:r>
      <w:r w:rsidRPr="008B014B">
        <w:t xml:space="preserve"> New C Corporation formation (July 2025) for SocratIQ™ platform</w:t>
      </w:r>
      <w:r w:rsidRPr="008B014B">
        <w:br/>
      </w:r>
      <w:r w:rsidRPr="008B014B">
        <w:rPr>
          <w:b/>
          <w:bCs/>
        </w:rPr>
        <w:t>Rationale:</w:t>
      </w:r>
      <w:r w:rsidRPr="008B014B">
        <w:t xml:space="preserve"> Clean entity structure for focused platform development and investment</w:t>
      </w:r>
    </w:p>
    <w:p w14:paraId="15AE7CD9" w14:textId="77777777" w:rsidR="008B014B" w:rsidRPr="008B014B" w:rsidRDefault="00000000" w:rsidP="008B014B">
      <w:r>
        <w:pict w14:anchorId="56514537">
          <v:rect id="_x0000_i1027" style="width:0;height:1.5pt" o:hralign="center" o:hrstd="t" o:hr="t" fillcolor="#a0a0a0" stroked="f"/>
        </w:pict>
      </w:r>
    </w:p>
    <w:p w14:paraId="61F85551" w14:textId="77777777" w:rsidR="008B014B" w:rsidRPr="008B014B" w:rsidRDefault="008B014B" w:rsidP="008B014B">
      <w:pPr>
        <w:pStyle w:val="Heading1"/>
      </w:pPr>
      <w:bookmarkStart w:id="5" w:name="_Toc202341183"/>
      <w:r w:rsidRPr="008B014B">
        <w:t>3. Platform Architecture Overview</w:t>
      </w:r>
      <w:bookmarkEnd w:id="5"/>
    </w:p>
    <w:p w14:paraId="0EEDDF0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3.1 Two-Tier Architecture Design</w:t>
      </w:r>
    </w:p>
    <w:p w14:paraId="56916715" w14:textId="77777777" w:rsidR="008B014B" w:rsidRDefault="008B014B" w:rsidP="008B014B">
      <w:r w:rsidRPr="008B014B">
        <w:t>SocratIQ™ employs a clean separation between data infrastructure and intelligent orchestration:</w:t>
      </w:r>
    </w:p>
    <w:p w14:paraId="51BF7EEE" w14:textId="14AE1246" w:rsidR="0001011C" w:rsidRPr="008B014B" w:rsidRDefault="0001011C" w:rsidP="008B014B">
      <w:r>
        <w:rPr>
          <w:noProof/>
        </w:rPr>
        <w:lastRenderedPageBreak/>
        <w:drawing>
          <wp:inline distT="0" distB="0" distL="0" distR="0" wp14:anchorId="74FFCF5C" wp14:editId="1EFDA911">
            <wp:extent cx="4743450" cy="6457950"/>
            <wp:effectExtent l="0" t="0" r="0" b="0"/>
            <wp:docPr id="1844758910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58910" name="Picture 1" descr="A diagram of a software syste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92C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3.2 Core Design Principles</w:t>
      </w:r>
    </w:p>
    <w:p w14:paraId="2D4D619D" w14:textId="77777777" w:rsidR="008B014B" w:rsidRPr="008B014B" w:rsidRDefault="008B014B" w:rsidP="008B014B">
      <w:r w:rsidRPr="008B014B">
        <w:rPr>
          <w:b/>
          <w:bCs/>
        </w:rPr>
        <w:t>Modularity:</w:t>
      </w:r>
      <w:r w:rsidRPr="008B014B">
        <w:t xml:space="preserve"> Each component operates independently with well-defined APIs</w:t>
      </w:r>
      <w:r w:rsidRPr="008B014B">
        <w:br/>
      </w:r>
      <w:r w:rsidRPr="008B014B">
        <w:rPr>
          <w:b/>
          <w:bCs/>
        </w:rPr>
        <w:t>Scalability:</w:t>
      </w:r>
      <w:r w:rsidRPr="008B014B">
        <w:t xml:space="preserve"> Horizontal scaling across compute and storage layers</w:t>
      </w:r>
      <w:r w:rsidRPr="008B014B">
        <w:br/>
      </w:r>
      <w:r w:rsidRPr="008B014B">
        <w:rPr>
          <w:b/>
          <w:bCs/>
        </w:rPr>
        <w:t>Auditability:</w:t>
      </w:r>
      <w:r w:rsidRPr="008B014B">
        <w:t xml:space="preserve"> Complete decision lineage with immutable logging</w:t>
      </w:r>
      <w:r w:rsidRPr="008B014B">
        <w:br/>
      </w:r>
      <w:r w:rsidRPr="008B014B">
        <w:rPr>
          <w:b/>
          <w:bCs/>
        </w:rPr>
        <w:t>Extensibility:</w:t>
      </w:r>
      <w:r w:rsidRPr="008B014B">
        <w:t xml:space="preserve"> Plugin architecture for domain-specific extensions</w:t>
      </w:r>
      <w:r w:rsidRPr="008B014B">
        <w:br/>
      </w:r>
      <w:r w:rsidRPr="008B014B">
        <w:rPr>
          <w:b/>
          <w:bCs/>
        </w:rPr>
        <w:t>Reliability:</w:t>
      </w:r>
      <w:r w:rsidRPr="008B014B">
        <w:t xml:space="preserve"> Multi-region deployment with automated failover</w:t>
      </w:r>
    </w:p>
    <w:p w14:paraId="0CA699E8" w14:textId="77777777" w:rsidR="008B014B" w:rsidRPr="008B014B" w:rsidRDefault="00000000" w:rsidP="008B014B">
      <w:r>
        <w:pict w14:anchorId="06D9338A">
          <v:rect id="_x0000_i1028" style="width:0;height:1.5pt" o:hralign="center" o:hrstd="t" o:hr="t" fillcolor="#a0a0a0" stroked="f"/>
        </w:pict>
      </w:r>
    </w:p>
    <w:p w14:paraId="6E6B12E6" w14:textId="77777777" w:rsidR="008B014B" w:rsidRPr="008B014B" w:rsidRDefault="008B014B" w:rsidP="008B014B">
      <w:pPr>
        <w:pStyle w:val="Heading1"/>
      </w:pPr>
      <w:bookmarkStart w:id="6" w:name="_Toc202341184"/>
      <w:r w:rsidRPr="008B014B">
        <w:lastRenderedPageBreak/>
        <w:t>4. Core Platform Components</w:t>
      </w:r>
      <w:bookmarkEnd w:id="6"/>
    </w:p>
    <w:p w14:paraId="1CC0F58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4.1 SocratIQ Transform™ - Data Intelligence Engine</w:t>
      </w:r>
    </w:p>
    <w:p w14:paraId="3198B63B" w14:textId="77777777" w:rsidR="008B014B" w:rsidRPr="008B014B" w:rsidRDefault="008B014B" w:rsidP="008B014B">
      <w:r w:rsidRPr="008B014B">
        <w:rPr>
          <w:b/>
          <w:bCs/>
        </w:rPr>
        <w:t>Function:</w:t>
      </w:r>
      <w:r w:rsidRPr="008B014B">
        <w:t xml:space="preserve"> Universal ingestion and semantic enrichment of structured and unstructured content</w:t>
      </w:r>
    </w:p>
    <w:p w14:paraId="4A93BC0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Architecture</w:t>
      </w:r>
    </w:p>
    <w:p w14:paraId="20A0C357" w14:textId="77777777" w:rsidR="008B014B" w:rsidRDefault="008B014B" w:rsidP="008B014B">
      <w:r w:rsidRPr="008B014B">
        <w:t>Data Sources → Ingestion → NLP Processing → Ontology Mapping → Graph Insertion</w:t>
      </w:r>
    </w:p>
    <w:p w14:paraId="656B672A" w14:textId="0A95D53D" w:rsidR="0001011C" w:rsidRPr="008B014B" w:rsidRDefault="0001011C" w:rsidP="008B014B">
      <w:r>
        <w:rPr>
          <w:noProof/>
        </w:rPr>
        <w:drawing>
          <wp:inline distT="0" distB="0" distL="0" distR="0" wp14:anchorId="31224094" wp14:editId="63D7EE3E">
            <wp:extent cx="4914900" cy="942975"/>
            <wp:effectExtent l="0" t="0" r="0" b="9525"/>
            <wp:docPr id="1429221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17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AEF" w14:textId="77777777" w:rsidR="008B014B" w:rsidRPr="008B014B" w:rsidRDefault="008B014B" w:rsidP="008B014B">
      <w:r w:rsidRPr="008B014B">
        <w:t xml:space="preserve">     </w:t>
      </w:r>
      <w:commentRangeStart w:id="7"/>
      <w:r w:rsidRPr="008B014B">
        <w:t>│              │            │               │              │</w:t>
      </w:r>
    </w:p>
    <w:p w14:paraId="141473DC" w14:textId="77777777" w:rsidR="008B014B" w:rsidRPr="008B014B" w:rsidRDefault="008B014B" w:rsidP="008B014B">
      <w:r w:rsidRPr="008B014B">
        <w:t xml:space="preserve">   Various      Format Norm   </w:t>
      </w:r>
      <w:proofErr w:type="spellStart"/>
      <w:r w:rsidRPr="008B014B">
        <w:t>BioBERT</w:t>
      </w:r>
      <w:proofErr w:type="spellEnd"/>
      <w:r w:rsidRPr="008B014B">
        <w:t xml:space="preserve"> </w:t>
      </w:r>
      <w:proofErr w:type="gramStart"/>
      <w:r w:rsidRPr="008B014B">
        <w:t xml:space="preserve">Ensemble  </w:t>
      </w:r>
      <w:proofErr w:type="spellStart"/>
      <w:r w:rsidRPr="008B014B">
        <w:t>MeSH</w:t>
      </w:r>
      <w:proofErr w:type="spellEnd"/>
      <w:proofErr w:type="gramEnd"/>
      <w:r w:rsidRPr="008B014B">
        <w:t>/SNOMED    Neo4j/Neptune</w:t>
      </w:r>
    </w:p>
    <w:p w14:paraId="6FAD7B03" w14:textId="77777777" w:rsidR="008B014B" w:rsidRPr="008B014B" w:rsidRDefault="008B014B" w:rsidP="008B014B">
      <w:r w:rsidRPr="008B014B">
        <w:t xml:space="preserve">   Formats      JSON/Avro     Domain Adapters   Custom Terms   RDF Triples</w:t>
      </w:r>
      <w:commentRangeEnd w:id="7"/>
      <w:r w:rsidR="0001011C" w:rsidRPr="008B014B">
        <w:rPr>
          <w:rStyle w:val="CommentReference"/>
          <w:sz w:val="22"/>
          <w:szCs w:val="22"/>
        </w:rPr>
        <w:commentReference w:id="7"/>
      </w:r>
    </w:p>
    <w:p w14:paraId="6D5515D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Detailed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477"/>
        <w:gridCol w:w="2292"/>
        <w:gridCol w:w="2892"/>
      </w:tblGrid>
      <w:tr w:rsidR="008B014B" w:rsidRPr="008B014B" w14:paraId="7A39F76E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43E75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34D0EDC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0E3FC73F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FCB6DA4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Scalability</w:t>
            </w:r>
          </w:p>
        </w:tc>
      </w:tr>
      <w:tr w:rsidR="008B014B" w:rsidRPr="008B014B" w14:paraId="2038D52F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2269" w14:textId="77777777" w:rsidR="008B014B" w:rsidRPr="008B014B" w:rsidRDefault="008B014B" w:rsidP="008B014B">
            <w:r w:rsidRPr="008B014B">
              <w:rPr>
                <w:b/>
                <w:bCs/>
              </w:rPr>
              <w:t>Ingestion Pipeline</w:t>
            </w:r>
          </w:p>
        </w:tc>
        <w:tc>
          <w:tcPr>
            <w:tcW w:w="0" w:type="auto"/>
            <w:vAlign w:val="center"/>
            <w:hideMark/>
          </w:tcPr>
          <w:p w14:paraId="5DF2DBE7" w14:textId="77777777" w:rsidR="008B014B" w:rsidRPr="008B014B" w:rsidRDefault="008B014B" w:rsidP="008B014B">
            <w:r w:rsidRPr="008B014B">
              <w:t>Apache Kafka, AWS Kinesis</w:t>
            </w:r>
          </w:p>
        </w:tc>
        <w:tc>
          <w:tcPr>
            <w:tcW w:w="0" w:type="auto"/>
            <w:vAlign w:val="center"/>
            <w:hideMark/>
          </w:tcPr>
          <w:p w14:paraId="48EB0AE1" w14:textId="77777777" w:rsidR="008B014B" w:rsidRPr="008B014B" w:rsidRDefault="008B014B" w:rsidP="008B014B">
            <w:r w:rsidRPr="008B014B">
              <w:rPr>
                <w:b/>
                <w:bCs/>
              </w:rPr>
              <w:t>[NEEDS TESTING]</w:t>
            </w:r>
          </w:p>
        </w:tc>
        <w:tc>
          <w:tcPr>
            <w:tcW w:w="0" w:type="auto"/>
            <w:vAlign w:val="center"/>
            <w:hideMark/>
          </w:tcPr>
          <w:p w14:paraId="7C0D2B08" w14:textId="77777777" w:rsidR="008B014B" w:rsidRPr="008B014B" w:rsidRDefault="008B014B" w:rsidP="008B014B">
            <w:r w:rsidRPr="008B014B">
              <w:t>Auto-scaling based on queue depth</w:t>
            </w:r>
          </w:p>
        </w:tc>
      </w:tr>
      <w:tr w:rsidR="008B014B" w:rsidRPr="008B014B" w14:paraId="6FABC017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7288B" w14:textId="77777777" w:rsidR="008B014B" w:rsidRPr="008B014B" w:rsidRDefault="008B014B" w:rsidP="008B014B">
            <w:r w:rsidRPr="008B014B">
              <w:rPr>
                <w:b/>
                <w:bCs/>
              </w:rPr>
              <w:t>Format Processing</w:t>
            </w:r>
          </w:p>
        </w:tc>
        <w:tc>
          <w:tcPr>
            <w:tcW w:w="0" w:type="auto"/>
            <w:vAlign w:val="center"/>
            <w:hideMark/>
          </w:tcPr>
          <w:p w14:paraId="0DBB2661" w14:textId="77777777" w:rsidR="008B014B" w:rsidRPr="008B014B" w:rsidRDefault="008B014B" w:rsidP="008B014B">
            <w:r w:rsidRPr="008B014B">
              <w:t>Apache Tika, Custom parsers</w:t>
            </w:r>
          </w:p>
        </w:tc>
        <w:tc>
          <w:tcPr>
            <w:tcW w:w="0" w:type="auto"/>
            <w:vAlign w:val="center"/>
            <w:hideMark/>
          </w:tcPr>
          <w:p w14:paraId="5FBC0E75" w14:textId="77777777" w:rsidR="008B014B" w:rsidRPr="008B014B" w:rsidRDefault="008B014B" w:rsidP="008B014B">
            <w:r w:rsidRPr="008B014B">
              <w:rPr>
                <w:b/>
                <w:bCs/>
              </w:rPr>
              <w:t>[NEEDS MEASUREMENT]</w:t>
            </w:r>
          </w:p>
        </w:tc>
        <w:tc>
          <w:tcPr>
            <w:tcW w:w="0" w:type="auto"/>
            <w:vAlign w:val="center"/>
            <w:hideMark/>
          </w:tcPr>
          <w:p w14:paraId="4C8399B0" w14:textId="77777777" w:rsidR="008B014B" w:rsidRPr="008B014B" w:rsidRDefault="008B014B" w:rsidP="008B014B">
            <w:r w:rsidRPr="008B014B">
              <w:t>Parallel processing lanes</w:t>
            </w:r>
          </w:p>
        </w:tc>
      </w:tr>
      <w:tr w:rsidR="008B014B" w:rsidRPr="008B014B" w14:paraId="15D3EE0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1350" w14:textId="77777777" w:rsidR="008B014B" w:rsidRPr="008B014B" w:rsidRDefault="008B014B" w:rsidP="008B014B">
            <w:r w:rsidRPr="008B014B">
              <w:rPr>
                <w:b/>
                <w:bCs/>
              </w:rPr>
              <w:t>NLP Engine</w:t>
            </w:r>
          </w:p>
        </w:tc>
        <w:tc>
          <w:tcPr>
            <w:tcW w:w="0" w:type="auto"/>
            <w:vAlign w:val="center"/>
            <w:hideMark/>
          </w:tcPr>
          <w:p w14:paraId="16F2BFB4" w14:textId="77777777" w:rsidR="008B014B" w:rsidRPr="008B014B" w:rsidRDefault="008B014B" w:rsidP="008B014B">
            <w:r w:rsidRPr="008B014B">
              <w:t xml:space="preserve">Transformers, </w:t>
            </w:r>
            <w:proofErr w:type="spellStart"/>
            <w:r w:rsidRPr="008B014B">
              <w:t>spaCy</w:t>
            </w:r>
            <w:proofErr w:type="spellEnd"/>
            <w:r w:rsidRPr="008B014B">
              <w:t>, custom</w:t>
            </w:r>
          </w:p>
        </w:tc>
        <w:tc>
          <w:tcPr>
            <w:tcW w:w="0" w:type="auto"/>
            <w:vAlign w:val="center"/>
            <w:hideMark/>
          </w:tcPr>
          <w:p w14:paraId="79B1157C" w14:textId="77777777" w:rsidR="008B014B" w:rsidRPr="008B014B" w:rsidRDefault="008B014B" w:rsidP="008B014B">
            <w:r w:rsidRPr="008B014B">
              <w:rPr>
                <w:b/>
                <w:bCs/>
              </w:rPr>
              <w:t>[NEEDS VALIDATION]</w:t>
            </w:r>
          </w:p>
        </w:tc>
        <w:tc>
          <w:tcPr>
            <w:tcW w:w="0" w:type="auto"/>
            <w:vAlign w:val="center"/>
            <w:hideMark/>
          </w:tcPr>
          <w:p w14:paraId="19921FA0" w14:textId="77777777" w:rsidR="008B014B" w:rsidRPr="008B014B" w:rsidRDefault="008B014B" w:rsidP="008B014B">
            <w:r w:rsidRPr="008B014B">
              <w:t>GPU acceleration</w:t>
            </w:r>
          </w:p>
        </w:tc>
      </w:tr>
      <w:tr w:rsidR="008B014B" w:rsidRPr="008B014B" w14:paraId="2AA052CC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5A03" w14:textId="77777777" w:rsidR="008B014B" w:rsidRPr="008B014B" w:rsidRDefault="008B014B" w:rsidP="008B014B">
            <w:r w:rsidRPr="008B014B">
              <w:rPr>
                <w:b/>
                <w:bCs/>
              </w:rPr>
              <w:t>Ontology Mapping</w:t>
            </w:r>
          </w:p>
        </w:tc>
        <w:tc>
          <w:tcPr>
            <w:tcW w:w="0" w:type="auto"/>
            <w:vAlign w:val="center"/>
            <w:hideMark/>
          </w:tcPr>
          <w:p w14:paraId="516A1781" w14:textId="77777777" w:rsidR="008B014B" w:rsidRPr="008B014B" w:rsidRDefault="008B014B" w:rsidP="008B014B">
            <w:r w:rsidRPr="008B014B">
              <w:t>SPARQL, RDF, custom graphs</w:t>
            </w:r>
          </w:p>
        </w:tc>
        <w:tc>
          <w:tcPr>
            <w:tcW w:w="0" w:type="auto"/>
            <w:vAlign w:val="center"/>
            <w:hideMark/>
          </w:tcPr>
          <w:p w14:paraId="6E1497C9" w14:textId="77777777" w:rsidR="008B014B" w:rsidRPr="008B014B" w:rsidRDefault="008B014B" w:rsidP="008B014B">
            <w:r w:rsidRPr="008B014B">
              <w:rPr>
                <w:b/>
                <w:bCs/>
              </w:rPr>
              <w:t>[NEEDS BENCHMARKING]</w:t>
            </w:r>
          </w:p>
        </w:tc>
        <w:tc>
          <w:tcPr>
            <w:tcW w:w="0" w:type="auto"/>
            <w:vAlign w:val="center"/>
            <w:hideMark/>
          </w:tcPr>
          <w:p w14:paraId="270FF7C0" w14:textId="77777777" w:rsidR="008B014B" w:rsidRPr="008B014B" w:rsidRDefault="008B014B" w:rsidP="008B014B">
            <w:r w:rsidRPr="008B014B">
              <w:t>Cached lookup tables</w:t>
            </w:r>
          </w:p>
        </w:tc>
      </w:tr>
      <w:tr w:rsidR="008B014B" w:rsidRPr="008B014B" w14:paraId="166D8888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31FA" w14:textId="77777777" w:rsidR="008B014B" w:rsidRPr="008B014B" w:rsidRDefault="008B014B" w:rsidP="008B014B">
            <w:r w:rsidRPr="008B014B">
              <w:rPr>
                <w:b/>
                <w:bCs/>
              </w:rPr>
              <w:t>Graph Writing</w:t>
            </w:r>
          </w:p>
        </w:tc>
        <w:tc>
          <w:tcPr>
            <w:tcW w:w="0" w:type="auto"/>
            <w:vAlign w:val="center"/>
            <w:hideMark/>
          </w:tcPr>
          <w:p w14:paraId="6DAB23CD" w14:textId="77777777" w:rsidR="008B014B" w:rsidRPr="008B014B" w:rsidRDefault="008B014B" w:rsidP="008B014B">
            <w:r w:rsidRPr="008B014B">
              <w:t>Batch/streaming inserts</w:t>
            </w:r>
          </w:p>
        </w:tc>
        <w:tc>
          <w:tcPr>
            <w:tcW w:w="0" w:type="auto"/>
            <w:vAlign w:val="center"/>
            <w:hideMark/>
          </w:tcPr>
          <w:p w14:paraId="59896376" w14:textId="77777777" w:rsidR="008B014B" w:rsidRPr="008B014B" w:rsidRDefault="008B014B" w:rsidP="008B014B">
            <w:r w:rsidRPr="008B014B">
              <w:rPr>
                <w:b/>
                <w:bCs/>
              </w:rPr>
              <w:t>[NEEDS TESTING]</w:t>
            </w:r>
          </w:p>
        </w:tc>
        <w:tc>
          <w:tcPr>
            <w:tcW w:w="0" w:type="auto"/>
            <w:vAlign w:val="center"/>
            <w:hideMark/>
          </w:tcPr>
          <w:p w14:paraId="06B9869A" w14:textId="77777777" w:rsidR="008B014B" w:rsidRPr="008B014B" w:rsidRDefault="008B014B" w:rsidP="008B014B">
            <w:r w:rsidRPr="008B014B">
              <w:t>Sharded storage</w:t>
            </w:r>
          </w:p>
        </w:tc>
      </w:tr>
    </w:tbl>
    <w:p w14:paraId="031B80E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NLP Adapter Architecture</w:t>
      </w:r>
    </w:p>
    <w:p w14:paraId="512DF4CA" w14:textId="77777777" w:rsidR="008B014B" w:rsidRPr="008B014B" w:rsidRDefault="008B014B" w:rsidP="008B014B">
      <w:commentRangeStart w:id="8"/>
      <w:r w:rsidRPr="008B014B">
        <w:rPr>
          <w:b/>
          <w:bCs/>
        </w:rPr>
        <w:t>Transformer Ensemble:</w:t>
      </w:r>
      <w:commentRangeEnd w:id="8"/>
      <w:r w:rsidR="00973665" w:rsidRPr="008B014B">
        <w:rPr>
          <w:rStyle w:val="CommentReference"/>
          <w:sz w:val="22"/>
          <w:szCs w:val="22"/>
        </w:rPr>
        <w:commentReference w:id="8"/>
      </w:r>
    </w:p>
    <w:p w14:paraId="6B14CA6A" w14:textId="77777777" w:rsidR="008B014B" w:rsidRPr="008B014B" w:rsidRDefault="008B014B" w:rsidP="00791481">
      <w:pPr>
        <w:numPr>
          <w:ilvl w:val="0"/>
          <w:numId w:val="4"/>
        </w:numPr>
      </w:pPr>
      <w:proofErr w:type="spellStart"/>
      <w:r w:rsidRPr="008B014B">
        <w:rPr>
          <w:b/>
          <w:bCs/>
        </w:rPr>
        <w:t>BioBERT</w:t>
      </w:r>
      <w:proofErr w:type="spellEnd"/>
      <w:r w:rsidRPr="008B014B">
        <w:rPr>
          <w:b/>
          <w:bCs/>
        </w:rPr>
        <w:t>:</w:t>
      </w:r>
      <w:r w:rsidRPr="008B014B">
        <w:t xml:space="preserve"> Biomedical entity recognition and </w:t>
      </w:r>
      <w:proofErr w:type="gramStart"/>
      <w:r w:rsidRPr="008B014B">
        <w:t>relationship</w:t>
      </w:r>
      <w:proofErr w:type="gramEnd"/>
      <w:r w:rsidRPr="008B014B">
        <w:t xml:space="preserve"> extraction</w:t>
      </w:r>
    </w:p>
    <w:p w14:paraId="17A63DF8" w14:textId="77777777" w:rsidR="008B014B" w:rsidRPr="008B014B" w:rsidRDefault="008B014B" w:rsidP="00791481">
      <w:pPr>
        <w:numPr>
          <w:ilvl w:val="0"/>
          <w:numId w:val="4"/>
        </w:numPr>
      </w:pPr>
      <w:proofErr w:type="spellStart"/>
      <w:r w:rsidRPr="008B014B">
        <w:rPr>
          <w:b/>
          <w:bCs/>
        </w:rPr>
        <w:t>PubMedBERT</w:t>
      </w:r>
      <w:proofErr w:type="spellEnd"/>
      <w:r w:rsidRPr="008B014B">
        <w:rPr>
          <w:b/>
          <w:bCs/>
        </w:rPr>
        <w:t>:</w:t>
      </w:r>
      <w:r w:rsidRPr="008B014B">
        <w:t xml:space="preserve"> Scientific literature understanding and citation analysis</w:t>
      </w:r>
    </w:p>
    <w:p w14:paraId="5FA41780" w14:textId="77777777" w:rsidR="008B014B" w:rsidRPr="008B014B" w:rsidRDefault="008B014B" w:rsidP="00791481">
      <w:pPr>
        <w:numPr>
          <w:ilvl w:val="0"/>
          <w:numId w:val="4"/>
        </w:numPr>
      </w:pPr>
      <w:r w:rsidRPr="008B014B">
        <w:rPr>
          <w:b/>
          <w:bCs/>
        </w:rPr>
        <w:t>Clinical-BERT:</w:t>
      </w:r>
      <w:r w:rsidRPr="008B014B">
        <w:t xml:space="preserve"> Clinical trial and regulatory document processing</w:t>
      </w:r>
    </w:p>
    <w:p w14:paraId="3526837C" w14:textId="77777777" w:rsidR="008B014B" w:rsidRPr="008B014B" w:rsidRDefault="008B014B" w:rsidP="00791481">
      <w:pPr>
        <w:numPr>
          <w:ilvl w:val="0"/>
          <w:numId w:val="4"/>
        </w:numPr>
      </w:pPr>
      <w:r w:rsidRPr="008B014B">
        <w:rPr>
          <w:b/>
          <w:bCs/>
        </w:rPr>
        <w:t>Legal-BERT:</w:t>
      </w:r>
      <w:r w:rsidRPr="008B014B">
        <w:t xml:space="preserve"> Patent and IP document analysis</w:t>
      </w:r>
    </w:p>
    <w:p w14:paraId="218EFACC" w14:textId="77777777" w:rsidR="008B014B" w:rsidRPr="008B014B" w:rsidRDefault="008B014B" w:rsidP="00791481">
      <w:pPr>
        <w:numPr>
          <w:ilvl w:val="0"/>
          <w:numId w:val="4"/>
        </w:numPr>
      </w:pPr>
      <w:r w:rsidRPr="008B014B">
        <w:rPr>
          <w:b/>
          <w:bCs/>
        </w:rPr>
        <w:lastRenderedPageBreak/>
        <w:t>Construction-BERT:</w:t>
      </w:r>
      <w:r w:rsidRPr="008B014B">
        <w:t xml:space="preserve"> Project management and technical specification parsing</w:t>
      </w:r>
    </w:p>
    <w:p w14:paraId="05383A48" w14:textId="77777777" w:rsidR="008B014B" w:rsidRPr="008B014B" w:rsidRDefault="008B014B" w:rsidP="008B014B">
      <w:r w:rsidRPr="008B014B">
        <w:rPr>
          <w:b/>
          <w:bCs/>
        </w:rPr>
        <w:t>Custom Fine-tuning Framework:</w:t>
      </w:r>
    </w:p>
    <w:p w14:paraId="59208B49" w14:textId="77777777" w:rsidR="008B014B" w:rsidRPr="008B014B" w:rsidRDefault="008B014B" w:rsidP="00791481">
      <w:pPr>
        <w:numPr>
          <w:ilvl w:val="0"/>
          <w:numId w:val="5"/>
        </w:numPr>
      </w:pPr>
      <w:proofErr w:type="spellStart"/>
      <w:r w:rsidRPr="008B014B">
        <w:rPr>
          <w:b/>
          <w:bCs/>
        </w:rPr>
        <w:t>LoRA</w:t>
      </w:r>
      <w:proofErr w:type="spellEnd"/>
      <w:r w:rsidRPr="008B014B">
        <w:rPr>
          <w:b/>
          <w:bCs/>
        </w:rPr>
        <w:t xml:space="preserve"> Adapters:</w:t>
      </w:r>
      <w:r w:rsidRPr="008B014B">
        <w:t xml:space="preserve"> Low-rank adaptation for domain-specific tuning</w:t>
      </w:r>
    </w:p>
    <w:p w14:paraId="508C5306" w14:textId="77777777" w:rsidR="008B014B" w:rsidRPr="008B014B" w:rsidRDefault="008B014B" w:rsidP="00791481">
      <w:pPr>
        <w:numPr>
          <w:ilvl w:val="0"/>
          <w:numId w:val="5"/>
        </w:numPr>
      </w:pPr>
      <w:r w:rsidRPr="008B014B">
        <w:rPr>
          <w:b/>
          <w:bCs/>
        </w:rPr>
        <w:t>Federated Learning:</w:t>
      </w:r>
      <w:r w:rsidRPr="008B014B">
        <w:t xml:space="preserve"> Multi-tenant model improvement without data sharing</w:t>
      </w:r>
    </w:p>
    <w:p w14:paraId="3259EF69" w14:textId="77777777" w:rsidR="008B014B" w:rsidRPr="008B014B" w:rsidRDefault="008B014B" w:rsidP="00791481">
      <w:pPr>
        <w:numPr>
          <w:ilvl w:val="0"/>
          <w:numId w:val="5"/>
        </w:numPr>
      </w:pPr>
      <w:r w:rsidRPr="008B014B">
        <w:rPr>
          <w:b/>
          <w:bCs/>
        </w:rPr>
        <w:t>Human-in-the-Loop:</w:t>
      </w:r>
      <w:r w:rsidRPr="008B014B">
        <w:t xml:space="preserve"> Active learning with expert feedback integration</w:t>
      </w:r>
    </w:p>
    <w:p w14:paraId="3F426E01" w14:textId="77777777" w:rsidR="008B014B" w:rsidRPr="008B014B" w:rsidRDefault="008B014B" w:rsidP="00791481">
      <w:pPr>
        <w:numPr>
          <w:ilvl w:val="0"/>
          <w:numId w:val="5"/>
        </w:numPr>
      </w:pPr>
      <w:r w:rsidRPr="008B014B">
        <w:rPr>
          <w:b/>
          <w:bCs/>
        </w:rPr>
        <w:t>Version Control:</w:t>
      </w:r>
      <w:r w:rsidRPr="008B014B">
        <w:t xml:space="preserve"> Model lineage tracking with A/B testing capabilities</w:t>
      </w:r>
    </w:p>
    <w:p w14:paraId="7282F48D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Data Processing Pipeline</w:t>
      </w:r>
    </w:p>
    <w:p w14:paraId="24ECBD69" w14:textId="77777777" w:rsidR="008B014B" w:rsidRPr="008B014B" w:rsidRDefault="008B014B" w:rsidP="008B014B">
      <w:commentRangeStart w:id="9"/>
      <w:r w:rsidRPr="008B014B">
        <w:rPr>
          <w:b/>
          <w:bCs/>
        </w:rPr>
        <w:t>Stage 1: Ingestion</w:t>
      </w:r>
      <w:commentRangeEnd w:id="9"/>
      <w:r w:rsidR="000637A1">
        <w:rPr>
          <w:rStyle w:val="CommentReference"/>
        </w:rPr>
        <w:commentReference w:id="9"/>
      </w:r>
    </w:p>
    <w:p w14:paraId="292B261C" w14:textId="77777777" w:rsidR="008B014B" w:rsidRPr="008B014B" w:rsidRDefault="008B014B" w:rsidP="00791481">
      <w:pPr>
        <w:numPr>
          <w:ilvl w:val="0"/>
          <w:numId w:val="6"/>
        </w:numPr>
      </w:pPr>
      <w:r w:rsidRPr="008B014B">
        <w:rPr>
          <w:b/>
          <w:bCs/>
        </w:rPr>
        <w:t>Real-time streaming:</w:t>
      </w:r>
      <w:r w:rsidRPr="008B014B">
        <w:t xml:space="preserve"> Webhook endpoints, API polling, file watching</w:t>
      </w:r>
    </w:p>
    <w:p w14:paraId="7761C627" w14:textId="77777777" w:rsidR="008B014B" w:rsidRPr="008B014B" w:rsidRDefault="008B014B" w:rsidP="00791481">
      <w:pPr>
        <w:numPr>
          <w:ilvl w:val="0"/>
          <w:numId w:val="6"/>
        </w:numPr>
      </w:pPr>
      <w:r w:rsidRPr="008B014B">
        <w:rPr>
          <w:b/>
          <w:bCs/>
        </w:rPr>
        <w:t>Batch processing:</w:t>
      </w:r>
      <w:r w:rsidRPr="008B014B">
        <w:t xml:space="preserve"> Scheduled imports, bulk data migration</w:t>
      </w:r>
    </w:p>
    <w:p w14:paraId="7CFBB908" w14:textId="77777777" w:rsidR="008B014B" w:rsidRPr="008B014B" w:rsidRDefault="008B014B" w:rsidP="00791481">
      <w:pPr>
        <w:numPr>
          <w:ilvl w:val="0"/>
          <w:numId w:val="6"/>
        </w:numPr>
      </w:pPr>
      <w:r w:rsidRPr="008B014B">
        <w:rPr>
          <w:b/>
          <w:bCs/>
        </w:rPr>
        <w:t>Format support:</w:t>
      </w:r>
      <w:r w:rsidRPr="008B014B">
        <w:t xml:space="preserve"> PDF, DOCX, JSON, XML, HL7 FHIR, proprietary formats</w:t>
      </w:r>
    </w:p>
    <w:p w14:paraId="5FF65347" w14:textId="77777777" w:rsidR="008B014B" w:rsidRPr="008B014B" w:rsidRDefault="008B014B" w:rsidP="00791481">
      <w:pPr>
        <w:numPr>
          <w:ilvl w:val="0"/>
          <w:numId w:val="6"/>
        </w:numPr>
      </w:pPr>
      <w:r w:rsidRPr="008B014B">
        <w:rPr>
          <w:b/>
          <w:bCs/>
        </w:rPr>
        <w:t>Error handling:</w:t>
      </w:r>
      <w:r w:rsidRPr="008B014B">
        <w:t xml:space="preserve"> Retry logic, dead letter queues, data validation</w:t>
      </w:r>
    </w:p>
    <w:p w14:paraId="07E5AFE0" w14:textId="77777777" w:rsidR="008B014B" w:rsidRPr="008B014B" w:rsidRDefault="008B014B" w:rsidP="008B014B">
      <w:r w:rsidRPr="008B014B">
        <w:rPr>
          <w:b/>
          <w:bCs/>
        </w:rPr>
        <w:t>Stage 2: Preprocessing</w:t>
      </w:r>
    </w:p>
    <w:p w14:paraId="1198D921" w14:textId="77777777" w:rsidR="008B014B" w:rsidRPr="008B014B" w:rsidRDefault="008B014B" w:rsidP="00791481">
      <w:pPr>
        <w:numPr>
          <w:ilvl w:val="0"/>
          <w:numId w:val="7"/>
        </w:numPr>
        <w:rPr>
          <w:lang w:val="fr-FR"/>
        </w:rPr>
      </w:pPr>
      <w:r w:rsidRPr="008B014B">
        <w:rPr>
          <w:b/>
          <w:bCs/>
          <w:lang w:val="fr-FR"/>
        </w:rPr>
        <w:t xml:space="preserve">Content </w:t>
      </w:r>
      <w:proofErr w:type="gramStart"/>
      <w:r w:rsidRPr="008B014B">
        <w:rPr>
          <w:b/>
          <w:bCs/>
          <w:lang w:val="fr-FR"/>
        </w:rPr>
        <w:t>extraction:</w:t>
      </w:r>
      <w:proofErr w:type="gramEnd"/>
      <w:r w:rsidRPr="008B014B">
        <w:rPr>
          <w:lang w:val="fr-FR"/>
        </w:rPr>
        <w:t xml:space="preserve"> </w:t>
      </w:r>
      <w:proofErr w:type="spellStart"/>
      <w:r w:rsidRPr="008B014B">
        <w:rPr>
          <w:lang w:val="fr-FR"/>
        </w:rPr>
        <w:t>Text</w:t>
      </w:r>
      <w:proofErr w:type="spellEnd"/>
      <w:r w:rsidRPr="008B014B">
        <w:rPr>
          <w:lang w:val="fr-FR"/>
        </w:rPr>
        <w:t xml:space="preserve">, tables, images, </w:t>
      </w:r>
      <w:proofErr w:type="spellStart"/>
      <w:r w:rsidRPr="008B014B">
        <w:rPr>
          <w:lang w:val="fr-FR"/>
        </w:rPr>
        <w:t>metadata</w:t>
      </w:r>
      <w:proofErr w:type="spellEnd"/>
    </w:p>
    <w:p w14:paraId="2FCE75AC" w14:textId="77777777" w:rsidR="008B014B" w:rsidRPr="008B014B" w:rsidRDefault="008B014B" w:rsidP="00791481">
      <w:pPr>
        <w:numPr>
          <w:ilvl w:val="0"/>
          <w:numId w:val="7"/>
        </w:numPr>
      </w:pPr>
      <w:r w:rsidRPr="008B014B">
        <w:rPr>
          <w:b/>
          <w:bCs/>
        </w:rPr>
        <w:t>Quality assessment:</w:t>
      </w:r>
      <w:r w:rsidRPr="008B014B">
        <w:t xml:space="preserve"> Completeness scoring, corruption detection</w:t>
      </w:r>
    </w:p>
    <w:p w14:paraId="1E85012E" w14:textId="77777777" w:rsidR="008B014B" w:rsidRPr="008B014B" w:rsidRDefault="008B014B" w:rsidP="00791481">
      <w:pPr>
        <w:numPr>
          <w:ilvl w:val="0"/>
          <w:numId w:val="7"/>
        </w:numPr>
      </w:pPr>
      <w:r w:rsidRPr="008B014B">
        <w:rPr>
          <w:b/>
          <w:bCs/>
        </w:rPr>
        <w:t>Deduplication:</w:t>
      </w:r>
      <w:r w:rsidRPr="008B014B">
        <w:t xml:space="preserve"> Content hashing, similarity scoring</w:t>
      </w:r>
    </w:p>
    <w:p w14:paraId="6F8B164D" w14:textId="77777777" w:rsidR="008B014B" w:rsidRPr="008B014B" w:rsidRDefault="008B014B" w:rsidP="00791481">
      <w:pPr>
        <w:numPr>
          <w:ilvl w:val="0"/>
          <w:numId w:val="7"/>
        </w:numPr>
        <w:rPr>
          <w:lang w:val="fr-FR"/>
        </w:rPr>
      </w:pPr>
      <w:proofErr w:type="gramStart"/>
      <w:r w:rsidRPr="008B014B">
        <w:rPr>
          <w:b/>
          <w:bCs/>
          <w:lang w:val="fr-FR"/>
        </w:rPr>
        <w:t>Classification:</w:t>
      </w:r>
      <w:proofErr w:type="gramEnd"/>
      <w:r w:rsidRPr="008B014B">
        <w:rPr>
          <w:lang w:val="fr-FR"/>
        </w:rPr>
        <w:t xml:space="preserve"> Document type identification, </w:t>
      </w:r>
      <w:proofErr w:type="spellStart"/>
      <w:r w:rsidRPr="008B014B">
        <w:rPr>
          <w:lang w:val="fr-FR"/>
        </w:rPr>
        <w:t>routing</w:t>
      </w:r>
      <w:proofErr w:type="spellEnd"/>
      <w:r w:rsidRPr="008B014B">
        <w:rPr>
          <w:lang w:val="fr-FR"/>
        </w:rPr>
        <w:t xml:space="preserve"> </w:t>
      </w:r>
      <w:proofErr w:type="spellStart"/>
      <w:r w:rsidRPr="008B014B">
        <w:rPr>
          <w:lang w:val="fr-FR"/>
        </w:rPr>
        <w:t>logic</w:t>
      </w:r>
      <w:proofErr w:type="spellEnd"/>
    </w:p>
    <w:p w14:paraId="45E38AF3" w14:textId="77777777" w:rsidR="008B014B" w:rsidRPr="008B014B" w:rsidRDefault="008B014B" w:rsidP="008B014B">
      <w:r w:rsidRPr="008B014B">
        <w:rPr>
          <w:b/>
          <w:bCs/>
        </w:rPr>
        <w:t>Stage 3: Semantic Enhancement</w:t>
      </w:r>
    </w:p>
    <w:p w14:paraId="4556533C" w14:textId="77777777" w:rsidR="008B014B" w:rsidRPr="008B014B" w:rsidRDefault="008B014B" w:rsidP="00791481">
      <w:pPr>
        <w:numPr>
          <w:ilvl w:val="0"/>
          <w:numId w:val="8"/>
        </w:numPr>
      </w:pPr>
      <w:r w:rsidRPr="008B014B">
        <w:rPr>
          <w:b/>
          <w:bCs/>
        </w:rPr>
        <w:t>Entity extraction:</w:t>
      </w:r>
      <w:r w:rsidRPr="008B014B">
        <w:t xml:space="preserve"> Named entities, relationships, sentiment</w:t>
      </w:r>
    </w:p>
    <w:p w14:paraId="1BC3FF2A" w14:textId="77777777" w:rsidR="008B014B" w:rsidRPr="008B014B" w:rsidRDefault="008B014B" w:rsidP="00791481">
      <w:pPr>
        <w:numPr>
          <w:ilvl w:val="0"/>
          <w:numId w:val="8"/>
        </w:numPr>
      </w:pPr>
      <w:r w:rsidRPr="008B014B">
        <w:rPr>
          <w:b/>
          <w:bCs/>
        </w:rPr>
        <w:t>Ontology alignment:</w:t>
      </w:r>
      <w:r w:rsidRPr="008B014B">
        <w:t xml:space="preserve"> Term normalization, concept mapping</w:t>
      </w:r>
    </w:p>
    <w:p w14:paraId="4920A3FB" w14:textId="77777777" w:rsidR="008B014B" w:rsidRPr="008B014B" w:rsidRDefault="008B014B" w:rsidP="00791481">
      <w:pPr>
        <w:numPr>
          <w:ilvl w:val="0"/>
          <w:numId w:val="8"/>
        </w:numPr>
      </w:pPr>
      <w:r w:rsidRPr="008B014B">
        <w:rPr>
          <w:b/>
          <w:bCs/>
        </w:rPr>
        <w:t>Context enrichment:</w:t>
      </w:r>
      <w:r w:rsidRPr="008B014B">
        <w:t xml:space="preserve"> Cross-document linking, temporal analysis</w:t>
      </w:r>
    </w:p>
    <w:p w14:paraId="043FB718" w14:textId="77777777" w:rsidR="008B014B" w:rsidRPr="008B014B" w:rsidRDefault="008B014B" w:rsidP="00791481">
      <w:pPr>
        <w:numPr>
          <w:ilvl w:val="0"/>
          <w:numId w:val="8"/>
        </w:numPr>
      </w:pPr>
      <w:r w:rsidRPr="008B014B">
        <w:rPr>
          <w:b/>
          <w:bCs/>
        </w:rPr>
        <w:t>Confidence scoring:</w:t>
      </w:r>
      <w:r w:rsidRPr="008B014B">
        <w:t xml:space="preserve"> Model uncertainty quantification</w:t>
      </w:r>
    </w:p>
    <w:p w14:paraId="1B5FBE3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Corpus Construction &amp; Federation</w:t>
      </w:r>
    </w:p>
    <w:p w14:paraId="4310AA5B" w14:textId="77777777" w:rsidR="008B014B" w:rsidRPr="008B014B" w:rsidRDefault="008B014B" w:rsidP="008B014B">
      <w:r w:rsidRPr="008B014B">
        <w:rPr>
          <w:b/>
          <w:bCs/>
        </w:rPr>
        <w:t>SocratIQ Transform builds modular, domain-specific corpora as it ingests and enriches unstructured content:</w:t>
      </w:r>
    </w:p>
    <w:p w14:paraId="71643A40" w14:textId="77777777" w:rsidR="008B014B" w:rsidRPr="008B014B" w:rsidRDefault="008B014B" w:rsidP="00791481">
      <w:pPr>
        <w:numPr>
          <w:ilvl w:val="0"/>
          <w:numId w:val="9"/>
        </w:numPr>
      </w:pPr>
      <w:r w:rsidRPr="008B014B">
        <w:t>Collections of semantically tagged documents, protocols, reports, and transcripts</w:t>
      </w:r>
    </w:p>
    <w:p w14:paraId="2D1B973F" w14:textId="77777777" w:rsidR="008B014B" w:rsidRPr="008B014B" w:rsidRDefault="008B014B" w:rsidP="00791481">
      <w:pPr>
        <w:numPr>
          <w:ilvl w:val="0"/>
          <w:numId w:val="9"/>
        </w:numPr>
      </w:pPr>
      <w:r w:rsidRPr="008B014B">
        <w:t>Each module (Profile™, Trials™, IP™, EMME™) contributes its own enriched corpus</w:t>
      </w:r>
    </w:p>
    <w:p w14:paraId="1686183E" w14:textId="77777777" w:rsidR="008B014B" w:rsidRPr="008B014B" w:rsidRDefault="008B014B" w:rsidP="00791481">
      <w:pPr>
        <w:numPr>
          <w:ilvl w:val="0"/>
          <w:numId w:val="9"/>
        </w:numPr>
      </w:pPr>
      <w:r w:rsidRPr="008B014B">
        <w:t>Versioned, ontology-aligned, and indexed as part of the graph</w:t>
      </w:r>
    </w:p>
    <w:p w14:paraId="315CB986" w14:textId="77777777" w:rsidR="008B014B" w:rsidRPr="008B014B" w:rsidRDefault="008B014B" w:rsidP="00791481">
      <w:pPr>
        <w:numPr>
          <w:ilvl w:val="0"/>
          <w:numId w:val="9"/>
        </w:numPr>
      </w:pPr>
      <w:r w:rsidRPr="008B014B">
        <w:lastRenderedPageBreak/>
        <w:t>Federated mesh of corpora supports downstream reasoning, semantic search, and generative outputs</w:t>
      </w:r>
    </w:p>
    <w:p w14:paraId="4D460998" w14:textId="77777777" w:rsidR="008B014B" w:rsidRPr="008B014B" w:rsidRDefault="008B014B" w:rsidP="008B014B">
      <w:r w:rsidRPr="008B014B">
        <w:rPr>
          <w:b/>
          <w:bCs/>
        </w:rPr>
        <w:t>Context Memory Architecture:</w:t>
      </w:r>
    </w:p>
    <w:p w14:paraId="12EAE3BD" w14:textId="77777777" w:rsidR="008B014B" w:rsidRPr="008B014B" w:rsidRDefault="008B014B" w:rsidP="00791481">
      <w:pPr>
        <w:numPr>
          <w:ilvl w:val="0"/>
          <w:numId w:val="10"/>
        </w:numPr>
      </w:pPr>
      <w:r w:rsidRPr="008B014B">
        <w:rPr>
          <w:b/>
          <w:bCs/>
        </w:rPr>
        <w:t>Short-term memory:</w:t>
      </w:r>
      <w:r w:rsidRPr="008B014B">
        <w:t xml:space="preserve"> Maintained during reasoning cycles by </w:t>
      </w:r>
      <w:proofErr w:type="spellStart"/>
      <w:r w:rsidRPr="008B014B">
        <w:t>SophieLogic</w:t>
      </w:r>
      <w:proofErr w:type="spellEnd"/>
      <w:r w:rsidRPr="008B014B">
        <w:t>™</w:t>
      </w:r>
    </w:p>
    <w:p w14:paraId="582F8321" w14:textId="77777777" w:rsidR="008B014B" w:rsidRPr="008B014B" w:rsidRDefault="008B014B" w:rsidP="00791481">
      <w:pPr>
        <w:numPr>
          <w:ilvl w:val="0"/>
          <w:numId w:val="10"/>
        </w:numPr>
      </w:pPr>
      <w:r w:rsidRPr="008B014B">
        <w:rPr>
          <w:b/>
          <w:bCs/>
        </w:rPr>
        <w:t>Long-term memory:</w:t>
      </w:r>
      <w:r w:rsidRPr="008B014B">
        <w:t xml:space="preserve"> Formed by semantically linked corpora, persistent graph structures, and immutable </w:t>
      </w:r>
      <w:proofErr w:type="spellStart"/>
      <w:r w:rsidRPr="008B014B">
        <w:t>TraceUnits</w:t>
      </w:r>
      <w:proofErr w:type="spellEnd"/>
      <w:r w:rsidRPr="008B014B">
        <w:t>™</w:t>
      </w:r>
    </w:p>
    <w:p w14:paraId="31C66F0B" w14:textId="77777777" w:rsidR="008B014B" w:rsidRPr="008B014B" w:rsidRDefault="008B014B" w:rsidP="00791481">
      <w:pPr>
        <w:numPr>
          <w:ilvl w:val="0"/>
          <w:numId w:val="10"/>
        </w:numPr>
      </w:pPr>
      <w:r w:rsidRPr="008B014B">
        <w:rPr>
          <w:b/>
          <w:bCs/>
        </w:rPr>
        <w:t>Generative Output Enrichment:</w:t>
      </w:r>
      <w:r w:rsidRPr="008B014B">
        <w:t xml:space="preserve"> Visualization preparation, narrative structuring, multi-modal enablement</w:t>
      </w:r>
    </w:p>
    <w:p w14:paraId="249EBB9C" w14:textId="77777777" w:rsidR="008B014B" w:rsidRPr="008B014B" w:rsidRDefault="008B014B" w:rsidP="008B014B">
      <w:r w:rsidRPr="008B014B">
        <w:rPr>
          <w:b/>
          <w:bCs/>
        </w:rPr>
        <w:t>Throughput &amp; Latency SLOs:</w:t>
      </w:r>
    </w:p>
    <w:p w14:paraId="78901580" w14:textId="77777777" w:rsidR="008B014B" w:rsidRPr="008B014B" w:rsidRDefault="008B014B" w:rsidP="00791481">
      <w:pPr>
        <w:numPr>
          <w:ilvl w:val="0"/>
          <w:numId w:val="11"/>
        </w:numPr>
      </w:pPr>
      <w:r w:rsidRPr="008B014B">
        <w:t>≥100 documents/sec per ingestion pipeline (scalable across ingest lanes)</w:t>
      </w:r>
    </w:p>
    <w:p w14:paraId="4A95DACB" w14:textId="77777777" w:rsidR="008B014B" w:rsidRPr="008B014B" w:rsidRDefault="008B014B" w:rsidP="00791481">
      <w:pPr>
        <w:numPr>
          <w:ilvl w:val="0"/>
          <w:numId w:val="11"/>
        </w:numPr>
      </w:pPr>
      <w:r w:rsidRPr="008B014B">
        <w:t>&lt;500ms semantic enrichment latency and graph write-back</w:t>
      </w:r>
    </w:p>
    <w:p w14:paraId="71F76AF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4.2 SocratIQ Mesh™ - Knowledge Graph Platform</w:t>
      </w:r>
    </w:p>
    <w:p w14:paraId="3BD09CE4" w14:textId="77777777" w:rsidR="008B014B" w:rsidRPr="008B014B" w:rsidRDefault="008B014B" w:rsidP="008B014B">
      <w:r w:rsidRPr="008B014B">
        <w:rPr>
          <w:b/>
          <w:bCs/>
        </w:rPr>
        <w:t>Function:</w:t>
      </w:r>
      <w:r w:rsidRPr="008B014B">
        <w:t xml:space="preserve"> Graph-native knowledge representation enabling semantic reasoning and cross-domain inference</w:t>
      </w:r>
    </w:p>
    <w:p w14:paraId="4D1FB22A" w14:textId="77777777" w:rsidR="008B014B" w:rsidRDefault="008B014B" w:rsidP="008B014B">
      <w:pPr>
        <w:rPr>
          <w:b/>
          <w:bCs/>
        </w:rPr>
      </w:pPr>
      <w:r w:rsidRPr="008B014B">
        <w:rPr>
          <w:b/>
          <w:bCs/>
        </w:rPr>
        <w:t>Graph Architecture Design</w:t>
      </w:r>
    </w:p>
    <w:p w14:paraId="54D70324" w14:textId="34DBD89A" w:rsidR="0001011C" w:rsidRDefault="0001011C" w:rsidP="008B014B">
      <w:pPr>
        <w:rPr>
          <w:b/>
          <w:bCs/>
        </w:rPr>
      </w:pPr>
      <w:r>
        <w:rPr>
          <w:noProof/>
        </w:rPr>
        <w:drawing>
          <wp:inline distT="0" distB="0" distL="0" distR="0" wp14:anchorId="711165B5" wp14:editId="6C5C0314">
            <wp:extent cx="4019550" cy="4305300"/>
            <wp:effectExtent l="0" t="0" r="0" b="0"/>
            <wp:docPr id="987022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25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E4E" w14:textId="77777777" w:rsidR="0001011C" w:rsidRPr="008B014B" w:rsidRDefault="0001011C" w:rsidP="008B014B">
      <w:pPr>
        <w:rPr>
          <w:b/>
          <w:bCs/>
        </w:rPr>
      </w:pPr>
    </w:p>
    <w:p w14:paraId="421B4C8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965"/>
        <w:gridCol w:w="2203"/>
        <w:gridCol w:w="2576"/>
      </w:tblGrid>
      <w:tr w:rsidR="008B014B" w:rsidRPr="008B014B" w14:paraId="3E3A48E8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35BB1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169D3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C7572F0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Performance Targets</w:t>
            </w:r>
          </w:p>
        </w:tc>
        <w:tc>
          <w:tcPr>
            <w:tcW w:w="0" w:type="auto"/>
            <w:vAlign w:val="center"/>
            <w:hideMark/>
          </w:tcPr>
          <w:p w14:paraId="10C705E8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Scaling Strategy</w:t>
            </w:r>
          </w:p>
        </w:tc>
      </w:tr>
      <w:tr w:rsidR="008B014B" w:rsidRPr="008B014B" w14:paraId="0D684E6C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CBE3" w14:textId="77777777" w:rsidR="008B014B" w:rsidRPr="008B014B" w:rsidRDefault="008B014B" w:rsidP="008B014B">
            <w:r w:rsidRPr="008B014B">
              <w:rPr>
                <w:b/>
                <w:bCs/>
              </w:rPr>
              <w:t>Graph Database</w:t>
            </w:r>
          </w:p>
        </w:tc>
        <w:tc>
          <w:tcPr>
            <w:tcW w:w="0" w:type="auto"/>
            <w:vAlign w:val="center"/>
            <w:hideMark/>
          </w:tcPr>
          <w:p w14:paraId="2899BAFA" w14:textId="77777777" w:rsidR="008B014B" w:rsidRPr="008B014B" w:rsidRDefault="008B014B" w:rsidP="008B014B">
            <w:r w:rsidRPr="008B014B">
              <w:t>Neo4j Enterprise/Amazon Neptune</w:t>
            </w:r>
          </w:p>
        </w:tc>
        <w:tc>
          <w:tcPr>
            <w:tcW w:w="0" w:type="auto"/>
            <w:vAlign w:val="center"/>
            <w:hideMark/>
          </w:tcPr>
          <w:p w14:paraId="2CA6D7CC" w14:textId="77777777" w:rsidR="008B014B" w:rsidRPr="008B014B" w:rsidRDefault="008B014B" w:rsidP="008B014B">
            <w:r w:rsidRPr="008B014B">
              <w:rPr>
                <w:b/>
                <w:bCs/>
              </w:rPr>
              <w:t>[NEEDS BENCHMARKING]</w:t>
            </w:r>
          </w:p>
        </w:tc>
        <w:tc>
          <w:tcPr>
            <w:tcW w:w="0" w:type="auto"/>
            <w:vAlign w:val="center"/>
            <w:hideMark/>
          </w:tcPr>
          <w:p w14:paraId="17B171D2" w14:textId="77777777" w:rsidR="008B014B" w:rsidRPr="008B014B" w:rsidRDefault="008B014B" w:rsidP="008B014B">
            <w:r w:rsidRPr="008B014B">
              <w:t>Horizontal sharding by domain</w:t>
            </w:r>
          </w:p>
        </w:tc>
      </w:tr>
      <w:tr w:rsidR="008B014B" w:rsidRPr="008B014B" w14:paraId="41C1AE12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437F" w14:textId="77777777" w:rsidR="008B014B" w:rsidRPr="008B014B" w:rsidRDefault="008B014B" w:rsidP="008B014B">
            <w:r w:rsidRPr="008B014B">
              <w:rPr>
                <w:b/>
                <w:bCs/>
              </w:rPr>
              <w:t>Embedding Engine</w:t>
            </w:r>
          </w:p>
        </w:tc>
        <w:tc>
          <w:tcPr>
            <w:tcW w:w="0" w:type="auto"/>
            <w:vAlign w:val="center"/>
            <w:hideMark/>
          </w:tcPr>
          <w:p w14:paraId="7A4B5D2A" w14:textId="77777777" w:rsidR="008B014B" w:rsidRPr="008B014B" w:rsidRDefault="008B014B" w:rsidP="008B014B">
            <w:r w:rsidRPr="008B014B">
              <w:t xml:space="preserve">Node2Vec, </w:t>
            </w:r>
            <w:proofErr w:type="spellStart"/>
            <w:r w:rsidRPr="008B014B">
              <w:t>GraphSAGE</w:t>
            </w:r>
            <w:proofErr w:type="spellEnd"/>
            <w:r w:rsidRPr="008B014B">
              <w:t>, custom GNNs</w:t>
            </w:r>
          </w:p>
        </w:tc>
        <w:tc>
          <w:tcPr>
            <w:tcW w:w="0" w:type="auto"/>
            <w:vAlign w:val="center"/>
            <w:hideMark/>
          </w:tcPr>
          <w:p w14:paraId="3842022E" w14:textId="77777777" w:rsidR="008B014B" w:rsidRPr="008B014B" w:rsidRDefault="008B014B" w:rsidP="008B014B">
            <w:r w:rsidRPr="008B014B">
              <w:rPr>
                <w:b/>
                <w:bCs/>
              </w:rPr>
              <w:t>[NEEDS TESTING]</w:t>
            </w:r>
          </w:p>
        </w:tc>
        <w:tc>
          <w:tcPr>
            <w:tcW w:w="0" w:type="auto"/>
            <w:vAlign w:val="center"/>
            <w:hideMark/>
          </w:tcPr>
          <w:p w14:paraId="575A642B" w14:textId="77777777" w:rsidR="008B014B" w:rsidRPr="008B014B" w:rsidRDefault="008B014B" w:rsidP="008B014B">
            <w:r w:rsidRPr="008B014B">
              <w:t>GPU clusters for training</w:t>
            </w:r>
          </w:p>
        </w:tc>
      </w:tr>
      <w:tr w:rsidR="008B014B" w:rsidRPr="008B014B" w14:paraId="6CD03400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CA52" w14:textId="77777777" w:rsidR="008B014B" w:rsidRPr="008B014B" w:rsidRDefault="008B014B" w:rsidP="008B014B">
            <w:r w:rsidRPr="008B014B">
              <w:rPr>
                <w:b/>
                <w:bCs/>
              </w:rPr>
              <w:t>Query Interface</w:t>
            </w:r>
          </w:p>
        </w:tc>
        <w:tc>
          <w:tcPr>
            <w:tcW w:w="0" w:type="auto"/>
            <w:vAlign w:val="center"/>
            <w:hideMark/>
          </w:tcPr>
          <w:p w14:paraId="30418734" w14:textId="77777777" w:rsidR="008B014B" w:rsidRPr="008B014B" w:rsidRDefault="008B014B" w:rsidP="008B014B">
            <w:proofErr w:type="spellStart"/>
            <w:r w:rsidRPr="008B014B">
              <w:t>GraphQL</w:t>
            </w:r>
            <w:proofErr w:type="spellEnd"/>
            <w:r w:rsidRPr="008B014B">
              <w:t>, Cypher, SPARQL</w:t>
            </w:r>
          </w:p>
        </w:tc>
        <w:tc>
          <w:tcPr>
            <w:tcW w:w="0" w:type="auto"/>
            <w:vAlign w:val="center"/>
            <w:hideMark/>
          </w:tcPr>
          <w:p w14:paraId="5CECA071" w14:textId="77777777" w:rsidR="008B014B" w:rsidRPr="008B014B" w:rsidRDefault="008B014B" w:rsidP="008B014B">
            <w:r w:rsidRPr="008B014B">
              <w:rPr>
                <w:b/>
                <w:bCs/>
              </w:rPr>
              <w:t>[NEEDS VALIDATION]</w:t>
            </w:r>
          </w:p>
        </w:tc>
        <w:tc>
          <w:tcPr>
            <w:tcW w:w="0" w:type="auto"/>
            <w:vAlign w:val="center"/>
            <w:hideMark/>
          </w:tcPr>
          <w:p w14:paraId="7CD404FC" w14:textId="77777777" w:rsidR="008B014B" w:rsidRPr="008B014B" w:rsidRDefault="008B014B" w:rsidP="008B014B">
            <w:r w:rsidRPr="008B014B">
              <w:t>Query optimization and caching</w:t>
            </w:r>
          </w:p>
        </w:tc>
      </w:tr>
      <w:tr w:rsidR="008B014B" w:rsidRPr="008B014B" w14:paraId="0D84A802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7D8F7" w14:textId="77777777" w:rsidR="008B014B" w:rsidRPr="008B014B" w:rsidRDefault="008B014B" w:rsidP="008B014B">
            <w:r w:rsidRPr="008B014B">
              <w:rPr>
                <w:b/>
                <w:bCs/>
              </w:rPr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4CFB4409" w14:textId="77777777" w:rsidR="008B014B" w:rsidRPr="008B014B" w:rsidRDefault="008B014B" w:rsidP="008B014B">
            <w:r w:rsidRPr="008B014B">
              <w:t>Event streaming, CDC pipelines</w:t>
            </w:r>
          </w:p>
        </w:tc>
        <w:tc>
          <w:tcPr>
            <w:tcW w:w="0" w:type="auto"/>
            <w:vAlign w:val="center"/>
            <w:hideMark/>
          </w:tcPr>
          <w:p w14:paraId="5E6DF1F9" w14:textId="77777777" w:rsidR="008B014B" w:rsidRPr="008B014B" w:rsidRDefault="008B014B" w:rsidP="008B014B">
            <w:r w:rsidRPr="008B014B">
              <w:rPr>
                <w:b/>
                <w:bCs/>
              </w:rPr>
              <w:t>[NEEDS MEASUREMENT]</w:t>
            </w:r>
          </w:p>
        </w:tc>
        <w:tc>
          <w:tcPr>
            <w:tcW w:w="0" w:type="auto"/>
            <w:vAlign w:val="center"/>
            <w:hideMark/>
          </w:tcPr>
          <w:p w14:paraId="3AE8BC18" w14:textId="77777777" w:rsidR="008B014B" w:rsidRPr="008B014B" w:rsidRDefault="008B014B" w:rsidP="008B014B">
            <w:r w:rsidRPr="008B014B">
              <w:t>Async processing with consistency</w:t>
            </w:r>
          </w:p>
        </w:tc>
      </w:tr>
    </w:tbl>
    <w:p w14:paraId="352E0C8D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Graph Neural Network Pipeline</w:t>
      </w:r>
    </w:p>
    <w:p w14:paraId="42A43D10" w14:textId="77777777" w:rsidR="008B014B" w:rsidRPr="008B014B" w:rsidRDefault="008B014B" w:rsidP="008B014B">
      <w:r w:rsidRPr="008B014B">
        <w:rPr>
          <w:b/>
          <w:bCs/>
        </w:rPr>
        <w:t>Node Embedding Generation:</w:t>
      </w:r>
    </w:p>
    <w:p w14:paraId="31C75F5D" w14:textId="77777777" w:rsidR="008B014B" w:rsidRPr="008B014B" w:rsidRDefault="008B014B" w:rsidP="00791481">
      <w:pPr>
        <w:numPr>
          <w:ilvl w:val="0"/>
          <w:numId w:val="12"/>
        </w:numPr>
      </w:pPr>
      <w:r w:rsidRPr="008B014B">
        <w:rPr>
          <w:b/>
          <w:bCs/>
        </w:rPr>
        <w:t>Initial features:</w:t>
      </w:r>
      <w:r w:rsidRPr="008B014B">
        <w:t xml:space="preserve"> Entity attributes, text embeddings, domain metadata</w:t>
      </w:r>
    </w:p>
    <w:p w14:paraId="48A23060" w14:textId="77777777" w:rsidR="008B014B" w:rsidRPr="008B014B" w:rsidRDefault="008B014B" w:rsidP="00791481">
      <w:pPr>
        <w:numPr>
          <w:ilvl w:val="0"/>
          <w:numId w:val="12"/>
        </w:numPr>
      </w:pPr>
      <w:r w:rsidRPr="008B014B">
        <w:rPr>
          <w:b/>
          <w:bCs/>
        </w:rPr>
        <w:t>Graph convolution:</w:t>
      </w:r>
      <w:r w:rsidRPr="008B014B">
        <w:t xml:space="preserve"> Multi-layer GCN with attention mechanisms</w:t>
      </w:r>
    </w:p>
    <w:p w14:paraId="1126B88E" w14:textId="77777777" w:rsidR="008B014B" w:rsidRPr="008B014B" w:rsidRDefault="008B014B" w:rsidP="00791481">
      <w:pPr>
        <w:numPr>
          <w:ilvl w:val="0"/>
          <w:numId w:val="12"/>
        </w:numPr>
      </w:pPr>
      <w:r w:rsidRPr="008B014B">
        <w:rPr>
          <w:b/>
          <w:bCs/>
        </w:rPr>
        <w:t>Temporal dynamics:</w:t>
      </w:r>
      <w:r w:rsidRPr="008B014B">
        <w:t xml:space="preserve"> Time-aware embeddings for evolving relationships</w:t>
      </w:r>
    </w:p>
    <w:p w14:paraId="1582E5B9" w14:textId="77777777" w:rsidR="008B014B" w:rsidRPr="008B014B" w:rsidRDefault="008B014B" w:rsidP="00791481">
      <w:pPr>
        <w:numPr>
          <w:ilvl w:val="0"/>
          <w:numId w:val="12"/>
        </w:numPr>
      </w:pPr>
      <w:r w:rsidRPr="008B014B">
        <w:rPr>
          <w:b/>
          <w:bCs/>
        </w:rPr>
        <w:t>Multi-scale:</w:t>
      </w:r>
      <w:r w:rsidRPr="008B014B">
        <w:t xml:space="preserve"> Local neighborhood and global graph structure</w:t>
      </w:r>
    </w:p>
    <w:p w14:paraId="59B39E48" w14:textId="77777777" w:rsidR="008B014B" w:rsidRPr="008B014B" w:rsidRDefault="008B014B" w:rsidP="008B014B">
      <w:r w:rsidRPr="008B014B">
        <w:rPr>
          <w:b/>
          <w:bCs/>
        </w:rPr>
        <w:t>Inference Capabilities:</w:t>
      </w:r>
    </w:p>
    <w:p w14:paraId="5ACC1336" w14:textId="77777777" w:rsidR="008B014B" w:rsidRPr="008B014B" w:rsidRDefault="008B014B" w:rsidP="00791481">
      <w:pPr>
        <w:numPr>
          <w:ilvl w:val="0"/>
          <w:numId w:val="13"/>
        </w:numPr>
      </w:pPr>
      <w:r w:rsidRPr="008B014B">
        <w:rPr>
          <w:b/>
          <w:bCs/>
        </w:rPr>
        <w:t>Link prediction:</w:t>
      </w:r>
      <w:r w:rsidRPr="008B014B">
        <w:t xml:space="preserve"> Missing relationships between entities</w:t>
      </w:r>
    </w:p>
    <w:p w14:paraId="6209DD66" w14:textId="77777777" w:rsidR="008B014B" w:rsidRPr="008B014B" w:rsidRDefault="008B014B" w:rsidP="00791481">
      <w:pPr>
        <w:numPr>
          <w:ilvl w:val="0"/>
          <w:numId w:val="13"/>
        </w:numPr>
      </w:pPr>
      <w:r w:rsidRPr="008B014B">
        <w:rPr>
          <w:b/>
          <w:bCs/>
        </w:rPr>
        <w:t>Node classification:</w:t>
      </w:r>
      <w:r w:rsidRPr="008B014B">
        <w:t xml:space="preserve"> Entity type and attribute prediction</w:t>
      </w:r>
    </w:p>
    <w:p w14:paraId="2F7F89A4" w14:textId="77777777" w:rsidR="008B014B" w:rsidRPr="008B014B" w:rsidRDefault="008B014B" w:rsidP="00791481">
      <w:pPr>
        <w:numPr>
          <w:ilvl w:val="0"/>
          <w:numId w:val="13"/>
        </w:numPr>
      </w:pPr>
      <w:r w:rsidRPr="008B014B">
        <w:rPr>
          <w:b/>
          <w:bCs/>
        </w:rPr>
        <w:t>Graph clustering:</w:t>
      </w:r>
      <w:r w:rsidRPr="008B014B">
        <w:t xml:space="preserve"> Community detection and module identification</w:t>
      </w:r>
    </w:p>
    <w:p w14:paraId="4AD02E85" w14:textId="77777777" w:rsidR="008B014B" w:rsidRPr="008B014B" w:rsidRDefault="008B014B" w:rsidP="00791481">
      <w:pPr>
        <w:numPr>
          <w:ilvl w:val="0"/>
          <w:numId w:val="13"/>
        </w:numPr>
      </w:pPr>
      <w:r w:rsidRPr="008B014B">
        <w:rPr>
          <w:b/>
          <w:bCs/>
        </w:rPr>
        <w:t>Anomaly detection:</w:t>
      </w:r>
      <w:r w:rsidRPr="008B014B">
        <w:t xml:space="preserve"> Unusual patterns and outliers</w:t>
      </w:r>
    </w:p>
    <w:p w14:paraId="2F958B45" w14:textId="77777777" w:rsidR="008B014B" w:rsidRPr="008B014B" w:rsidRDefault="008B014B" w:rsidP="008B014B">
      <w:r w:rsidRPr="008B014B">
        <w:rPr>
          <w:b/>
          <w:bCs/>
        </w:rPr>
        <w:t>Cross-Domain Reasoning:</w:t>
      </w:r>
    </w:p>
    <w:p w14:paraId="170C9F93" w14:textId="77777777" w:rsidR="008B014B" w:rsidRPr="008B014B" w:rsidRDefault="008B014B" w:rsidP="00791481">
      <w:pPr>
        <w:numPr>
          <w:ilvl w:val="0"/>
          <w:numId w:val="14"/>
        </w:numPr>
      </w:pPr>
      <w:r w:rsidRPr="008B014B">
        <w:rPr>
          <w:b/>
          <w:bCs/>
        </w:rPr>
        <w:t>Meta-graph traversal:</w:t>
      </w:r>
      <w:r w:rsidRPr="008B014B">
        <w:t xml:space="preserve"> Queries spanning multiple domain graphs</w:t>
      </w:r>
    </w:p>
    <w:p w14:paraId="5A528525" w14:textId="77777777" w:rsidR="008B014B" w:rsidRPr="008B014B" w:rsidRDefault="008B014B" w:rsidP="00791481">
      <w:pPr>
        <w:numPr>
          <w:ilvl w:val="0"/>
          <w:numId w:val="14"/>
        </w:numPr>
      </w:pPr>
      <w:r w:rsidRPr="008B014B">
        <w:rPr>
          <w:b/>
          <w:bCs/>
        </w:rPr>
        <w:t>Semantic bridging:</w:t>
      </w:r>
      <w:r w:rsidRPr="008B014B">
        <w:t xml:space="preserve"> Concept alignment across </w:t>
      </w:r>
      <w:proofErr w:type="gramStart"/>
      <w:r w:rsidRPr="008B014B">
        <w:t>vocabularies</w:t>
      </w:r>
      <w:proofErr w:type="gramEnd"/>
    </w:p>
    <w:p w14:paraId="2ACAC5DE" w14:textId="77777777" w:rsidR="008B014B" w:rsidRPr="008B014B" w:rsidRDefault="008B014B" w:rsidP="00791481">
      <w:pPr>
        <w:numPr>
          <w:ilvl w:val="0"/>
          <w:numId w:val="14"/>
        </w:numPr>
      </w:pPr>
      <w:r w:rsidRPr="008B014B">
        <w:rPr>
          <w:b/>
          <w:bCs/>
        </w:rPr>
        <w:t>Causal inference:</w:t>
      </w:r>
      <w:r w:rsidRPr="008B014B">
        <w:t xml:space="preserve"> Temporal relationship analysis</w:t>
      </w:r>
    </w:p>
    <w:p w14:paraId="40159EEE" w14:textId="77777777" w:rsidR="008B014B" w:rsidRPr="008B014B" w:rsidRDefault="008B014B" w:rsidP="00791481">
      <w:pPr>
        <w:numPr>
          <w:ilvl w:val="0"/>
          <w:numId w:val="14"/>
        </w:numPr>
      </w:pPr>
      <w:r w:rsidRPr="008B014B">
        <w:rPr>
          <w:b/>
          <w:bCs/>
        </w:rPr>
        <w:t>Counterfactual simulation:</w:t>
      </w:r>
      <w:r w:rsidRPr="008B014B">
        <w:t xml:space="preserve"> What-if scenario modeling</w:t>
      </w:r>
    </w:p>
    <w:p w14:paraId="187EDCAA" w14:textId="77777777" w:rsidR="008B014B" w:rsidRPr="008B014B" w:rsidRDefault="008B014B" w:rsidP="008B014B">
      <w:r w:rsidRPr="008B014B">
        <w:rPr>
          <w:b/>
          <w:bCs/>
        </w:rPr>
        <w:t>Scalability &amp; Resilience:</w:t>
      </w:r>
    </w:p>
    <w:p w14:paraId="55E4352E" w14:textId="77777777" w:rsidR="008B014B" w:rsidRPr="008B014B" w:rsidRDefault="008B014B" w:rsidP="00791481">
      <w:pPr>
        <w:numPr>
          <w:ilvl w:val="0"/>
          <w:numId w:val="15"/>
        </w:numPr>
      </w:pPr>
      <w:r w:rsidRPr="008B014B">
        <w:rPr>
          <w:b/>
          <w:bCs/>
        </w:rPr>
        <w:lastRenderedPageBreak/>
        <w:t>Distributed Storage &amp; Indexing:</w:t>
      </w:r>
      <w:r w:rsidRPr="008B014B">
        <w:t xml:space="preserve"> Sharded graph stores with incremental-update pipelines support millions of nodes and sub-second query latencies</w:t>
      </w:r>
    </w:p>
    <w:p w14:paraId="2ED9143B" w14:textId="77777777" w:rsidR="008B014B" w:rsidRPr="008B014B" w:rsidRDefault="008B014B" w:rsidP="00791481">
      <w:pPr>
        <w:numPr>
          <w:ilvl w:val="0"/>
          <w:numId w:val="15"/>
        </w:numPr>
      </w:pPr>
      <w:r w:rsidRPr="008B014B">
        <w:rPr>
          <w:b/>
          <w:bCs/>
        </w:rPr>
        <w:t>High Availability:</w:t>
      </w:r>
      <w:r w:rsidRPr="008B014B">
        <w:t xml:space="preserve"> Multi-region failover, snapshot recovery, and automated rebalancing ensure uninterrupted mesh access</w:t>
      </w:r>
    </w:p>
    <w:p w14:paraId="58E9F233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4.3 SocratIQ Trace™ - Immutable Audit System</w:t>
      </w:r>
    </w:p>
    <w:p w14:paraId="21FD7568" w14:textId="77777777" w:rsidR="008B014B" w:rsidRPr="008B014B" w:rsidRDefault="008B014B" w:rsidP="008B014B">
      <w:r w:rsidRPr="008B014B">
        <w:rPr>
          <w:b/>
          <w:bCs/>
        </w:rPr>
        <w:t>Function:</w:t>
      </w:r>
      <w:r w:rsidRPr="008B014B">
        <w:t xml:space="preserve"> </w:t>
      </w:r>
      <w:proofErr w:type="gramStart"/>
      <w:r w:rsidRPr="008B014B">
        <w:t>Cryptographically-signed</w:t>
      </w:r>
      <w:proofErr w:type="gramEnd"/>
      <w:r w:rsidRPr="008B014B">
        <w:t xml:space="preserve"> audit trail for all platform operations and decisions</w:t>
      </w:r>
    </w:p>
    <w:p w14:paraId="138DD952" w14:textId="77777777" w:rsidR="008B014B" w:rsidRDefault="008B014B" w:rsidP="008B014B">
      <w:pPr>
        <w:rPr>
          <w:b/>
          <w:bCs/>
        </w:rPr>
      </w:pPr>
      <w:commentRangeStart w:id="11"/>
      <w:r w:rsidRPr="008B014B">
        <w:rPr>
          <w:b/>
          <w:bCs/>
        </w:rPr>
        <w:t>Audit Architecture</w:t>
      </w:r>
      <w:commentRangeEnd w:id="11"/>
      <w:r w:rsidR="0001011C">
        <w:rPr>
          <w:rStyle w:val="CommentReference"/>
          <w:b/>
          <w:bCs/>
          <w:sz w:val="22"/>
          <w:szCs w:val="22"/>
        </w:rPr>
        <w:commentReference w:id="11"/>
      </w:r>
    </w:p>
    <w:p w14:paraId="0E0D190D" w14:textId="0DF7776A" w:rsidR="0001011C" w:rsidRPr="008B014B" w:rsidRDefault="0001011C" w:rsidP="008B014B">
      <w:pPr>
        <w:rPr>
          <w:b/>
          <w:bCs/>
        </w:rPr>
      </w:pPr>
      <w:r>
        <w:rPr>
          <w:noProof/>
        </w:rPr>
        <w:drawing>
          <wp:inline distT="0" distB="0" distL="0" distR="0" wp14:anchorId="69ACE1C4" wp14:editId="14AB9311">
            <wp:extent cx="4581525" cy="1133475"/>
            <wp:effectExtent l="0" t="0" r="9525" b="9525"/>
            <wp:docPr id="129715415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4153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47D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024"/>
        <w:gridCol w:w="1669"/>
        <w:gridCol w:w="2481"/>
      </w:tblGrid>
      <w:tr w:rsidR="008B014B" w:rsidRPr="008B014B" w14:paraId="1C993092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DC83C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077F30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9A722AA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0BE99F84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Compliance</w:t>
            </w:r>
          </w:p>
        </w:tc>
      </w:tr>
      <w:tr w:rsidR="008B014B" w:rsidRPr="008B014B" w14:paraId="6BF40F04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0B8F" w14:textId="77777777" w:rsidR="008B014B" w:rsidRPr="008B014B" w:rsidRDefault="008B014B" w:rsidP="008B014B">
            <w:r w:rsidRPr="008B014B">
              <w:rPr>
                <w:b/>
                <w:bCs/>
              </w:rPr>
              <w:t>Event Capture</w:t>
            </w:r>
          </w:p>
        </w:tc>
        <w:tc>
          <w:tcPr>
            <w:tcW w:w="0" w:type="auto"/>
            <w:vAlign w:val="center"/>
            <w:hideMark/>
          </w:tcPr>
          <w:p w14:paraId="766D4177" w14:textId="77777777" w:rsidR="008B014B" w:rsidRPr="008B014B" w:rsidRDefault="008B014B" w:rsidP="008B014B">
            <w:r w:rsidRPr="008B014B">
              <w:t>Async logging, structured JSON</w:t>
            </w:r>
          </w:p>
        </w:tc>
        <w:tc>
          <w:tcPr>
            <w:tcW w:w="0" w:type="auto"/>
            <w:vAlign w:val="center"/>
            <w:hideMark/>
          </w:tcPr>
          <w:p w14:paraId="58756E3C" w14:textId="77777777" w:rsidR="008B014B" w:rsidRPr="008B014B" w:rsidRDefault="008B014B" w:rsidP="008B014B">
            <w:r w:rsidRPr="008B014B">
              <w:t>SHA-256 hashing</w:t>
            </w:r>
          </w:p>
        </w:tc>
        <w:tc>
          <w:tcPr>
            <w:tcW w:w="0" w:type="auto"/>
            <w:vAlign w:val="center"/>
            <w:hideMark/>
          </w:tcPr>
          <w:p w14:paraId="2C12E551" w14:textId="77777777" w:rsidR="008B014B" w:rsidRPr="008B014B" w:rsidRDefault="008B014B" w:rsidP="008B014B">
            <w:r w:rsidRPr="008B014B">
              <w:t>21 CFR Part 11 ready</w:t>
            </w:r>
          </w:p>
        </w:tc>
      </w:tr>
      <w:tr w:rsidR="008B014B" w:rsidRPr="008B014B" w14:paraId="6B560E2C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0E4F" w14:textId="77777777" w:rsidR="008B014B" w:rsidRPr="008B014B" w:rsidRDefault="008B014B" w:rsidP="008B014B">
            <w:r w:rsidRPr="008B014B">
              <w:rPr>
                <w:b/>
                <w:bCs/>
              </w:rPr>
              <w:t>Cryptographic Signing</w:t>
            </w:r>
          </w:p>
        </w:tc>
        <w:tc>
          <w:tcPr>
            <w:tcW w:w="0" w:type="auto"/>
            <w:vAlign w:val="center"/>
            <w:hideMark/>
          </w:tcPr>
          <w:p w14:paraId="16BE97F0" w14:textId="77777777" w:rsidR="008B014B" w:rsidRPr="008B014B" w:rsidRDefault="008B014B" w:rsidP="008B014B">
            <w:r w:rsidRPr="008B014B">
              <w:t>RSA-2048, ECDSA P-256</w:t>
            </w:r>
          </w:p>
        </w:tc>
        <w:tc>
          <w:tcPr>
            <w:tcW w:w="0" w:type="auto"/>
            <w:vAlign w:val="center"/>
            <w:hideMark/>
          </w:tcPr>
          <w:p w14:paraId="28D77E3F" w14:textId="77777777" w:rsidR="008B014B" w:rsidRPr="008B014B" w:rsidRDefault="008B014B" w:rsidP="008B014B">
            <w:r w:rsidRPr="008B014B">
              <w:t>Non-repudiation</w:t>
            </w:r>
          </w:p>
        </w:tc>
        <w:tc>
          <w:tcPr>
            <w:tcW w:w="0" w:type="auto"/>
            <w:vAlign w:val="center"/>
            <w:hideMark/>
          </w:tcPr>
          <w:p w14:paraId="6E13093B" w14:textId="77777777" w:rsidR="008B014B" w:rsidRPr="008B014B" w:rsidRDefault="008B014B" w:rsidP="008B014B">
            <w:r w:rsidRPr="008B014B">
              <w:t>Digital signature standards</w:t>
            </w:r>
          </w:p>
        </w:tc>
      </w:tr>
      <w:tr w:rsidR="008B014B" w:rsidRPr="008B014B" w14:paraId="4E5BB9E7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A3FF" w14:textId="77777777" w:rsidR="008B014B" w:rsidRPr="008B014B" w:rsidRDefault="008B014B" w:rsidP="008B014B">
            <w:r w:rsidRPr="008B014B">
              <w:rPr>
                <w:b/>
                <w:bCs/>
              </w:rPr>
              <w:t>Immutable Storage</w:t>
            </w:r>
          </w:p>
        </w:tc>
        <w:tc>
          <w:tcPr>
            <w:tcW w:w="0" w:type="auto"/>
            <w:vAlign w:val="center"/>
            <w:hideMark/>
          </w:tcPr>
          <w:p w14:paraId="19224AC6" w14:textId="77777777" w:rsidR="008B014B" w:rsidRPr="008B014B" w:rsidRDefault="008B014B" w:rsidP="008B014B">
            <w:r w:rsidRPr="008B014B">
              <w:t>WORM-compliant object storage</w:t>
            </w:r>
          </w:p>
        </w:tc>
        <w:tc>
          <w:tcPr>
            <w:tcW w:w="0" w:type="auto"/>
            <w:vAlign w:val="center"/>
            <w:hideMark/>
          </w:tcPr>
          <w:p w14:paraId="539B5F4D" w14:textId="77777777" w:rsidR="008B014B" w:rsidRPr="008B014B" w:rsidRDefault="008B014B" w:rsidP="008B014B">
            <w:r w:rsidRPr="008B014B">
              <w:t>Tamper-evident</w:t>
            </w:r>
          </w:p>
        </w:tc>
        <w:tc>
          <w:tcPr>
            <w:tcW w:w="0" w:type="auto"/>
            <w:vAlign w:val="center"/>
            <w:hideMark/>
          </w:tcPr>
          <w:p w14:paraId="0AA3F0DB" w14:textId="77777777" w:rsidR="008B014B" w:rsidRPr="008B014B" w:rsidRDefault="008B014B" w:rsidP="008B014B">
            <w:r w:rsidRPr="008B014B">
              <w:t>Regulatory audit trails</w:t>
            </w:r>
          </w:p>
        </w:tc>
      </w:tr>
      <w:tr w:rsidR="008B014B" w:rsidRPr="008B014B" w14:paraId="784A2741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C389" w14:textId="77777777" w:rsidR="008B014B" w:rsidRPr="008B014B" w:rsidRDefault="008B014B" w:rsidP="008B014B">
            <w:r w:rsidRPr="008B014B">
              <w:rPr>
                <w:b/>
                <w:bCs/>
              </w:rPr>
              <w:t>Chain Verification</w:t>
            </w:r>
          </w:p>
        </w:tc>
        <w:tc>
          <w:tcPr>
            <w:tcW w:w="0" w:type="auto"/>
            <w:vAlign w:val="center"/>
            <w:hideMark/>
          </w:tcPr>
          <w:p w14:paraId="4F1538D5" w14:textId="77777777" w:rsidR="008B014B" w:rsidRPr="008B014B" w:rsidRDefault="008B014B" w:rsidP="008B014B">
            <w:r w:rsidRPr="008B014B">
              <w:t>Merkle tree validation</w:t>
            </w:r>
          </w:p>
        </w:tc>
        <w:tc>
          <w:tcPr>
            <w:tcW w:w="0" w:type="auto"/>
            <w:vAlign w:val="center"/>
            <w:hideMark/>
          </w:tcPr>
          <w:p w14:paraId="7C3229F4" w14:textId="77777777" w:rsidR="008B014B" w:rsidRPr="008B014B" w:rsidRDefault="008B014B" w:rsidP="008B014B">
            <w:r w:rsidRPr="008B014B">
              <w:t>Integrity checking</w:t>
            </w:r>
          </w:p>
        </w:tc>
        <w:tc>
          <w:tcPr>
            <w:tcW w:w="0" w:type="auto"/>
            <w:vAlign w:val="center"/>
            <w:hideMark/>
          </w:tcPr>
          <w:p w14:paraId="2B806908" w14:textId="77777777" w:rsidR="008B014B" w:rsidRPr="008B014B" w:rsidRDefault="008B014B" w:rsidP="008B014B">
            <w:r w:rsidRPr="008B014B">
              <w:t>Evidence admissibility</w:t>
            </w:r>
          </w:p>
        </w:tc>
      </w:tr>
    </w:tbl>
    <w:p w14:paraId="4FD0D02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Audit Event Types</w:t>
      </w:r>
    </w:p>
    <w:p w14:paraId="18CEB64C" w14:textId="77777777" w:rsidR="008B014B" w:rsidRPr="008B014B" w:rsidRDefault="008B014B" w:rsidP="008B014B">
      <w:r w:rsidRPr="008B014B">
        <w:rPr>
          <w:b/>
          <w:bCs/>
        </w:rPr>
        <w:t>Data Operations:</w:t>
      </w:r>
    </w:p>
    <w:p w14:paraId="4D344FAF" w14:textId="77777777" w:rsidR="008B014B" w:rsidRPr="008B014B" w:rsidRDefault="008B014B" w:rsidP="00791481">
      <w:pPr>
        <w:numPr>
          <w:ilvl w:val="0"/>
          <w:numId w:val="16"/>
        </w:numPr>
      </w:pPr>
      <w:r w:rsidRPr="008B014B">
        <w:t>Document ingestion with source attribution</w:t>
      </w:r>
    </w:p>
    <w:p w14:paraId="6AE1D0C0" w14:textId="77777777" w:rsidR="008B014B" w:rsidRPr="008B014B" w:rsidRDefault="008B014B" w:rsidP="00791481">
      <w:pPr>
        <w:numPr>
          <w:ilvl w:val="0"/>
          <w:numId w:val="16"/>
        </w:numPr>
      </w:pPr>
      <w:r w:rsidRPr="008B014B">
        <w:t>Transformation steps with model versions</w:t>
      </w:r>
    </w:p>
    <w:p w14:paraId="74125054" w14:textId="77777777" w:rsidR="008B014B" w:rsidRPr="008B014B" w:rsidRDefault="008B014B" w:rsidP="00791481">
      <w:pPr>
        <w:numPr>
          <w:ilvl w:val="0"/>
          <w:numId w:val="16"/>
        </w:numPr>
      </w:pPr>
      <w:r w:rsidRPr="008B014B">
        <w:t>Graph updates with change summaries</w:t>
      </w:r>
    </w:p>
    <w:p w14:paraId="7DA0AD02" w14:textId="77777777" w:rsidR="008B014B" w:rsidRPr="008B014B" w:rsidRDefault="008B014B" w:rsidP="00791481">
      <w:pPr>
        <w:numPr>
          <w:ilvl w:val="0"/>
          <w:numId w:val="16"/>
        </w:numPr>
      </w:pPr>
      <w:r w:rsidRPr="008B014B">
        <w:t>Query executions with result hashes</w:t>
      </w:r>
    </w:p>
    <w:p w14:paraId="181A27BB" w14:textId="77777777" w:rsidR="008B014B" w:rsidRPr="008B014B" w:rsidRDefault="008B014B" w:rsidP="008B014B">
      <w:r w:rsidRPr="008B014B">
        <w:rPr>
          <w:b/>
          <w:bCs/>
        </w:rPr>
        <w:t>Decision Events:</w:t>
      </w:r>
    </w:p>
    <w:p w14:paraId="3E72EA1B" w14:textId="77777777" w:rsidR="008B014B" w:rsidRPr="008B014B" w:rsidRDefault="008B014B" w:rsidP="00791481">
      <w:pPr>
        <w:numPr>
          <w:ilvl w:val="0"/>
          <w:numId w:val="17"/>
        </w:numPr>
      </w:pPr>
      <w:r w:rsidRPr="008B014B">
        <w:t>Agent recommendations with confidence scores</w:t>
      </w:r>
    </w:p>
    <w:p w14:paraId="598BD7FD" w14:textId="77777777" w:rsidR="008B014B" w:rsidRPr="008B014B" w:rsidRDefault="008B014B" w:rsidP="00791481">
      <w:pPr>
        <w:numPr>
          <w:ilvl w:val="0"/>
          <w:numId w:val="17"/>
        </w:numPr>
      </w:pPr>
      <w:r w:rsidRPr="008B014B">
        <w:t>Human overrides with justification text</w:t>
      </w:r>
    </w:p>
    <w:p w14:paraId="64E9D801" w14:textId="77777777" w:rsidR="008B014B" w:rsidRPr="008B014B" w:rsidRDefault="008B014B" w:rsidP="00791481">
      <w:pPr>
        <w:numPr>
          <w:ilvl w:val="0"/>
          <w:numId w:val="17"/>
        </w:numPr>
      </w:pPr>
      <w:r w:rsidRPr="008B014B">
        <w:t>Policy applications with rule references</w:t>
      </w:r>
    </w:p>
    <w:p w14:paraId="7A10890F" w14:textId="77777777" w:rsidR="008B014B" w:rsidRPr="008B014B" w:rsidRDefault="008B014B" w:rsidP="00791481">
      <w:pPr>
        <w:numPr>
          <w:ilvl w:val="0"/>
          <w:numId w:val="17"/>
        </w:numPr>
      </w:pPr>
      <w:r w:rsidRPr="008B014B">
        <w:t>Workflow executions with step outcomes</w:t>
      </w:r>
    </w:p>
    <w:p w14:paraId="6766F776" w14:textId="77777777" w:rsidR="008B014B" w:rsidRPr="008B014B" w:rsidRDefault="008B014B" w:rsidP="008B014B">
      <w:r w:rsidRPr="008B014B">
        <w:rPr>
          <w:b/>
          <w:bCs/>
        </w:rPr>
        <w:lastRenderedPageBreak/>
        <w:t>System Events:</w:t>
      </w:r>
    </w:p>
    <w:p w14:paraId="7430632C" w14:textId="77777777" w:rsidR="008B014B" w:rsidRPr="008B014B" w:rsidRDefault="008B014B" w:rsidP="00791481">
      <w:pPr>
        <w:numPr>
          <w:ilvl w:val="0"/>
          <w:numId w:val="18"/>
        </w:numPr>
      </w:pPr>
      <w:r w:rsidRPr="008B014B">
        <w:t>User authentication and authorization</w:t>
      </w:r>
    </w:p>
    <w:p w14:paraId="7F59921B" w14:textId="77777777" w:rsidR="008B014B" w:rsidRPr="008B014B" w:rsidRDefault="008B014B" w:rsidP="00791481">
      <w:pPr>
        <w:numPr>
          <w:ilvl w:val="0"/>
          <w:numId w:val="18"/>
        </w:numPr>
      </w:pPr>
      <w:r w:rsidRPr="008B014B">
        <w:t>Configuration changes with approvals</w:t>
      </w:r>
    </w:p>
    <w:p w14:paraId="2A471138" w14:textId="77777777" w:rsidR="008B014B" w:rsidRPr="008B014B" w:rsidRDefault="008B014B" w:rsidP="00791481">
      <w:pPr>
        <w:numPr>
          <w:ilvl w:val="0"/>
          <w:numId w:val="18"/>
        </w:numPr>
      </w:pPr>
      <w:r w:rsidRPr="008B014B">
        <w:t>Model deployments with validation results</w:t>
      </w:r>
    </w:p>
    <w:p w14:paraId="036C4B1E" w14:textId="77777777" w:rsidR="008B014B" w:rsidRPr="008B014B" w:rsidRDefault="008B014B" w:rsidP="00791481">
      <w:pPr>
        <w:numPr>
          <w:ilvl w:val="0"/>
          <w:numId w:val="18"/>
        </w:numPr>
      </w:pPr>
      <w:r w:rsidRPr="008B014B">
        <w:t>Error conditions with recovery actions</w:t>
      </w:r>
    </w:p>
    <w:p w14:paraId="6C8A731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Evidence Bundle Generation</w:t>
      </w:r>
    </w:p>
    <w:p w14:paraId="166E5E93" w14:textId="77777777" w:rsidR="008B014B" w:rsidRPr="008B014B" w:rsidRDefault="008B014B" w:rsidP="008B014B">
      <w:r w:rsidRPr="008B014B">
        <w:rPr>
          <w:b/>
          <w:bCs/>
        </w:rPr>
        <w:t>Regulatory Submissions:</w:t>
      </w:r>
    </w:p>
    <w:p w14:paraId="232EF4D0" w14:textId="77777777" w:rsidR="008B014B" w:rsidRPr="008B014B" w:rsidRDefault="008B014B" w:rsidP="00791481">
      <w:pPr>
        <w:numPr>
          <w:ilvl w:val="0"/>
          <w:numId w:val="19"/>
        </w:numPr>
      </w:pPr>
      <w:r w:rsidRPr="008B014B">
        <w:t>Complete data lineage from source to conclusion</w:t>
      </w:r>
    </w:p>
    <w:p w14:paraId="5B728702" w14:textId="77777777" w:rsidR="008B014B" w:rsidRPr="008B014B" w:rsidRDefault="008B014B" w:rsidP="00791481">
      <w:pPr>
        <w:numPr>
          <w:ilvl w:val="0"/>
          <w:numId w:val="19"/>
        </w:numPr>
      </w:pPr>
      <w:r w:rsidRPr="008B014B">
        <w:t>Model versions and training data references</w:t>
      </w:r>
    </w:p>
    <w:p w14:paraId="53B24173" w14:textId="77777777" w:rsidR="008B014B" w:rsidRPr="008B014B" w:rsidRDefault="008B014B" w:rsidP="00791481">
      <w:pPr>
        <w:numPr>
          <w:ilvl w:val="0"/>
          <w:numId w:val="19"/>
        </w:numPr>
      </w:pPr>
      <w:r w:rsidRPr="008B014B">
        <w:t>Human review cycles with approval chains</w:t>
      </w:r>
    </w:p>
    <w:p w14:paraId="7885BDED" w14:textId="77777777" w:rsidR="008B014B" w:rsidRPr="008B014B" w:rsidRDefault="008B014B" w:rsidP="00791481">
      <w:pPr>
        <w:numPr>
          <w:ilvl w:val="0"/>
          <w:numId w:val="19"/>
        </w:numPr>
      </w:pPr>
      <w:r w:rsidRPr="008B014B">
        <w:t>External validation and cross-references</w:t>
      </w:r>
    </w:p>
    <w:p w14:paraId="3DD4358B" w14:textId="77777777" w:rsidR="008B014B" w:rsidRPr="008B014B" w:rsidRDefault="008B014B" w:rsidP="008B014B">
      <w:r w:rsidRPr="008B014B">
        <w:rPr>
          <w:b/>
          <w:bCs/>
        </w:rPr>
        <w:t>Audit Compliance:</w:t>
      </w:r>
    </w:p>
    <w:p w14:paraId="1116E67F" w14:textId="77777777" w:rsidR="008B014B" w:rsidRPr="008B014B" w:rsidRDefault="008B014B" w:rsidP="00791481">
      <w:pPr>
        <w:numPr>
          <w:ilvl w:val="0"/>
          <w:numId w:val="20"/>
        </w:numPr>
      </w:pPr>
      <w:r w:rsidRPr="008B014B">
        <w:t>Time-stamped event sequences with causality</w:t>
      </w:r>
    </w:p>
    <w:p w14:paraId="3695572D" w14:textId="77777777" w:rsidR="008B014B" w:rsidRPr="008B014B" w:rsidRDefault="008B014B" w:rsidP="00791481">
      <w:pPr>
        <w:numPr>
          <w:ilvl w:val="0"/>
          <w:numId w:val="20"/>
        </w:numPr>
      </w:pPr>
      <w:r w:rsidRPr="008B014B">
        <w:t>User action attribution with role verification</w:t>
      </w:r>
    </w:p>
    <w:p w14:paraId="1A3E264D" w14:textId="77777777" w:rsidR="008B014B" w:rsidRPr="008B014B" w:rsidRDefault="008B014B" w:rsidP="00791481">
      <w:pPr>
        <w:numPr>
          <w:ilvl w:val="0"/>
          <w:numId w:val="20"/>
        </w:numPr>
      </w:pPr>
      <w:r w:rsidRPr="008B014B">
        <w:t>System state snapshots at decision points</w:t>
      </w:r>
    </w:p>
    <w:p w14:paraId="5D50205A" w14:textId="77777777" w:rsidR="008B014B" w:rsidRPr="008B014B" w:rsidRDefault="008B014B" w:rsidP="00791481">
      <w:pPr>
        <w:numPr>
          <w:ilvl w:val="0"/>
          <w:numId w:val="20"/>
        </w:numPr>
      </w:pPr>
      <w:r w:rsidRPr="008B014B">
        <w:t>External system integration confirmations</w:t>
      </w:r>
    </w:p>
    <w:p w14:paraId="65F6085E" w14:textId="77777777" w:rsidR="008B014B" w:rsidRPr="008B014B" w:rsidRDefault="008B014B" w:rsidP="008B014B">
      <w:r w:rsidRPr="008B014B">
        <w:rPr>
          <w:b/>
          <w:bCs/>
        </w:rPr>
        <w:t>Immutable Trace Ledger:</w:t>
      </w:r>
    </w:p>
    <w:p w14:paraId="2AABD8AA" w14:textId="77777777" w:rsidR="008B014B" w:rsidRPr="008B014B" w:rsidRDefault="008B014B" w:rsidP="00791481">
      <w:pPr>
        <w:numPr>
          <w:ilvl w:val="0"/>
          <w:numId w:val="21"/>
        </w:numPr>
      </w:pPr>
      <w:r w:rsidRPr="008B014B">
        <w:t>Append-only, cryptographically signed events capturing actor, timestamp, operation, and payload hash</w:t>
      </w:r>
    </w:p>
    <w:p w14:paraId="1DA3B56C" w14:textId="77777777" w:rsidR="008B014B" w:rsidRPr="008B014B" w:rsidRDefault="008B014B" w:rsidP="00791481">
      <w:pPr>
        <w:numPr>
          <w:ilvl w:val="0"/>
          <w:numId w:val="21"/>
        </w:numPr>
      </w:pPr>
      <w:r w:rsidRPr="008B014B">
        <w:t>Query logs by entity, user, time range, operation</w:t>
      </w:r>
    </w:p>
    <w:p w14:paraId="2C73A489" w14:textId="77777777" w:rsidR="008B014B" w:rsidRPr="008B014B" w:rsidRDefault="008B014B" w:rsidP="00791481">
      <w:pPr>
        <w:numPr>
          <w:ilvl w:val="0"/>
          <w:numId w:val="21"/>
        </w:numPr>
      </w:pPr>
      <w:r w:rsidRPr="008B014B">
        <w:t>Export FDA/EMA-ready evidence bundles (PDF/JSON)</w:t>
      </w:r>
    </w:p>
    <w:p w14:paraId="6B7BED5D" w14:textId="77777777" w:rsidR="008B014B" w:rsidRPr="008B014B" w:rsidRDefault="008B014B" w:rsidP="00791481">
      <w:pPr>
        <w:numPr>
          <w:ilvl w:val="0"/>
          <w:numId w:val="21"/>
        </w:numPr>
      </w:pPr>
      <w:proofErr w:type="spellStart"/>
      <w:r w:rsidRPr="008B014B">
        <w:t>TraceUnits</w:t>
      </w:r>
      <w:proofErr w:type="spellEnd"/>
      <w:r w:rsidRPr="008B014B">
        <w:t xml:space="preserve">™ Integration captures each </w:t>
      </w:r>
      <w:proofErr w:type="spellStart"/>
      <w:r w:rsidRPr="008B014B">
        <w:t>SophieLogic</w:t>
      </w:r>
      <w:proofErr w:type="spellEnd"/>
      <w:r w:rsidRPr="008B014B">
        <w:t xml:space="preserve">™ reasoning cycle as an immutable </w:t>
      </w:r>
      <w:proofErr w:type="spellStart"/>
      <w:r w:rsidRPr="008B014B">
        <w:t>TraceUnit</w:t>
      </w:r>
      <w:proofErr w:type="spellEnd"/>
      <w:r w:rsidRPr="008B014B">
        <w:t>™</w:t>
      </w:r>
    </w:p>
    <w:p w14:paraId="0C4E0193" w14:textId="77777777" w:rsidR="008B014B" w:rsidRPr="008B014B" w:rsidRDefault="00000000" w:rsidP="008B014B">
      <w:r>
        <w:pict w14:anchorId="559ADF77">
          <v:rect id="_x0000_i1029" style="width:0;height:1.5pt" o:hralign="center" o:hrstd="t" o:hr="t" fillcolor="#a0a0a0" stroked="f"/>
        </w:pict>
      </w:r>
    </w:p>
    <w:p w14:paraId="279F1063" w14:textId="77777777" w:rsidR="008B014B" w:rsidRPr="008B014B" w:rsidRDefault="008B014B" w:rsidP="008B014B">
      <w:pPr>
        <w:pStyle w:val="Heading1"/>
      </w:pPr>
      <w:bookmarkStart w:id="12" w:name="_Toc202341185"/>
      <w:r w:rsidRPr="008B014B">
        <w:t>5</w:t>
      </w:r>
      <w:commentRangeStart w:id="13"/>
      <w:r w:rsidRPr="008B014B">
        <w:t>. Sophie Agent Layer</w:t>
      </w:r>
      <w:bookmarkEnd w:id="12"/>
      <w:commentRangeEnd w:id="13"/>
      <w:r w:rsidR="00A41700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1C44715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 xml:space="preserve">5.1 </w:t>
      </w:r>
      <w:proofErr w:type="spellStart"/>
      <w:r w:rsidRPr="008B014B">
        <w:rPr>
          <w:b/>
          <w:bCs/>
        </w:rPr>
        <w:t>SophieLogic</w:t>
      </w:r>
      <w:proofErr w:type="spellEnd"/>
      <w:r w:rsidRPr="008B014B">
        <w:rPr>
          <w:b/>
          <w:bCs/>
        </w:rPr>
        <w:t>™ - Core Reasoning Engine</w:t>
      </w:r>
    </w:p>
    <w:p w14:paraId="08BD0C79" w14:textId="77777777" w:rsidR="008B014B" w:rsidRPr="008B014B" w:rsidRDefault="008B014B" w:rsidP="008B014B">
      <w:r w:rsidRPr="008B014B">
        <w:rPr>
          <w:b/>
          <w:bCs/>
        </w:rPr>
        <w:t>Function:</w:t>
      </w:r>
      <w:r w:rsidRPr="008B014B">
        <w:t xml:space="preserve"> Autonomous decision orchestration with multi-agent coordination</w:t>
      </w:r>
    </w:p>
    <w:p w14:paraId="579426B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Agent Architecture</w:t>
      </w:r>
    </w:p>
    <w:p w14:paraId="699E337D" w14:textId="77777777" w:rsidR="008B014B" w:rsidRDefault="008B014B" w:rsidP="008B014B">
      <w:r w:rsidRPr="008B014B">
        <w:t>Orchestration Layer</w:t>
      </w:r>
    </w:p>
    <w:p w14:paraId="56D8BF4D" w14:textId="2C2BFAA2" w:rsidR="0001011C" w:rsidRPr="008B014B" w:rsidRDefault="0001011C" w:rsidP="008B014B">
      <w:r>
        <w:rPr>
          <w:noProof/>
        </w:rPr>
        <w:lastRenderedPageBreak/>
        <w:drawing>
          <wp:inline distT="0" distB="0" distL="0" distR="0" wp14:anchorId="2E3AEB6D" wp14:editId="0EED16F5">
            <wp:extent cx="3133725" cy="4171950"/>
            <wp:effectExtent l="0" t="0" r="9525" b="0"/>
            <wp:docPr id="1413603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0364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07E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Reasoning Capabilities</w:t>
      </w:r>
    </w:p>
    <w:p w14:paraId="35EFA893" w14:textId="77777777" w:rsidR="008B014B" w:rsidRPr="008B014B" w:rsidRDefault="008B014B" w:rsidP="008B014B">
      <w:r w:rsidRPr="008B014B">
        <w:rPr>
          <w:b/>
          <w:bCs/>
        </w:rPr>
        <w:t>Multi-Paradigm AI Integration:</w:t>
      </w:r>
    </w:p>
    <w:p w14:paraId="4622DFF3" w14:textId="77777777" w:rsidR="008B014B" w:rsidRPr="008B014B" w:rsidRDefault="008B014B" w:rsidP="00791481">
      <w:pPr>
        <w:numPr>
          <w:ilvl w:val="0"/>
          <w:numId w:val="22"/>
        </w:numPr>
      </w:pPr>
      <w:r w:rsidRPr="008B014B">
        <w:rPr>
          <w:b/>
          <w:bCs/>
        </w:rPr>
        <w:t>Symbolic reasoning:</w:t>
      </w:r>
      <w:r w:rsidRPr="008B014B">
        <w:t xml:space="preserve"> Logic programming, rule engines, constraint solving</w:t>
      </w:r>
    </w:p>
    <w:p w14:paraId="42F6513B" w14:textId="77777777" w:rsidR="008B014B" w:rsidRPr="008B014B" w:rsidRDefault="008B014B" w:rsidP="00791481">
      <w:pPr>
        <w:numPr>
          <w:ilvl w:val="0"/>
          <w:numId w:val="22"/>
        </w:numPr>
      </w:pPr>
      <w:r w:rsidRPr="008B014B">
        <w:rPr>
          <w:b/>
          <w:bCs/>
        </w:rPr>
        <w:t>Statistical learning:</w:t>
      </w:r>
      <w:r w:rsidRPr="008B014B">
        <w:t xml:space="preserve"> Ensemble methods, deep learning, transfer learning</w:t>
      </w:r>
    </w:p>
    <w:p w14:paraId="7E972A1C" w14:textId="77777777" w:rsidR="008B014B" w:rsidRPr="008B014B" w:rsidRDefault="008B014B" w:rsidP="00791481">
      <w:pPr>
        <w:numPr>
          <w:ilvl w:val="0"/>
          <w:numId w:val="22"/>
        </w:numPr>
      </w:pPr>
      <w:r w:rsidRPr="008B014B">
        <w:rPr>
          <w:b/>
          <w:bCs/>
        </w:rPr>
        <w:t>Probabilistic modeling:</w:t>
      </w:r>
      <w:r w:rsidRPr="008B014B">
        <w:t xml:space="preserve"> Bayesian networks, MCMC sampling, uncertainty quantification</w:t>
      </w:r>
    </w:p>
    <w:p w14:paraId="083760AC" w14:textId="77777777" w:rsidR="008B014B" w:rsidRPr="008B014B" w:rsidRDefault="008B014B" w:rsidP="00791481">
      <w:pPr>
        <w:numPr>
          <w:ilvl w:val="0"/>
          <w:numId w:val="22"/>
        </w:numPr>
      </w:pPr>
      <w:r w:rsidRPr="008B014B">
        <w:rPr>
          <w:b/>
          <w:bCs/>
        </w:rPr>
        <w:t>Optimization:</w:t>
      </w:r>
      <w:r w:rsidRPr="008B014B">
        <w:t xml:space="preserve"> Linear/nonlinear programming, evolutionary algorithms, reinforcement learning</w:t>
      </w:r>
    </w:p>
    <w:p w14:paraId="4F845A8F" w14:textId="77777777" w:rsidR="008B014B" w:rsidRPr="008B014B" w:rsidRDefault="008B014B" w:rsidP="008B014B">
      <w:r w:rsidRPr="008B014B">
        <w:rPr>
          <w:b/>
          <w:bCs/>
        </w:rPr>
        <w:t>Decision Framework:</w:t>
      </w:r>
    </w:p>
    <w:p w14:paraId="23930302" w14:textId="77777777" w:rsidR="008B014B" w:rsidRPr="008B014B" w:rsidRDefault="008B014B" w:rsidP="00791481">
      <w:pPr>
        <w:numPr>
          <w:ilvl w:val="0"/>
          <w:numId w:val="23"/>
        </w:numPr>
      </w:pPr>
      <w:r w:rsidRPr="008B014B">
        <w:rPr>
          <w:b/>
          <w:bCs/>
        </w:rPr>
        <w:t>Context aggregation:</w:t>
      </w:r>
      <w:r w:rsidRPr="008B014B">
        <w:t xml:space="preserve"> Multi-source data fusion with confidence weighting</w:t>
      </w:r>
    </w:p>
    <w:p w14:paraId="59E71C25" w14:textId="77777777" w:rsidR="008B014B" w:rsidRPr="008B014B" w:rsidRDefault="008B014B" w:rsidP="00791481">
      <w:pPr>
        <w:numPr>
          <w:ilvl w:val="0"/>
          <w:numId w:val="23"/>
        </w:numPr>
      </w:pPr>
      <w:r w:rsidRPr="008B014B">
        <w:rPr>
          <w:b/>
          <w:bCs/>
        </w:rPr>
        <w:t>Scenario simulation:</w:t>
      </w:r>
      <w:r w:rsidRPr="008B014B">
        <w:t xml:space="preserve"> Monte Carlo analysis with sensitivity testing</w:t>
      </w:r>
    </w:p>
    <w:p w14:paraId="122FAF08" w14:textId="77777777" w:rsidR="008B014B" w:rsidRPr="008B014B" w:rsidRDefault="008B014B" w:rsidP="00791481">
      <w:pPr>
        <w:numPr>
          <w:ilvl w:val="0"/>
          <w:numId w:val="23"/>
        </w:numPr>
      </w:pPr>
      <w:r w:rsidRPr="008B014B">
        <w:rPr>
          <w:b/>
          <w:bCs/>
        </w:rPr>
        <w:t>Option evaluation:</w:t>
      </w:r>
      <w:r w:rsidRPr="008B014B">
        <w:t xml:space="preserve"> Pareto optimization with stakeholder preference modeling</w:t>
      </w:r>
    </w:p>
    <w:p w14:paraId="4A5A757C" w14:textId="77777777" w:rsidR="008B014B" w:rsidRPr="008B014B" w:rsidRDefault="008B014B" w:rsidP="00791481">
      <w:pPr>
        <w:numPr>
          <w:ilvl w:val="0"/>
          <w:numId w:val="23"/>
        </w:numPr>
      </w:pPr>
      <w:r w:rsidRPr="008B014B">
        <w:rPr>
          <w:b/>
          <w:bCs/>
        </w:rPr>
        <w:t>Action recommendation:</w:t>
      </w:r>
      <w:r w:rsidRPr="008B014B">
        <w:t xml:space="preserve"> Ranked alternatives with risk-adjusted utility</w:t>
      </w:r>
    </w:p>
    <w:p w14:paraId="0B59FD0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Agent Coordination Protocols</w:t>
      </w:r>
    </w:p>
    <w:p w14:paraId="164BB282" w14:textId="77777777" w:rsidR="008B014B" w:rsidRPr="008B014B" w:rsidRDefault="008B014B" w:rsidP="008B014B">
      <w:r w:rsidRPr="008B014B">
        <w:rPr>
          <w:b/>
          <w:bCs/>
        </w:rPr>
        <w:t>Communication Patterns:</w:t>
      </w:r>
    </w:p>
    <w:p w14:paraId="710BDFF8" w14:textId="77777777" w:rsidR="008B014B" w:rsidRPr="008B014B" w:rsidRDefault="008B014B" w:rsidP="00791481">
      <w:pPr>
        <w:numPr>
          <w:ilvl w:val="0"/>
          <w:numId w:val="24"/>
        </w:numPr>
      </w:pPr>
      <w:r w:rsidRPr="008B014B">
        <w:rPr>
          <w:b/>
          <w:bCs/>
        </w:rPr>
        <w:t>Event-driven messaging:</w:t>
      </w:r>
      <w:r w:rsidRPr="008B014B">
        <w:t xml:space="preserve"> Asynchronous pub/sub with topic routing</w:t>
      </w:r>
    </w:p>
    <w:p w14:paraId="6F9C1684" w14:textId="77777777" w:rsidR="008B014B" w:rsidRPr="008B014B" w:rsidRDefault="008B014B" w:rsidP="00791481">
      <w:pPr>
        <w:numPr>
          <w:ilvl w:val="0"/>
          <w:numId w:val="24"/>
        </w:numPr>
      </w:pPr>
      <w:r w:rsidRPr="008B014B">
        <w:rPr>
          <w:b/>
          <w:bCs/>
        </w:rPr>
        <w:lastRenderedPageBreak/>
        <w:t>Request-response cycles:</w:t>
      </w:r>
      <w:r w:rsidRPr="008B014B">
        <w:t xml:space="preserve"> Synchronous API calls with timeout handling</w:t>
      </w:r>
    </w:p>
    <w:p w14:paraId="5218B5AC" w14:textId="77777777" w:rsidR="008B014B" w:rsidRPr="008B014B" w:rsidRDefault="008B014B" w:rsidP="00791481">
      <w:pPr>
        <w:numPr>
          <w:ilvl w:val="0"/>
          <w:numId w:val="24"/>
        </w:numPr>
      </w:pPr>
      <w:r w:rsidRPr="008B014B">
        <w:rPr>
          <w:b/>
          <w:bCs/>
        </w:rPr>
        <w:t>Broadcast notifications:</w:t>
      </w:r>
      <w:r w:rsidRPr="008B014B">
        <w:t xml:space="preserve"> System-wide state updates with version control</w:t>
      </w:r>
    </w:p>
    <w:p w14:paraId="18FE5ABB" w14:textId="77777777" w:rsidR="008B014B" w:rsidRPr="008B014B" w:rsidRDefault="008B014B" w:rsidP="00791481">
      <w:pPr>
        <w:numPr>
          <w:ilvl w:val="0"/>
          <w:numId w:val="24"/>
        </w:numPr>
      </w:pPr>
      <w:r w:rsidRPr="008B014B">
        <w:rPr>
          <w:b/>
          <w:bCs/>
        </w:rPr>
        <w:t>Negotiation protocols:</w:t>
      </w:r>
      <w:r w:rsidRPr="008B014B">
        <w:t xml:space="preserve"> Multi-agent consensus with conflict resolution</w:t>
      </w:r>
    </w:p>
    <w:p w14:paraId="70EB8A34" w14:textId="77777777" w:rsidR="008B014B" w:rsidRPr="008B014B" w:rsidRDefault="008B014B" w:rsidP="008B014B">
      <w:r w:rsidRPr="008B014B">
        <w:rPr>
          <w:b/>
          <w:bCs/>
        </w:rPr>
        <w:t>Resource Management:</w:t>
      </w:r>
    </w:p>
    <w:p w14:paraId="1721D7AB" w14:textId="77777777" w:rsidR="008B014B" w:rsidRPr="008B014B" w:rsidRDefault="008B014B" w:rsidP="00791481">
      <w:pPr>
        <w:numPr>
          <w:ilvl w:val="0"/>
          <w:numId w:val="25"/>
        </w:numPr>
      </w:pPr>
      <w:r w:rsidRPr="008B014B">
        <w:rPr>
          <w:b/>
          <w:bCs/>
        </w:rPr>
        <w:t>Computational allocation:</w:t>
      </w:r>
      <w:r w:rsidRPr="008B014B">
        <w:t xml:space="preserve"> Dynamic resource assignment based on priority</w:t>
      </w:r>
    </w:p>
    <w:p w14:paraId="085B6875" w14:textId="77777777" w:rsidR="008B014B" w:rsidRPr="008B014B" w:rsidRDefault="008B014B" w:rsidP="00791481">
      <w:pPr>
        <w:numPr>
          <w:ilvl w:val="0"/>
          <w:numId w:val="25"/>
        </w:numPr>
      </w:pPr>
      <w:r w:rsidRPr="008B014B">
        <w:rPr>
          <w:b/>
          <w:bCs/>
        </w:rPr>
        <w:t>Memory management:</w:t>
      </w:r>
      <w:r w:rsidRPr="008B014B">
        <w:t xml:space="preserve"> Shared context with agent-specific isolation</w:t>
      </w:r>
    </w:p>
    <w:p w14:paraId="35C2FFDC" w14:textId="77777777" w:rsidR="008B014B" w:rsidRPr="008B014B" w:rsidRDefault="008B014B" w:rsidP="00791481">
      <w:pPr>
        <w:numPr>
          <w:ilvl w:val="0"/>
          <w:numId w:val="25"/>
        </w:numPr>
      </w:pPr>
      <w:r w:rsidRPr="008B014B">
        <w:rPr>
          <w:b/>
          <w:bCs/>
        </w:rPr>
        <w:t>Concurrency control:</w:t>
      </w:r>
      <w:r w:rsidRPr="008B014B">
        <w:t xml:space="preserve"> Lock-free algorithms with optimistic execution</w:t>
      </w:r>
    </w:p>
    <w:p w14:paraId="14DE6CF9" w14:textId="77777777" w:rsidR="008B014B" w:rsidRPr="008B014B" w:rsidRDefault="008B014B" w:rsidP="00791481">
      <w:pPr>
        <w:numPr>
          <w:ilvl w:val="0"/>
          <w:numId w:val="25"/>
        </w:numPr>
      </w:pPr>
      <w:r w:rsidRPr="008B014B">
        <w:rPr>
          <w:b/>
          <w:bCs/>
        </w:rPr>
        <w:t>Load balancing:</w:t>
      </w:r>
      <w:r w:rsidRPr="008B014B">
        <w:t xml:space="preserve"> Adaptive task distribution with performance monitoring</w:t>
      </w:r>
    </w:p>
    <w:p w14:paraId="34073BF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Reasoning Sessions &amp; Execution Architecture</w:t>
      </w:r>
    </w:p>
    <w:p w14:paraId="14942C5A" w14:textId="77777777" w:rsidR="008B014B" w:rsidRPr="008B014B" w:rsidRDefault="008B014B" w:rsidP="008B014B">
      <w:r w:rsidRPr="008B014B">
        <w:t xml:space="preserve">Each </w:t>
      </w:r>
      <w:proofErr w:type="spellStart"/>
      <w:r w:rsidRPr="008B014B">
        <w:t>SophieLogic</w:t>
      </w:r>
      <w:proofErr w:type="spellEnd"/>
      <w:r w:rsidRPr="008B014B">
        <w:t>™ reasoning cycle runs as a self-contained session—triggered by data signals, agent requests, or user prompts. Within each session, Sophie maintains a short-term working memory that includes agent state, metrics in play, and scenario variables. Context is drawn from long-term corpora and the SocratIQ Mesh™, ensuring continuity with past decisions and data lineage.</w:t>
      </w:r>
    </w:p>
    <w:p w14:paraId="13764653" w14:textId="77777777" w:rsidR="008B014B" w:rsidRPr="008B014B" w:rsidRDefault="008B014B" w:rsidP="008B014B">
      <w:proofErr w:type="spellStart"/>
      <w:r w:rsidRPr="008B014B">
        <w:t>SophieLogic</w:t>
      </w:r>
      <w:proofErr w:type="spellEnd"/>
      <w:r w:rsidRPr="008B014B">
        <w:t>™ dynamically assembles reasoning workflows by composing modular agents (</w:t>
      </w:r>
      <w:proofErr w:type="spellStart"/>
      <w:r w:rsidRPr="008B014B">
        <w:t>PatternDetectionAgents</w:t>
      </w:r>
      <w:proofErr w:type="spellEnd"/>
      <w:r w:rsidRPr="008B014B">
        <w:t xml:space="preserve">, </w:t>
      </w:r>
      <w:proofErr w:type="spellStart"/>
      <w:r w:rsidRPr="008B014B">
        <w:t>ScenarioAgents</w:t>
      </w:r>
      <w:proofErr w:type="spellEnd"/>
      <w:r w:rsidRPr="008B014B">
        <w:t xml:space="preserve">, </w:t>
      </w:r>
      <w:proofErr w:type="spellStart"/>
      <w:r w:rsidRPr="008B014B">
        <w:t>DecisionEngineAgents</w:t>
      </w:r>
      <w:proofErr w:type="spellEnd"/>
      <w:r w:rsidRPr="008B014B">
        <w:t xml:space="preserve">), selecting them based on input data type, domain, and risk class. These agents then invoke appropriate models—ranging from transformers to simulators—based on reasoning </w:t>
      </w:r>
      <w:proofErr w:type="gramStart"/>
      <w:r w:rsidRPr="008B014B">
        <w:t>task</w:t>
      </w:r>
      <w:proofErr w:type="gramEnd"/>
      <w:r w:rsidRPr="008B014B">
        <w:t xml:space="preserve"> and policy constraints.</w:t>
      </w:r>
    </w:p>
    <w:p w14:paraId="3B749886" w14:textId="77777777" w:rsidR="008B014B" w:rsidRPr="008B014B" w:rsidRDefault="008B014B" w:rsidP="008B014B">
      <w:r w:rsidRPr="008B014B">
        <w:t xml:space="preserve">Each completed reasoning cycle produces a </w:t>
      </w:r>
      <w:proofErr w:type="spellStart"/>
      <w:r w:rsidRPr="008B014B">
        <w:rPr>
          <w:b/>
          <w:bCs/>
        </w:rPr>
        <w:t>TraceUnit</w:t>
      </w:r>
      <w:proofErr w:type="spellEnd"/>
      <w:r w:rsidRPr="008B014B">
        <w:rPr>
          <w:b/>
          <w:bCs/>
        </w:rPr>
        <w:t>™</w:t>
      </w:r>
      <w:r w:rsidRPr="008B014B">
        <w:t>—a structured, immutable record of:</w:t>
      </w:r>
    </w:p>
    <w:p w14:paraId="030C1344" w14:textId="77777777" w:rsidR="008B014B" w:rsidRPr="008B014B" w:rsidRDefault="008B014B" w:rsidP="00791481">
      <w:pPr>
        <w:numPr>
          <w:ilvl w:val="0"/>
          <w:numId w:val="26"/>
        </w:numPr>
      </w:pPr>
      <w:r w:rsidRPr="008B014B">
        <w:t xml:space="preserve">A </w:t>
      </w:r>
      <w:r w:rsidRPr="008B014B">
        <w:rPr>
          <w:b/>
          <w:bCs/>
        </w:rPr>
        <w:t>Pattern</w:t>
      </w:r>
      <w:r w:rsidRPr="008B014B">
        <w:t xml:space="preserve"> detected in metrics or documents</w:t>
      </w:r>
    </w:p>
    <w:p w14:paraId="014BCF3B" w14:textId="77777777" w:rsidR="008B014B" w:rsidRPr="008B014B" w:rsidRDefault="008B014B" w:rsidP="00791481">
      <w:pPr>
        <w:numPr>
          <w:ilvl w:val="0"/>
          <w:numId w:val="26"/>
        </w:numPr>
      </w:pPr>
      <w:r w:rsidRPr="008B014B">
        <w:t xml:space="preserve">A </w:t>
      </w:r>
      <w:r w:rsidRPr="008B014B">
        <w:rPr>
          <w:b/>
          <w:bCs/>
        </w:rPr>
        <w:t>Scenario</w:t>
      </w:r>
      <w:r w:rsidRPr="008B014B">
        <w:t xml:space="preserve"> modeled or simulated by one or more reasoning engines</w:t>
      </w:r>
    </w:p>
    <w:p w14:paraId="5459AE67" w14:textId="77777777" w:rsidR="008B014B" w:rsidRPr="008B014B" w:rsidRDefault="008B014B" w:rsidP="00791481">
      <w:pPr>
        <w:numPr>
          <w:ilvl w:val="0"/>
          <w:numId w:val="26"/>
        </w:numPr>
      </w:pPr>
      <w:r w:rsidRPr="008B014B">
        <w:t xml:space="preserve">A </w:t>
      </w:r>
      <w:r w:rsidRPr="008B014B">
        <w:rPr>
          <w:b/>
          <w:bCs/>
        </w:rPr>
        <w:t>Recommendation</w:t>
      </w:r>
      <w:r w:rsidRPr="008B014B">
        <w:t xml:space="preserve"> surfaced with rationale and confidence score</w:t>
      </w:r>
    </w:p>
    <w:p w14:paraId="0F847716" w14:textId="77777777" w:rsidR="008B014B" w:rsidRPr="008B014B" w:rsidRDefault="008B014B" w:rsidP="008B014B">
      <w:proofErr w:type="spellStart"/>
      <w:r w:rsidRPr="008B014B">
        <w:t>TraceUnits</w:t>
      </w:r>
      <w:proofErr w:type="spellEnd"/>
      <w:r w:rsidRPr="008B014B">
        <w:t>™ are automatically captured in SocratIQ Trace™ with full agent, model, data, and override lineage—ensuring every decision can be audited, defended, or improved.</w:t>
      </w:r>
    </w:p>
    <w:p w14:paraId="67D94D4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 xml:space="preserve">5.2 </w:t>
      </w:r>
      <w:proofErr w:type="spellStart"/>
      <w:r w:rsidRPr="008B014B">
        <w:rPr>
          <w:b/>
          <w:bCs/>
        </w:rPr>
        <w:t>SophieTrust</w:t>
      </w:r>
      <w:proofErr w:type="spellEnd"/>
      <w:r w:rsidRPr="008B014B">
        <w:rPr>
          <w:b/>
          <w:bCs/>
        </w:rPr>
        <w:t>™ - Governance and Safety Framework</w:t>
      </w:r>
    </w:p>
    <w:p w14:paraId="16765ECF" w14:textId="77777777" w:rsidR="008B014B" w:rsidRPr="008B014B" w:rsidRDefault="008B014B" w:rsidP="008B014B">
      <w:r w:rsidRPr="008B014B">
        <w:rPr>
          <w:b/>
          <w:bCs/>
        </w:rPr>
        <w:t>Function:</w:t>
      </w:r>
      <w:r w:rsidRPr="008B014B">
        <w:t xml:space="preserve"> Real-time compliance enforcement and risk management</w:t>
      </w:r>
    </w:p>
    <w:p w14:paraId="561FDFA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Risk Assessment Engine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283"/>
        <w:gridCol w:w="2297"/>
        <w:gridCol w:w="1729"/>
      </w:tblGrid>
      <w:tr w:rsidR="008B014B" w:rsidRPr="008B014B" w14:paraId="742B8CF2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3C2D7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19E67C4A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Detection Method</w:t>
            </w:r>
          </w:p>
        </w:tc>
        <w:tc>
          <w:tcPr>
            <w:tcW w:w="0" w:type="auto"/>
            <w:vAlign w:val="center"/>
            <w:hideMark/>
          </w:tcPr>
          <w:p w14:paraId="3A3ACF9E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Response Action</w:t>
            </w:r>
          </w:p>
        </w:tc>
        <w:tc>
          <w:tcPr>
            <w:tcW w:w="0" w:type="auto"/>
            <w:vAlign w:val="center"/>
            <w:hideMark/>
          </w:tcPr>
          <w:p w14:paraId="7D3BA4BB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Escalation Trigger</w:t>
            </w:r>
          </w:p>
        </w:tc>
      </w:tr>
      <w:tr w:rsidR="008B014B" w:rsidRPr="008B014B" w14:paraId="59548372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1939" w14:textId="77777777" w:rsidR="008B014B" w:rsidRPr="008B014B" w:rsidRDefault="008B014B" w:rsidP="008B014B">
            <w:r w:rsidRPr="008B014B">
              <w:rPr>
                <w:b/>
                <w:bCs/>
              </w:rPr>
              <w:t>Compliance Violation</w:t>
            </w:r>
          </w:p>
        </w:tc>
        <w:tc>
          <w:tcPr>
            <w:tcW w:w="0" w:type="auto"/>
            <w:vAlign w:val="center"/>
            <w:hideMark/>
          </w:tcPr>
          <w:p w14:paraId="1B937C8C" w14:textId="77777777" w:rsidR="008B014B" w:rsidRPr="008B014B" w:rsidRDefault="008B014B" w:rsidP="008B014B">
            <w:r w:rsidRPr="008B014B">
              <w:t>Rule-based validation</w:t>
            </w:r>
          </w:p>
        </w:tc>
        <w:tc>
          <w:tcPr>
            <w:tcW w:w="0" w:type="auto"/>
            <w:vAlign w:val="center"/>
            <w:hideMark/>
          </w:tcPr>
          <w:p w14:paraId="041DBC5D" w14:textId="77777777" w:rsidR="008B014B" w:rsidRPr="008B014B" w:rsidRDefault="008B014B" w:rsidP="008B014B">
            <w:r w:rsidRPr="008B014B">
              <w:t>Block action, alert admin</w:t>
            </w:r>
          </w:p>
        </w:tc>
        <w:tc>
          <w:tcPr>
            <w:tcW w:w="0" w:type="auto"/>
            <w:vAlign w:val="center"/>
            <w:hideMark/>
          </w:tcPr>
          <w:p w14:paraId="03CFE36D" w14:textId="77777777" w:rsidR="008B014B" w:rsidRPr="008B014B" w:rsidRDefault="008B014B" w:rsidP="008B014B">
            <w:r w:rsidRPr="008B014B">
              <w:t>Regulatory impact</w:t>
            </w:r>
          </w:p>
        </w:tc>
      </w:tr>
      <w:tr w:rsidR="008B014B" w:rsidRPr="008B014B" w14:paraId="38883D6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84C2" w14:textId="77777777" w:rsidR="008B014B" w:rsidRPr="008B014B" w:rsidRDefault="008B014B" w:rsidP="008B014B">
            <w:r w:rsidRPr="008B014B">
              <w:rPr>
                <w:b/>
                <w:bCs/>
              </w:rPr>
              <w:t>Data Privacy Breach</w:t>
            </w:r>
          </w:p>
        </w:tc>
        <w:tc>
          <w:tcPr>
            <w:tcW w:w="0" w:type="auto"/>
            <w:vAlign w:val="center"/>
            <w:hideMark/>
          </w:tcPr>
          <w:p w14:paraId="2B48BFE0" w14:textId="77777777" w:rsidR="008B014B" w:rsidRPr="008B014B" w:rsidRDefault="008B014B" w:rsidP="008B014B">
            <w:r w:rsidRPr="008B014B">
              <w:t>Access pattern analysis</w:t>
            </w:r>
          </w:p>
        </w:tc>
        <w:tc>
          <w:tcPr>
            <w:tcW w:w="0" w:type="auto"/>
            <w:vAlign w:val="center"/>
            <w:hideMark/>
          </w:tcPr>
          <w:p w14:paraId="20F5AD19" w14:textId="77777777" w:rsidR="008B014B" w:rsidRPr="008B014B" w:rsidRDefault="008B014B" w:rsidP="008B014B">
            <w:r w:rsidRPr="008B014B">
              <w:t>Audit log, revoke access</w:t>
            </w:r>
          </w:p>
        </w:tc>
        <w:tc>
          <w:tcPr>
            <w:tcW w:w="0" w:type="auto"/>
            <w:vAlign w:val="center"/>
            <w:hideMark/>
          </w:tcPr>
          <w:p w14:paraId="0BFE5ED1" w14:textId="77777777" w:rsidR="008B014B" w:rsidRPr="008B014B" w:rsidRDefault="008B014B" w:rsidP="008B014B">
            <w:r w:rsidRPr="008B014B">
              <w:t>PII exposure</w:t>
            </w:r>
          </w:p>
        </w:tc>
      </w:tr>
      <w:tr w:rsidR="008B014B" w:rsidRPr="008B014B" w14:paraId="3A2C80E8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7C10D" w14:textId="77777777" w:rsidR="008B014B" w:rsidRPr="008B014B" w:rsidRDefault="008B014B" w:rsidP="008B014B">
            <w:r w:rsidRPr="008B014B">
              <w:rPr>
                <w:b/>
                <w:bCs/>
              </w:rPr>
              <w:t>Financial Threshold</w:t>
            </w:r>
          </w:p>
        </w:tc>
        <w:tc>
          <w:tcPr>
            <w:tcW w:w="0" w:type="auto"/>
            <w:vAlign w:val="center"/>
            <w:hideMark/>
          </w:tcPr>
          <w:p w14:paraId="07A5F182" w14:textId="77777777" w:rsidR="008B014B" w:rsidRPr="008B014B" w:rsidRDefault="008B014B" w:rsidP="008B014B">
            <w:r w:rsidRPr="008B014B">
              <w:t>Budget tracking</w:t>
            </w:r>
          </w:p>
        </w:tc>
        <w:tc>
          <w:tcPr>
            <w:tcW w:w="0" w:type="auto"/>
            <w:vAlign w:val="center"/>
            <w:hideMark/>
          </w:tcPr>
          <w:p w14:paraId="042EBD48" w14:textId="77777777" w:rsidR="008B014B" w:rsidRPr="008B014B" w:rsidRDefault="008B014B" w:rsidP="008B014B">
            <w:r w:rsidRPr="008B014B">
              <w:t>Approval workflow</w:t>
            </w:r>
          </w:p>
        </w:tc>
        <w:tc>
          <w:tcPr>
            <w:tcW w:w="0" w:type="auto"/>
            <w:vAlign w:val="center"/>
            <w:hideMark/>
          </w:tcPr>
          <w:p w14:paraId="1020175A" w14:textId="77777777" w:rsidR="008B014B" w:rsidRPr="008B014B" w:rsidRDefault="008B014B" w:rsidP="008B014B">
            <w:r w:rsidRPr="008B014B">
              <w:t>Cost overrun</w:t>
            </w:r>
          </w:p>
        </w:tc>
      </w:tr>
      <w:tr w:rsidR="008B014B" w:rsidRPr="008B014B" w14:paraId="73FB4E8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1A5F" w14:textId="77777777" w:rsidR="008B014B" w:rsidRPr="008B014B" w:rsidRDefault="008B014B" w:rsidP="008B014B">
            <w:r w:rsidRPr="008B014B">
              <w:rPr>
                <w:b/>
                <w:bCs/>
              </w:rPr>
              <w:lastRenderedPageBreak/>
              <w:t>Timeline Risk</w:t>
            </w:r>
          </w:p>
        </w:tc>
        <w:tc>
          <w:tcPr>
            <w:tcW w:w="0" w:type="auto"/>
            <w:vAlign w:val="center"/>
            <w:hideMark/>
          </w:tcPr>
          <w:p w14:paraId="13B2A367" w14:textId="77777777" w:rsidR="008B014B" w:rsidRPr="008B014B" w:rsidRDefault="008B014B" w:rsidP="008B014B">
            <w:r w:rsidRPr="008B014B">
              <w:t>Critical path analysis</w:t>
            </w:r>
          </w:p>
        </w:tc>
        <w:tc>
          <w:tcPr>
            <w:tcW w:w="0" w:type="auto"/>
            <w:vAlign w:val="center"/>
            <w:hideMark/>
          </w:tcPr>
          <w:p w14:paraId="473367AE" w14:textId="77777777" w:rsidR="008B014B" w:rsidRPr="008B014B" w:rsidRDefault="008B014B" w:rsidP="008B014B">
            <w:r w:rsidRPr="008B014B">
              <w:t>Resource reallocation</w:t>
            </w:r>
          </w:p>
        </w:tc>
        <w:tc>
          <w:tcPr>
            <w:tcW w:w="0" w:type="auto"/>
            <w:vAlign w:val="center"/>
            <w:hideMark/>
          </w:tcPr>
          <w:p w14:paraId="1A1D6012" w14:textId="77777777" w:rsidR="008B014B" w:rsidRPr="008B014B" w:rsidRDefault="008B014B" w:rsidP="008B014B">
            <w:r w:rsidRPr="008B014B">
              <w:t>Milestone delay</w:t>
            </w:r>
          </w:p>
        </w:tc>
      </w:tr>
      <w:tr w:rsidR="008B014B" w:rsidRPr="008B014B" w14:paraId="1CA8820B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8A63" w14:textId="77777777" w:rsidR="008B014B" w:rsidRPr="008B014B" w:rsidRDefault="008B014B" w:rsidP="008B014B">
            <w:r w:rsidRPr="008B014B">
              <w:rPr>
                <w:b/>
                <w:bCs/>
              </w:rPr>
              <w:t>Quality Degradation</w:t>
            </w:r>
          </w:p>
        </w:tc>
        <w:tc>
          <w:tcPr>
            <w:tcW w:w="0" w:type="auto"/>
            <w:vAlign w:val="center"/>
            <w:hideMark/>
          </w:tcPr>
          <w:p w14:paraId="5526A18D" w14:textId="77777777" w:rsidR="008B014B" w:rsidRPr="008B014B" w:rsidRDefault="008B014B" w:rsidP="008B014B">
            <w:r w:rsidRPr="008B014B"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14:paraId="461070CB" w14:textId="77777777" w:rsidR="008B014B" w:rsidRPr="008B014B" w:rsidRDefault="008B014B" w:rsidP="008B014B">
            <w:r w:rsidRPr="008B014B">
              <w:t>Model retraining</w:t>
            </w:r>
          </w:p>
        </w:tc>
        <w:tc>
          <w:tcPr>
            <w:tcW w:w="0" w:type="auto"/>
            <w:vAlign w:val="center"/>
            <w:hideMark/>
          </w:tcPr>
          <w:p w14:paraId="7FC3FC06" w14:textId="77777777" w:rsidR="008B014B" w:rsidRPr="008B014B" w:rsidRDefault="008B014B" w:rsidP="008B014B">
            <w:r w:rsidRPr="008B014B">
              <w:t xml:space="preserve">Accuracy </w:t>
            </w:r>
            <w:proofErr w:type="gramStart"/>
            <w:r w:rsidRPr="008B014B">
              <w:t>drop</w:t>
            </w:r>
            <w:proofErr w:type="gramEnd"/>
          </w:p>
        </w:tc>
      </w:tr>
    </w:tbl>
    <w:p w14:paraId="0791B04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Governance Mechanisms</w:t>
      </w:r>
    </w:p>
    <w:p w14:paraId="7B2328F7" w14:textId="77777777" w:rsidR="008B014B" w:rsidRPr="008B014B" w:rsidRDefault="008B014B" w:rsidP="008B014B">
      <w:r w:rsidRPr="008B014B">
        <w:rPr>
          <w:b/>
          <w:bCs/>
        </w:rPr>
        <w:t>Real-time Guardrails:</w:t>
      </w:r>
    </w:p>
    <w:p w14:paraId="0EE781E5" w14:textId="77777777" w:rsidR="008B014B" w:rsidRPr="008B014B" w:rsidRDefault="008B014B" w:rsidP="00791481">
      <w:pPr>
        <w:numPr>
          <w:ilvl w:val="0"/>
          <w:numId w:val="27"/>
        </w:numPr>
      </w:pPr>
      <w:r w:rsidRPr="008B014B">
        <w:rPr>
          <w:b/>
          <w:bCs/>
        </w:rPr>
        <w:t>Policy engine:</w:t>
      </w:r>
      <w:r w:rsidRPr="008B014B">
        <w:t xml:space="preserve"> Configurable rules with natural language specification</w:t>
      </w:r>
    </w:p>
    <w:p w14:paraId="626EF2E6" w14:textId="77777777" w:rsidR="008B014B" w:rsidRPr="008B014B" w:rsidRDefault="008B014B" w:rsidP="00791481">
      <w:pPr>
        <w:numPr>
          <w:ilvl w:val="0"/>
          <w:numId w:val="27"/>
        </w:numPr>
      </w:pPr>
      <w:r w:rsidRPr="008B014B">
        <w:rPr>
          <w:b/>
          <w:bCs/>
        </w:rPr>
        <w:t>Constraint propagation:</w:t>
      </w:r>
      <w:r w:rsidRPr="008B014B">
        <w:t xml:space="preserve"> Logic-based validation with dependency tracking</w:t>
      </w:r>
    </w:p>
    <w:p w14:paraId="5569510C" w14:textId="77777777" w:rsidR="008B014B" w:rsidRPr="008B014B" w:rsidRDefault="008B014B" w:rsidP="00791481">
      <w:pPr>
        <w:numPr>
          <w:ilvl w:val="0"/>
          <w:numId w:val="27"/>
        </w:numPr>
      </w:pPr>
      <w:r w:rsidRPr="008B014B">
        <w:rPr>
          <w:b/>
          <w:bCs/>
        </w:rPr>
        <w:t>Access controls:</w:t>
      </w:r>
      <w:r w:rsidRPr="008B014B">
        <w:t xml:space="preserve"> Role-based permissions with dynamic privilege escalation</w:t>
      </w:r>
    </w:p>
    <w:p w14:paraId="44571DFD" w14:textId="77777777" w:rsidR="008B014B" w:rsidRPr="008B014B" w:rsidRDefault="008B014B" w:rsidP="00791481">
      <w:pPr>
        <w:numPr>
          <w:ilvl w:val="0"/>
          <w:numId w:val="27"/>
        </w:numPr>
      </w:pPr>
      <w:r w:rsidRPr="008B014B">
        <w:rPr>
          <w:b/>
          <w:bCs/>
        </w:rPr>
        <w:t>Audit enforcement:</w:t>
      </w:r>
      <w:r w:rsidRPr="008B014B">
        <w:t xml:space="preserve"> Mandatory logging with completeness verification</w:t>
      </w:r>
    </w:p>
    <w:p w14:paraId="5D264A93" w14:textId="77777777" w:rsidR="008B014B" w:rsidRPr="008B014B" w:rsidRDefault="008B014B" w:rsidP="008B014B">
      <w:r w:rsidRPr="008B014B">
        <w:rPr>
          <w:b/>
          <w:bCs/>
        </w:rPr>
        <w:t>Risk Simulation:</w:t>
      </w:r>
    </w:p>
    <w:p w14:paraId="2107D72D" w14:textId="77777777" w:rsidR="008B014B" w:rsidRPr="008B014B" w:rsidRDefault="008B014B" w:rsidP="00791481">
      <w:pPr>
        <w:numPr>
          <w:ilvl w:val="0"/>
          <w:numId w:val="28"/>
        </w:numPr>
      </w:pPr>
      <w:r w:rsidRPr="008B014B">
        <w:rPr>
          <w:b/>
          <w:bCs/>
        </w:rPr>
        <w:t>Agent-based modeling:</w:t>
      </w:r>
      <w:r w:rsidRPr="008B014B">
        <w:t xml:space="preserve"> Multi-stakeholder interaction simulation</w:t>
      </w:r>
    </w:p>
    <w:p w14:paraId="44D690CB" w14:textId="77777777" w:rsidR="008B014B" w:rsidRPr="008B014B" w:rsidRDefault="008B014B" w:rsidP="00791481">
      <w:pPr>
        <w:numPr>
          <w:ilvl w:val="0"/>
          <w:numId w:val="28"/>
        </w:numPr>
      </w:pPr>
      <w:r w:rsidRPr="008B014B">
        <w:rPr>
          <w:b/>
          <w:bCs/>
        </w:rPr>
        <w:t>Monte Carlo analysis:</w:t>
      </w:r>
      <w:r w:rsidRPr="008B014B">
        <w:t xml:space="preserve"> Probabilistic outcome projection</w:t>
      </w:r>
    </w:p>
    <w:p w14:paraId="767DA578" w14:textId="77777777" w:rsidR="008B014B" w:rsidRPr="008B014B" w:rsidRDefault="008B014B" w:rsidP="00791481">
      <w:pPr>
        <w:numPr>
          <w:ilvl w:val="0"/>
          <w:numId w:val="28"/>
        </w:numPr>
      </w:pPr>
      <w:r w:rsidRPr="008B014B">
        <w:rPr>
          <w:b/>
          <w:bCs/>
        </w:rPr>
        <w:t>Sensitivity analysis:</w:t>
      </w:r>
      <w:r w:rsidRPr="008B014B">
        <w:t xml:space="preserve"> Parameter impact assessment</w:t>
      </w:r>
    </w:p>
    <w:p w14:paraId="4D41D1BF" w14:textId="77777777" w:rsidR="008B014B" w:rsidRPr="008B014B" w:rsidRDefault="008B014B" w:rsidP="00791481">
      <w:pPr>
        <w:numPr>
          <w:ilvl w:val="0"/>
          <w:numId w:val="28"/>
        </w:numPr>
      </w:pPr>
      <w:r w:rsidRPr="008B014B">
        <w:rPr>
          <w:b/>
          <w:bCs/>
        </w:rPr>
        <w:t>Scenario planning:</w:t>
      </w:r>
      <w:r w:rsidRPr="008B014B">
        <w:t xml:space="preserve"> Alternative future state exploration</w:t>
      </w:r>
    </w:p>
    <w:p w14:paraId="71186E9D" w14:textId="77777777" w:rsidR="008B014B" w:rsidRPr="008B014B" w:rsidRDefault="008B014B" w:rsidP="008B014B">
      <w:pPr>
        <w:rPr>
          <w:b/>
          <w:bCs/>
        </w:rPr>
      </w:pPr>
      <w:proofErr w:type="spellStart"/>
      <w:r w:rsidRPr="008B014B">
        <w:rPr>
          <w:b/>
          <w:bCs/>
        </w:rPr>
        <w:t>SophieTrust</w:t>
      </w:r>
      <w:proofErr w:type="spellEnd"/>
      <w:r w:rsidRPr="008B014B">
        <w:rPr>
          <w:b/>
          <w:bCs/>
        </w:rPr>
        <w:t>™ Components</w:t>
      </w:r>
    </w:p>
    <w:p w14:paraId="51588242" w14:textId="77777777" w:rsidR="008B014B" w:rsidRPr="008B014B" w:rsidRDefault="008B014B" w:rsidP="008B014B">
      <w:r w:rsidRPr="008B014B">
        <w:rPr>
          <w:b/>
          <w:bCs/>
        </w:rPr>
        <w:t>Sophie Risk Lens™:</w:t>
      </w:r>
      <w:r w:rsidRPr="008B014B">
        <w:t xml:space="preserve"> Probabilistic simulation-driven engines (Bayesian, agent-based) to quantify downstream cost, compliance, and timeline risks before execution.</w:t>
      </w:r>
    </w:p>
    <w:p w14:paraId="4B89F651" w14:textId="77777777" w:rsidR="008B014B" w:rsidRPr="008B014B" w:rsidRDefault="008B014B" w:rsidP="008B014B">
      <w:r w:rsidRPr="008B014B">
        <w:rPr>
          <w:b/>
          <w:bCs/>
        </w:rPr>
        <w:t>Sophie Guardrails™:</w:t>
      </w:r>
      <w:r w:rsidRPr="008B014B">
        <w:t xml:space="preserve"> Rule-based, constraint, and fuzzy-logic engines enforcing GxP, budget, data-privacy, and market-logic policies in real time—blocking or rerouting non-compliant actions.</w:t>
      </w:r>
    </w:p>
    <w:p w14:paraId="06BB6130" w14:textId="77777777" w:rsidR="008B014B" w:rsidRPr="008B014B" w:rsidRDefault="008B014B" w:rsidP="008B014B">
      <w:r w:rsidRPr="008B014B">
        <w:rPr>
          <w:b/>
          <w:bCs/>
        </w:rPr>
        <w:t>Sophie Ascend™:</w:t>
      </w:r>
      <w:r w:rsidRPr="008B014B">
        <w:t xml:space="preserve"> Reinforcement-and-statistics-based autonomy calibration that promotes high-confidence actions from supervised suggestions to fully autonomous execution, with rollback controls.</w:t>
      </w:r>
    </w:p>
    <w:p w14:paraId="5D8C2728" w14:textId="77777777" w:rsidR="008B014B" w:rsidRPr="008B014B" w:rsidRDefault="008B014B" w:rsidP="008B014B">
      <w:r w:rsidRPr="008B014B">
        <w:rPr>
          <w:b/>
          <w:bCs/>
        </w:rPr>
        <w:t>Sophie Ripple™:</w:t>
      </w:r>
      <w:r w:rsidRPr="008B014B">
        <w:t xml:space="preserve"> Simulation-driven impact modeling (agent-based cascades + graph-neural propagation) to forecast multi-hop effects across teams, processes, and time.</w:t>
      </w:r>
    </w:p>
    <w:p w14:paraId="64C716A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 xml:space="preserve">5.3 </w:t>
      </w:r>
      <w:proofErr w:type="spellStart"/>
      <w:r w:rsidRPr="008B014B">
        <w:rPr>
          <w:b/>
          <w:bCs/>
        </w:rPr>
        <w:t>SophieModels</w:t>
      </w:r>
      <w:proofErr w:type="spellEnd"/>
      <w:r w:rsidRPr="008B014B">
        <w:rPr>
          <w:b/>
          <w:bCs/>
        </w:rPr>
        <w:t>™ - AI Cognitive Toolkit</w:t>
      </w:r>
    </w:p>
    <w:p w14:paraId="44BBE3F2" w14:textId="77777777" w:rsidR="008B014B" w:rsidRPr="008B014B" w:rsidRDefault="008B014B" w:rsidP="008B014B">
      <w:r w:rsidRPr="008B014B">
        <w:rPr>
          <w:b/>
          <w:bCs/>
        </w:rPr>
        <w:t>Function:</w:t>
      </w:r>
      <w:r w:rsidRPr="008B014B">
        <w:t xml:space="preserve"> Multi-paradigm AI capabilities for domain-specific reasoning</w:t>
      </w:r>
    </w:p>
    <w:p w14:paraId="7724A35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Model Portfolio [PARTIALLY FABRICATED - NEEDS VALIDATION]</w:t>
      </w:r>
    </w:p>
    <w:p w14:paraId="539C0891" w14:textId="77777777" w:rsidR="008B014B" w:rsidRPr="008B014B" w:rsidRDefault="008B014B" w:rsidP="008B014B">
      <w:r w:rsidRPr="008B014B">
        <w:rPr>
          <w:b/>
          <w:bCs/>
        </w:rPr>
        <w:t>Language Models:</w:t>
      </w:r>
      <w:r w:rsidRPr="008B014B">
        <w:t xml:space="preserve"> </w:t>
      </w:r>
      <w:r w:rsidRPr="008B014B">
        <w:rPr>
          <w:b/>
          <w:bCs/>
        </w:rPr>
        <w:t>[ARCHITECTURE PLANNED - PERFORMANCE NEEDS TESTING]</w:t>
      </w:r>
    </w:p>
    <w:p w14:paraId="24017E2A" w14:textId="77777777" w:rsidR="008B014B" w:rsidRPr="008B014B" w:rsidRDefault="008B014B" w:rsidP="00791481">
      <w:pPr>
        <w:numPr>
          <w:ilvl w:val="0"/>
          <w:numId w:val="29"/>
        </w:numPr>
      </w:pPr>
      <w:r w:rsidRPr="008B014B">
        <w:rPr>
          <w:b/>
          <w:bCs/>
        </w:rPr>
        <w:t>Domain-adapted transformers:</w:t>
      </w:r>
      <w:r w:rsidRPr="008B014B">
        <w:t xml:space="preserve"> </w:t>
      </w:r>
      <w:proofErr w:type="spellStart"/>
      <w:r w:rsidRPr="008B014B">
        <w:t>BioBERT</w:t>
      </w:r>
      <w:proofErr w:type="spellEnd"/>
      <w:r w:rsidRPr="008B014B">
        <w:t xml:space="preserve"> variants fine-tuned on proprietary corpora</w:t>
      </w:r>
    </w:p>
    <w:p w14:paraId="6851E2C7" w14:textId="77777777" w:rsidR="008B014B" w:rsidRPr="008B014B" w:rsidRDefault="008B014B" w:rsidP="00791481">
      <w:pPr>
        <w:numPr>
          <w:ilvl w:val="0"/>
          <w:numId w:val="29"/>
        </w:numPr>
      </w:pPr>
      <w:r w:rsidRPr="008B014B">
        <w:rPr>
          <w:b/>
          <w:bCs/>
        </w:rPr>
        <w:t>Instruction-following models:</w:t>
      </w:r>
      <w:r w:rsidRPr="008B014B">
        <w:t xml:space="preserve"> Task-specific fine-tuning with human feedback</w:t>
      </w:r>
    </w:p>
    <w:p w14:paraId="2875DE1C" w14:textId="77777777" w:rsidR="008B014B" w:rsidRPr="008B014B" w:rsidRDefault="008B014B" w:rsidP="00791481">
      <w:pPr>
        <w:numPr>
          <w:ilvl w:val="0"/>
          <w:numId w:val="29"/>
        </w:numPr>
      </w:pPr>
      <w:r w:rsidRPr="008B014B">
        <w:rPr>
          <w:b/>
          <w:bCs/>
        </w:rPr>
        <w:lastRenderedPageBreak/>
        <w:t>Code generation models:</w:t>
      </w:r>
      <w:r w:rsidRPr="008B014B">
        <w:t xml:space="preserve"> Automated query and script generation</w:t>
      </w:r>
    </w:p>
    <w:p w14:paraId="4CD6AEA3" w14:textId="77777777" w:rsidR="008B014B" w:rsidRPr="008B014B" w:rsidRDefault="008B014B" w:rsidP="00791481">
      <w:pPr>
        <w:numPr>
          <w:ilvl w:val="0"/>
          <w:numId w:val="29"/>
        </w:numPr>
      </w:pPr>
      <w:r w:rsidRPr="008B014B">
        <w:rPr>
          <w:b/>
          <w:bCs/>
        </w:rPr>
        <w:t>Multilingual capabilities:</w:t>
      </w:r>
      <w:r w:rsidRPr="008B014B">
        <w:t xml:space="preserve"> Cross-language understanding and translation</w:t>
      </w:r>
    </w:p>
    <w:p w14:paraId="62F69494" w14:textId="77777777" w:rsidR="008B014B" w:rsidRPr="008B014B" w:rsidRDefault="008B014B" w:rsidP="008B014B">
      <w:r w:rsidRPr="008B014B">
        <w:rPr>
          <w:b/>
          <w:bCs/>
        </w:rPr>
        <w:t>Graph Neural Networks:</w:t>
      </w:r>
    </w:p>
    <w:p w14:paraId="28AEEB27" w14:textId="77777777" w:rsidR="008B014B" w:rsidRPr="008B014B" w:rsidRDefault="008B014B" w:rsidP="00791481">
      <w:pPr>
        <w:numPr>
          <w:ilvl w:val="0"/>
          <w:numId w:val="30"/>
        </w:numPr>
      </w:pPr>
      <w:r w:rsidRPr="008B014B">
        <w:rPr>
          <w:b/>
          <w:bCs/>
        </w:rPr>
        <w:t>Message passing:</w:t>
      </w:r>
      <w:r w:rsidRPr="008B014B">
        <w:t xml:space="preserve"> Graph convolution with attention mechanisms</w:t>
      </w:r>
    </w:p>
    <w:p w14:paraId="597FF488" w14:textId="77777777" w:rsidR="008B014B" w:rsidRPr="008B014B" w:rsidRDefault="008B014B" w:rsidP="00791481">
      <w:pPr>
        <w:numPr>
          <w:ilvl w:val="0"/>
          <w:numId w:val="30"/>
        </w:numPr>
      </w:pPr>
      <w:r w:rsidRPr="008B014B">
        <w:rPr>
          <w:b/>
          <w:bCs/>
        </w:rPr>
        <w:t>Temporal modeling:</w:t>
      </w:r>
      <w:r w:rsidRPr="008B014B">
        <w:t xml:space="preserve"> Dynamic graph evolution with time-aware embeddings</w:t>
      </w:r>
    </w:p>
    <w:p w14:paraId="1CD4FC8B" w14:textId="77777777" w:rsidR="008B014B" w:rsidRPr="008B014B" w:rsidRDefault="008B014B" w:rsidP="00791481">
      <w:pPr>
        <w:numPr>
          <w:ilvl w:val="0"/>
          <w:numId w:val="30"/>
        </w:numPr>
      </w:pPr>
      <w:r w:rsidRPr="008B014B">
        <w:rPr>
          <w:b/>
          <w:bCs/>
        </w:rPr>
        <w:t>Hierarchical representation:</w:t>
      </w:r>
      <w:r w:rsidRPr="008B014B">
        <w:t xml:space="preserve"> Multi-scale graph abstraction</w:t>
      </w:r>
    </w:p>
    <w:p w14:paraId="31E932FE" w14:textId="77777777" w:rsidR="008B014B" w:rsidRPr="008B014B" w:rsidRDefault="008B014B" w:rsidP="00791481">
      <w:pPr>
        <w:numPr>
          <w:ilvl w:val="0"/>
          <w:numId w:val="30"/>
        </w:numPr>
      </w:pPr>
      <w:r w:rsidRPr="008B014B">
        <w:rPr>
          <w:b/>
          <w:bCs/>
        </w:rPr>
        <w:t>Interpretability:</w:t>
      </w:r>
      <w:r w:rsidRPr="008B014B">
        <w:t xml:space="preserve"> Attention visualization and subgraph explanation</w:t>
      </w:r>
    </w:p>
    <w:p w14:paraId="5A561396" w14:textId="77777777" w:rsidR="008B014B" w:rsidRPr="008B014B" w:rsidRDefault="008B014B" w:rsidP="008B014B">
      <w:r w:rsidRPr="008B014B">
        <w:rPr>
          <w:b/>
          <w:bCs/>
        </w:rPr>
        <w:t>Probabilistic Models:</w:t>
      </w:r>
    </w:p>
    <w:p w14:paraId="333A4F1D" w14:textId="77777777" w:rsidR="008B014B" w:rsidRPr="008B014B" w:rsidRDefault="008B014B" w:rsidP="00791481">
      <w:pPr>
        <w:numPr>
          <w:ilvl w:val="0"/>
          <w:numId w:val="31"/>
        </w:numPr>
      </w:pPr>
      <w:r w:rsidRPr="008B014B">
        <w:rPr>
          <w:b/>
          <w:bCs/>
        </w:rPr>
        <w:t>Bayesian networks:</w:t>
      </w:r>
      <w:r w:rsidRPr="008B014B">
        <w:t xml:space="preserve"> Causal modeling with uncertainty propagation</w:t>
      </w:r>
    </w:p>
    <w:p w14:paraId="5EF9DB68" w14:textId="77777777" w:rsidR="008B014B" w:rsidRPr="008B014B" w:rsidRDefault="008B014B" w:rsidP="00791481">
      <w:pPr>
        <w:numPr>
          <w:ilvl w:val="0"/>
          <w:numId w:val="31"/>
        </w:numPr>
      </w:pPr>
      <w:r w:rsidRPr="008B014B">
        <w:rPr>
          <w:b/>
          <w:bCs/>
        </w:rPr>
        <w:t>Gaussian processes:</w:t>
      </w:r>
      <w:r w:rsidRPr="008B014B">
        <w:t xml:space="preserve"> Non-parametric regression with confidence intervals</w:t>
      </w:r>
    </w:p>
    <w:p w14:paraId="326316C0" w14:textId="77777777" w:rsidR="008B014B" w:rsidRPr="008B014B" w:rsidRDefault="008B014B" w:rsidP="00791481">
      <w:pPr>
        <w:numPr>
          <w:ilvl w:val="0"/>
          <w:numId w:val="31"/>
        </w:numPr>
      </w:pPr>
      <w:r w:rsidRPr="008B014B">
        <w:rPr>
          <w:b/>
          <w:bCs/>
        </w:rPr>
        <w:t>Hidden Markov models:</w:t>
      </w:r>
      <w:r w:rsidRPr="008B014B">
        <w:t xml:space="preserve"> Sequential data analysis with state inference</w:t>
      </w:r>
    </w:p>
    <w:p w14:paraId="1E6C81CB" w14:textId="77777777" w:rsidR="008B014B" w:rsidRPr="008B014B" w:rsidRDefault="008B014B" w:rsidP="00791481">
      <w:pPr>
        <w:numPr>
          <w:ilvl w:val="0"/>
          <w:numId w:val="31"/>
        </w:numPr>
      </w:pPr>
      <w:r w:rsidRPr="008B014B">
        <w:rPr>
          <w:b/>
          <w:bCs/>
        </w:rPr>
        <w:t>Variational inference:</w:t>
      </w:r>
      <w:r w:rsidRPr="008B014B">
        <w:t xml:space="preserve"> Approximate posterior computation for complex models</w:t>
      </w:r>
    </w:p>
    <w:p w14:paraId="43BC0B82" w14:textId="77777777" w:rsidR="008B014B" w:rsidRPr="008B014B" w:rsidRDefault="008B014B" w:rsidP="008B014B">
      <w:r w:rsidRPr="008B014B">
        <w:rPr>
          <w:b/>
          <w:bCs/>
        </w:rPr>
        <w:t>Optimization Engines:</w:t>
      </w:r>
    </w:p>
    <w:p w14:paraId="20124E00" w14:textId="77777777" w:rsidR="008B014B" w:rsidRPr="008B014B" w:rsidRDefault="008B014B" w:rsidP="00791481">
      <w:pPr>
        <w:numPr>
          <w:ilvl w:val="0"/>
          <w:numId w:val="32"/>
        </w:numPr>
      </w:pPr>
      <w:r w:rsidRPr="008B014B">
        <w:rPr>
          <w:b/>
          <w:bCs/>
        </w:rPr>
        <w:t>Linear programming:</w:t>
      </w:r>
      <w:r w:rsidRPr="008B014B">
        <w:t xml:space="preserve"> Resource allocation and scheduling optimization</w:t>
      </w:r>
    </w:p>
    <w:p w14:paraId="79470C52" w14:textId="77777777" w:rsidR="008B014B" w:rsidRPr="008B014B" w:rsidRDefault="008B014B" w:rsidP="00791481">
      <w:pPr>
        <w:numPr>
          <w:ilvl w:val="0"/>
          <w:numId w:val="32"/>
        </w:numPr>
      </w:pPr>
      <w:r w:rsidRPr="008B014B">
        <w:rPr>
          <w:b/>
          <w:bCs/>
        </w:rPr>
        <w:t>Constraint satisfaction:</w:t>
      </w:r>
      <w:r w:rsidRPr="008B014B">
        <w:t xml:space="preserve"> Multi-objective optimization with hard constraints</w:t>
      </w:r>
    </w:p>
    <w:p w14:paraId="35B09A14" w14:textId="77777777" w:rsidR="008B014B" w:rsidRPr="008B014B" w:rsidRDefault="008B014B" w:rsidP="00791481">
      <w:pPr>
        <w:numPr>
          <w:ilvl w:val="0"/>
          <w:numId w:val="32"/>
        </w:numPr>
      </w:pPr>
      <w:r w:rsidRPr="008B014B">
        <w:rPr>
          <w:b/>
          <w:bCs/>
        </w:rPr>
        <w:t>Evolutionary algorithms:</w:t>
      </w:r>
      <w:r w:rsidRPr="008B014B">
        <w:t xml:space="preserve"> Complex solution space exploration</w:t>
      </w:r>
    </w:p>
    <w:p w14:paraId="5313C782" w14:textId="77777777" w:rsidR="008B014B" w:rsidRPr="008B014B" w:rsidRDefault="008B014B" w:rsidP="00791481">
      <w:pPr>
        <w:numPr>
          <w:ilvl w:val="0"/>
          <w:numId w:val="32"/>
        </w:numPr>
      </w:pPr>
      <w:r w:rsidRPr="008B014B">
        <w:rPr>
          <w:b/>
          <w:bCs/>
        </w:rPr>
        <w:t>Reinforcement learning:</w:t>
      </w:r>
      <w:r w:rsidRPr="008B014B">
        <w:t xml:space="preserve"> Sequential decision making with delayed rewards</w:t>
      </w:r>
    </w:p>
    <w:p w14:paraId="38D9A2B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Model Training Infrastructure</w:t>
      </w:r>
    </w:p>
    <w:p w14:paraId="10431953" w14:textId="77777777" w:rsidR="008B014B" w:rsidRPr="008B014B" w:rsidRDefault="008B014B" w:rsidP="008B014B">
      <w:r w:rsidRPr="008B014B">
        <w:rPr>
          <w:b/>
          <w:bCs/>
        </w:rPr>
        <w:t>Distributed Training:</w:t>
      </w:r>
    </w:p>
    <w:p w14:paraId="792F4164" w14:textId="77777777" w:rsidR="008B014B" w:rsidRPr="008B014B" w:rsidRDefault="008B014B" w:rsidP="00791481">
      <w:pPr>
        <w:numPr>
          <w:ilvl w:val="0"/>
          <w:numId w:val="33"/>
        </w:numPr>
      </w:pPr>
      <w:r w:rsidRPr="008B014B">
        <w:rPr>
          <w:b/>
          <w:bCs/>
        </w:rPr>
        <w:t>Data parallelism:</w:t>
      </w:r>
      <w:r w:rsidRPr="008B014B">
        <w:t xml:space="preserve"> Batch distribution across GPU clusters</w:t>
      </w:r>
    </w:p>
    <w:p w14:paraId="24EC9B08" w14:textId="77777777" w:rsidR="008B014B" w:rsidRPr="008B014B" w:rsidRDefault="008B014B" w:rsidP="00791481">
      <w:pPr>
        <w:numPr>
          <w:ilvl w:val="0"/>
          <w:numId w:val="33"/>
        </w:numPr>
      </w:pPr>
      <w:r w:rsidRPr="008B014B">
        <w:rPr>
          <w:b/>
          <w:bCs/>
        </w:rPr>
        <w:t>Model parallelism:</w:t>
      </w:r>
      <w:r w:rsidRPr="008B014B">
        <w:t xml:space="preserve"> Large model sharding with gradient synchronization</w:t>
      </w:r>
    </w:p>
    <w:p w14:paraId="24044592" w14:textId="77777777" w:rsidR="008B014B" w:rsidRPr="008B014B" w:rsidRDefault="008B014B" w:rsidP="00791481">
      <w:pPr>
        <w:numPr>
          <w:ilvl w:val="0"/>
          <w:numId w:val="33"/>
        </w:numPr>
      </w:pPr>
      <w:r w:rsidRPr="008B014B">
        <w:rPr>
          <w:b/>
          <w:bCs/>
        </w:rPr>
        <w:t>Federated learning:</w:t>
      </w:r>
      <w:r w:rsidRPr="008B014B">
        <w:t xml:space="preserve"> Multi-tenant training without data centralization</w:t>
      </w:r>
    </w:p>
    <w:p w14:paraId="52EDA657" w14:textId="77777777" w:rsidR="008B014B" w:rsidRPr="008B014B" w:rsidRDefault="008B014B" w:rsidP="00791481">
      <w:pPr>
        <w:numPr>
          <w:ilvl w:val="0"/>
          <w:numId w:val="33"/>
        </w:numPr>
      </w:pPr>
      <w:r w:rsidRPr="008B014B">
        <w:rPr>
          <w:b/>
          <w:bCs/>
        </w:rPr>
        <w:t>Transfer learning:</w:t>
      </w:r>
      <w:r w:rsidRPr="008B014B">
        <w:t xml:space="preserve"> Cross-domain knowledge adaptation</w:t>
      </w:r>
    </w:p>
    <w:p w14:paraId="02132935" w14:textId="77777777" w:rsidR="008B014B" w:rsidRPr="008B014B" w:rsidRDefault="008B014B" w:rsidP="008B014B">
      <w:r w:rsidRPr="008B014B">
        <w:rPr>
          <w:b/>
          <w:bCs/>
        </w:rPr>
        <w:t>Model Management:</w:t>
      </w:r>
    </w:p>
    <w:p w14:paraId="34208250" w14:textId="77777777" w:rsidR="008B014B" w:rsidRPr="008B014B" w:rsidRDefault="008B014B" w:rsidP="00791481">
      <w:pPr>
        <w:numPr>
          <w:ilvl w:val="0"/>
          <w:numId w:val="34"/>
        </w:numPr>
      </w:pPr>
      <w:r w:rsidRPr="008B014B">
        <w:rPr>
          <w:b/>
          <w:bCs/>
        </w:rPr>
        <w:t>Version control:</w:t>
      </w:r>
      <w:r w:rsidRPr="008B014B">
        <w:t xml:space="preserve"> Model lineage tracking with reproducible builds</w:t>
      </w:r>
    </w:p>
    <w:p w14:paraId="5E340969" w14:textId="77777777" w:rsidR="008B014B" w:rsidRPr="008B014B" w:rsidRDefault="008B014B" w:rsidP="00791481">
      <w:pPr>
        <w:numPr>
          <w:ilvl w:val="0"/>
          <w:numId w:val="34"/>
        </w:numPr>
      </w:pPr>
      <w:r w:rsidRPr="008B014B">
        <w:rPr>
          <w:b/>
          <w:bCs/>
        </w:rPr>
        <w:t>A/B testing:</w:t>
      </w:r>
      <w:r w:rsidRPr="008B014B">
        <w:t xml:space="preserve"> Performance comparison with statistical significance</w:t>
      </w:r>
    </w:p>
    <w:p w14:paraId="0D59E387" w14:textId="77777777" w:rsidR="008B014B" w:rsidRPr="008B014B" w:rsidRDefault="008B014B" w:rsidP="00791481">
      <w:pPr>
        <w:numPr>
          <w:ilvl w:val="0"/>
          <w:numId w:val="34"/>
        </w:numPr>
      </w:pPr>
      <w:r w:rsidRPr="008B014B">
        <w:rPr>
          <w:b/>
          <w:bCs/>
        </w:rPr>
        <w:t>Automated deployment:</w:t>
      </w:r>
      <w:r w:rsidRPr="008B014B">
        <w:t xml:space="preserve"> CI/CD pipelines with validation gates</w:t>
      </w:r>
    </w:p>
    <w:p w14:paraId="4C7A787A" w14:textId="77777777" w:rsidR="008B014B" w:rsidRPr="008B014B" w:rsidRDefault="008B014B" w:rsidP="00791481">
      <w:pPr>
        <w:numPr>
          <w:ilvl w:val="0"/>
          <w:numId w:val="34"/>
        </w:numPr>
      </w:pPr>
      <w:r w:rsidRPr="008B014B">
        <w:rPr>
          <w:b/>
          <w:bCs/>
        </w:rPr>
        <w:t>Monitoring:</w:t>
      </w:r>
      <w:r w:rsidRPr="008B014B">
        <w:t xml:space="preserve"> Real-time performance tracking with drift detection</w:t>
      </w:r>
    </w:p>
    <w:p w14:paraId="116CB046" w14:textId="44DD75C6" w:rsidR="008B014B" w:rsidRPr="008B014B" w:rsidRDefault="008B014B" w:rsidP="008B014B">
      <w:pPr>
        <w:rPr>
          <w:b/>
          <w:bCs/>
        </w:rPr>
      </w:pPr>
      <w:commentRangeStart w:id="15"/>
      <w:r w:rsidRPr="008B014B">
        <w:rPr>
          <w:b/>
          <w:bCs/>
        </w:rPr>
        <w:t>Agent Families</w:t>
      </w:r>
      <w:commentRangeEnd w:id="15"/>
      <w:r w:rsidR="00B0413C" w:rsidRPr="008B014B">
        <w:rPr>
          <w:rStyle w:val="CommentReference"/>
          <w:b/>
          <w:bCs/>
          <w:sz w:val="22"/>
          <w:szCs w:val="22"/>
        </w:rPr>
        <w:commentReference w:id="15"/>
      </w:r>
    </w:p>
    <w:p w14:paraId="602F089C" w14:textId="77777777" w:rsidR="0066684F" w:rsidRDefault="008B014B" w:rsidP="008B014B">
      <w:r w:rsidRPr="008B014B">
        <w:rPr>
          <w:b/>
          <w:bCs/>
        </w:rPr>
        <w:lastRenderedPageBreak/>
        <w:t>Ingestion &amp; Transformation Agents:</w:t>
      </w:r>
      <w:r w:rsidRPr="008B014B">
        <w:t xml:space="preserve"> </w:t>
      </w:r>
      <w:proofErr w:type="spellStart"/>
      <w:r w:rsidRPr="008B014B">
        <w:t>DataCrawlerAgents</w:t>
      </w:r>
      <w:proofErr w:type="spellEnd"/>
      <w:r w:rsidRPr="008B014B">
        <w:t xml:space="preserve">, </w:t>
      </w:r>
      <w:proofErr w:type="spellStart"/>
      <w:r w:rsidRPr="008B014B">
        <w:t>IngestTransformerAgents</w:t>
      </w:r>
      <w:proofErr w:type="spellEnd"/>
      <w:r w:rsidRPr="008B014B">
        <w:t xml:space="preserve"> </w:t>
      </w:r>
    </w:p>
    <w:p w14:paraId="4B917BA9" w14:textId="77777777" w:rsidR="008516A2" w:rsidRDefault="008B014B" w:rsidP="008B014B">
      <w:r w:rsidRPr="008B014B">
        <w:rPr>
          <w:b/>
          <w:bCs/>
        </w:rPr>
        <w:t>Reasoning &amp; Decision Agents:</w:t>
      </w:r>
      <w:r w:rsidRPr="008B014B">
        <w:t xml:space="preserve"> </w:t>
      </w:r>
      <w:proofErr w:type="spellStart"/>
      <w:r w:rsidRPr="008B014B">
        <w:t>PatternDetectionAgents</w:t>
      </w:r>
      <w:proofErr w:type="spellEnd"/>
      <w:r w:rsidRPr="008B014B">
        <w:t xml:space="preserve">, </w:t>
      </w:r>
      <w:proofErr w:type="spellStart"/>
      <w:r w:rsidRPr="008B014B">
        <w:t>HypothesisAgents</w:t>
      </w:r>
      <w:proofErr w:type="spellEnd"/>
      <w:r w:rsidRPr="008B014B">
        <w:t xml:space="preserve">, </w:t>
      </w:r>
      <w:proofErr w:type="spellStart"/>
      <w:r w:rsidRPr="008B014B">
        <w:t>DecisionEngineAgents</w:t>
      </w:r>
      <w:proofErr w:type="spellEnd"/>
      <w:r w:rsidRPr="008B014B">
        <w:t xml:space="preserve"> </w:t>
      </w:r>
    </w:p>
    <w:p w14:paraId="672C5A5B" w14:textId="2B934381" w:rsidR="008516A2" w:rsidRDefault="008B014B" w:rsidP="008B014B">
      <w:r w:rsidRPr="008B014B">
        <w:rPr>
          <w:b/>
          <w:bCs/>
        </w:rPr>
        <w:t>Execution &amp; Workflow Agents:</w:t>
      </w:r>
      <w:r w:rsidRPr="008B014B">
        <w:t xml:space="preserve"> </w:t>
      </w:r>
      <w:proofErr w:type="spellStart"/>
      <w:r w:rsidRPr="008B014B">
        <w:t>ActionDispatchAgents</w:t>
      </w:r>
      <w:proofErr w:type="spellEnd"/>
      <w:r w:rsidRPr="008B014B">
        <w:t xml:space="preserve">, </w:t>
      </w:r>
      <w:proofErr w:type="spellStart"/>
      <w:r w:rsidRPr="008B014B">
        <w:t>ModuleAgents</w:t>
      </w:r>
      <w:proofErr w:type="spellEnd"/>
      <w:r w:rsidRPr="008B014B">
        <w:t xml:space="preserve"> (TP3Agent, </w:t>
      </w:r>
      <w:proofErr w:type="spellStart"/>
      <w:r w:rsidRPr="008B014B">
        <w:t>TrialOpticsAgent</w:t>
      </w:r>
      <w:proofErr w:type="spellEnd"/>
      <w:r w:rsidRPr="008B014B">
        <w:t xml:space="preserve">, </w:t>
      </w:r>
      <w:proofErr w:type="spellStart"/>
      <w:r w:rsidRPr="008B014B">
        <w:t>IPSuiteAgent</w:t>
      </w:r>
      <w:proofErr w:type="spellEnd"/>
      <w:r w:rsidRPr="008B014B">
        <w:t xml:space="preserve">, </w:t>
      </w:r>
      <w:proofErr w:type="spellStart"/>
      <w:r w:rsidRPr="008B014B">
        <w:t>EMMEAgent</w:t>
      </w:r>
      <w:proofErr w:type="spellEnd"/>
      <w:r w:rsidRPr="008B014B">
        <w:t xml:space="preserve">, </w:t>
      </w:r>
      <w:proofErr w:type="spellStart"/>
      <w:r w:rsidRPr="008B014B">
        <w:t>LabScapeAgent</w:t>
      </w:r>
      <w:proofErr w:type="spellEnd"/>
      <w:r w:rsidRPr="008B014B">
        <w:t xml:space="preserve">) </w:t>
      </w:r>
    </w:p>
    <w:p w14:paraId="273CFDDB" w14:textId="77777777" w:rsidR="008516A2" w:rsidRDefault="008B014B" w:rsidP="008B014B">
      <w:r w:rsidRPr="008B014B">
        <w:rPr>
          <w:b/>
          <w:bCs/>
        </w:rPr>
        <w:t>Trust &amp; Safety Agents:</w:t>
      </w:r>
      <w:r w:rsidRPr="008B014B">
        <w:t xml:space="preserve"> </w:t>
      </w:r>
      <w:proofErr w:type="spellStart"/>
      <w:r w:rsidRPr="008B014B">
        <w:t>RiskLensAgents</w:t>
      </w:r>
      <w:proofErr w:type="spellEnd"/>
      <w:r w:rsidRPr="008B014B">
        <w:t xml:space="preserve">, </w:t>
      </w:r>
      <w:proofErr w:type="spellStart"/>
      <w:r w:rsidRPr="008B014B">
        <w:t>GuardrailAgents</w:t>
      </w:r>
      <w:proofErr w:type="spellEnd"/>
      <w:r w:rsidRPr="008B014B">
        <w:t xml:space="preserve">, </w:t>
      </w:r>
      <w:proofErr w:type="spellStart"/>
      <w:r w:rsidRPr="008B014B">
        <w:t>TraceAgents</w:t>
      </w:r>
      <w:proofErr w:type="spellEnd"/>
      <w:r w:rsidRPr="008B014B">
        <w:t xml:space="preserve">, </w:t>
      </w:r>
      <w:proofErr w:type="spellStart"/>
      <w:r w:rsidRPr="008B014B">
        <w:t>AscendAgents</w:t>
      </w:r>
      <w:proofErr w:type="spellEnd"/>
      <w:r w:rsidRPr="008B014B">
        <w:t xml:space="preserve">, </w:t>
      </w:r>
      <w:proofErr w:type="spellStart"/>
      <w:r w:rsidRPr="008B014B">
        <w:t>RippleAgents</w:t>
      </w:r>
      <w:proofErr w:type="spellEnd"/>
      <w:r w:rsidRPr="008B014B">
        <w:t xml:space="preserve"> </w:t>
      </w:r>
    </w:p>
    <w:p w14:paraId="11B319A4" w14:textId="2741ED65" w:rsidR="008B014B" w:rsidRPr="008B014B" w:rsidRDefault="008B014B" w:rsidP="008B014B">
      <w:r w:rsidRPr="008B014B">
        <w:rPr>
          <w:b/>
          <w:bCs/>
        </w:rPr>
        <w:t>Model &amp; Cognitive Agents:</w:t>
      </w:r>
      <w:r w:rsidRPr="008B014B">
        <w:t xml:space="preserve"> </w:t>
      </w:r>
      <w:proofErr w:type="spellStart"/>
      <w:r w:rsidRPr="008B014B">
        <w:t>TransformerAgents</w:t>
      </w:r>
      <w:proofErr w:type="spellEnd"/>
      <w:r w:rsidRPr="008B014B">
        <w:t xml:space="preserve">, </w:t>
      </w:r>
      <w:proofErr w:type="spellStart"/>
      <w:r w:rsidRPr="008B014B">
        <w:t>GNNAgents</w:t>
      </w:r>
      <w:proofErr w:type="spellEnd"/>
      <w:r w:rsidRPr="008B014B">
        <w:t xml:space="preserve">, </w:t>
      </w:r>
      <w:proofErr w:type="spellStart"/>
      <w:r w:rsidRPr="008B014B">
        <w:t>BayesianAgents</w:t>
      </w:r>
      <w:proofErr w:type="spellEnd"/>
      <w:r w:rsidRPr="008B014B">
        <w:t xml:space="preserve">, </w:t>
      </w:r>
      <w:proofErr w:type="spellStart"/>
      <w:r w:rsidRPr="008B014B">
        <w:t>CognitiveReasonerAgents</w:t>
      </w:r>
      <w:proofErr w:type="spellEnd"/>
      <w:r w:rsidRPr="008B014B">
        <w:t xml:space="preserve">, </w:t>
      </w:r>
      <w:proofErr w:type="spellStart"/>
      <w:r w:rsidRPr="008B014B">
        <w:t>PlannerAgents</w:t>
      </w:r>
      <w:proofErr w:type="spellEnd"/>
      <w:r w:rsidRPr="008B014B">
        <w:t xml:space="preserve">, </w:t>
      </w:r>
      <w:proofErr w:type="spellStart"/>
      <w:r w:rsidRPr="008B014B">
        <w:t>OptimizationAgents</w:t>
      </w:r>
      <w:proofErr w:type="spellEnd"/>
      <w:r w:rsidRPr="008B014B">
        <w:t xml:space="preserve">, </w:t>
      </w:r>
      <w:proofErr w:type="spellStart"/>
      <w:r w:rsidRPr="008B014B">
        <w:t>MetaReasoningAgents</w:t>
      </w:r>
      <w:proofErr w:type="spellEnd"/>
      <w:r w:rsidRPr="008B014B">
        <w:t xml:space="preserve">, </w:t>
      </w:r>
      <w:proofErr w:type="spellStart"/>
      <w:r w:rsidRPr="008B014B">
        <w:t>SimulatorAgents</w:t>
      </w:r>
      <w:proofErr w:type="spellEnd"/>
      <w:r w:rsidRPr="008B014B">
        <w:t xml:space="preserve">, </w:t>
      </w:r>
      <w:proofErr w:type="spellStart"/>
      <w:r w:rsidRPr="008B014B">
        <w:t>MachineTeachingAgents</w:t>
      </w:r>
      <w:proofErr w:type="spellEnd"/>
    </w:p>
    <w:p w14:paraId="573D2734" w14:textId="77777777" w:rsidR="008516A2" w:rsidRDefault="008516A2" w:rsidP="008B014B">
      <w:pPr>
        <w:rPr>
          <w:b/>
          <w:bCs/>
        </w:rPr>
      </w:pPr>
    </w:p>
    <w:p w14:paraId="1EEB628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Agent Lifecycle</w:t>
      </w:r>
    </w:p>
    <w:p w14:paraId="472E8BA3" w14:textId="77777777" w:rsidR="008B014B" w:rsidRPr="008B014B" w:rsidRDefault="008B014B" w:rsidP="008B014B">
      <w:r w:rsidRPr="008B014B">
        <w:rPr>
          <w:b/>
          <w:bCs/>
        </w:rPr>
        <w:t>Spawn → Coordinate → Execute → Feedback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5572"/>
        <w:gridCol w:w="1818"/>
      </w:tblGrid>
      <w:tr w:rsidR="008B014B" w:rsidRPr="008B014B" w14:paraId="46B8EFFF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FBC76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73DDE94F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4C71DD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Key Interfaces</w:t>
            </w:r>
          </w:p>
        </w:tc>
      </w:tr>
      <w:tr w:rsidR="008B014B" w:rsidRPr="008B014B" w14:paraId="35441FEB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D2C4" w14:textId="77777777" w:rsidR="008B014B" w:rsidRPr="008B014B" w:rsidRDefault="008B014B" w:rsidP="008B014B">
            <w:r w:rsidRPr="008B014B">
              <w:rPr>
                <w:b/>
                <w:bCs/>
              </w:rPr>
              <w:t>Ingestion &amp; Transformation</w:t>
            </w:r>
          </w:p>
        </w:tc>
        <w:tc>
          <w:tcPr>
            <w:tcW w:w="0" w:type="auto"/>
            <w:vAlign w:val="center"/>
            <w:hideMark/>
          </w:tcPr>
          <w:p w14:paraId="6F318DD4" w14:textId="77777777" w:rsidR="008B014B" w:rsidRPr="008B014B" w:rsidRDefault="008B014B" w:rsidP="008B014B">
            <w:proofErr w:type="spellStart"/>
            <w:r w:rsidRPr="008B014B">
              <w:t>DataCrawlerAgents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IngestTransformerAgents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AFC0B" w14:textId="77777777" w:rsidR="008B014B" w:rsidRPr="008B014B" w:rsidRDefault="008B014B" w:rsidP="008B014B">
            <w:r w:rsidRPr="008B014B">
              <w:t>Ingest API, pipeline configs</w:t>
            </w:r>
          </w:p>
        </w:tc>
      </w:tr>
      <w:tr w:rsidR="008B014B" w:rsidRPr="008B014B" w14:paraId="63C6894C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93FC2" w14:textId="77777777" w:rsidR="008B014B" w:rsidRPr="008B014B" w:rsidRDefault="008B014B" w:rsidP="008B014B">
            <w:r w:rsidRPr="008B014B">
              <w:rPr>
                <w:b/>
                <w:bCs/>
              </w:rPr>
              <w:t>Reasoning &amp; Decision</w:t>
            </w:r>
          </w:p>
        </w:tc>
        <w:tc>
          <w:tcPr>
            <w:tcW w:w="0" w:type="auto"/>
            <w:vAlign w:val="center"/>
            <w:hideMark/>
          </w:tcPr>
          <w:p w14:paraId="595FB098" w14:textId="77777777" w:rsidR="008B014B" w:rsidRPr="008B014B" w:rsidRDefault="008B014B" w:rsidP="008B014B">
            <w:proofErr w:type="spellStart"/>
            <w:r w:rsidRPr="008B014B">
              <w:t>PatternDetectionAgents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ScenarioAgents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DecisionEngineAgents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69D1F" w14:textId="77777777" w:rsidR="008B014B" w:rsidRPr="008B014B" w:rsidRDefault="008B014B" w:rsidP="008B014B">
            <w:proofErr w:type="spellStart"/>
            <w:r w:rsidRPr="008B014B">
              <w:t>GraphQL</w:t>
            </w:r>
            <w:proofErr w:type="spellEnd"/>
            <w:r w:rsidRPr="008B014B">
              <w:t xml:space="preserve"> queries, decision hooks</w:t>
            </w:r>
          </w:p>
        </w:tc>
      </w:tr>
      <w:tr w:rsidR="008B014B" w:rsidRPr="008B014B" w14:paraId="607957D4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1D0C" w14:textId="77777777" w:rsidR="008B014B" w:rsidRPr="008B014B" w:rsidRDefault="008B014B" w:rsidP="008B014B">
            <w:r w:rsidRPr="008B014B">
              <w:rPr>
                <w:b/>
                <w:bCs/>
              </w:rPr>
              <w:t>Execution &amp; Workflow</w:t>
            </w:r>
          </w:p>
        </w:tc>
        <w:tc>
          <w:tcPr>
            <w:tcW w:w="0" w:type="auto"/>
            <w:vAlign w:val="center"/>
            <w:hideMark/>
          </w:tcPr>
          <w:p w14:paraId="30FD398A" w14:textId="77777777" w:rsidR="008B014B" w:rsidRPr="008B014B" w:rsidRDefault="008B014B" w:rsidP="008B014B">
            <w:proofErr w:type="spellStart"/>
            <w:r w:rsidRPr="008B014B">
              <w:t>ActionDispatchAgents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ModuleAgents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53759" w14:textId="77777777" w:rsidR="008B014B" w:rsidRPr="008B014B" w:rsidRDefault="008B014B" w:rsidP="008B014B">
            <w:r w:rsidRPr="008B014B">
              <w:t>Workflow API, task scheduler</w:t>
            </w:r>
          </w:p>
        </w:tc>
      </w:tr>
      <w:tr w:rsidR="008B014B" w:rsidRPr="008B014B" w14:paraId="30E0F9BF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3BA8" w14:textId="77777777" w:rsidR="008B014B" w:rsidRPr="008B014B" w:rsidRDefault="008B014B" w:rsidP="008B014B">
            <w:r w:rsidRPr="008B014B">
              <w:rPr>
                <w:b/>
                <w:bCs/>
              </w:rPr>
              <w:t>Trust &amp; Safety</w:t>
            </w:r>
          </w:p>
        </w:tc>
        <w:tc>
          <w:tcPr>
            <w:tcW w:w="0" w:type="auto"/>
            <w:vAlign w:val="center"/>
            <w:hideMark/>
          </w:tcPr>
          <w:p w14:paraId="579C5520" w14:textId="77777777" w:rsidR="008B014B" w:rsidRPr="008B014B" w:rsidRDefault="008B014B" w:rsidP="008B014B">
            <w:proofErr w:type="spellStart"/>
            <w:r w:rsidRPr="008B014B">
              <w:t>RiskLensAgents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GuardrailAgents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TraceAgents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AscendAgents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RippleAgents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A9633" w14:textId="77777777" w:rsidR="008B014B" w:rsidRPr="008B014B" w:rsidRDefault="008B014B" w:rsidP="008B014B">
            <w:r w:rsidRPr="008B014B">
              <w:t>Policy engine, audit hooks</w:t>
            </w:r>
          </w:p>
        </w:tc>
      </w:tr>
      <w:tr w:rsidR="008B014B" w:rsidRPr="008B014B" w14:paraId="304EB787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D859" w14:textId="77777777" w:rsidR="008B014B" w:rsidRPr="008B014B" w:rsidRDefault="008B014B" w:rsidP="008B014B">
            <w:r w:rsidRPr="008B014B">
              <w:rPr>
                <w:b/>
                <w:bCs/>
              </w:rPr>
              <w:t>Model &amp; Cognitive</w:t>
            </w:r>
          </w:p>
        </w:tc>
        <w:tc>
          <w:tcPr>
            <w:tcW w:w="0" w:type="auto"/>
            <w:vAlign w:val="center"/>
            <w:hideMark/>
          </w:tcPr>
          <w:p w14:paraId="5D4D9E81" w14:textId="77777777" w:rsidR="008B014B" w:rsidRPr="008B014B" w:rsidRDefault="008B014B" w:rsidP="008B014B">
            <w:proofErr w:type="spellStart"/>
            <w:r w:rsidRPr="008B014B">
              <w:t>TransformerAgents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GNNAgents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PlannerAgents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MetaReasoningAgents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SimulatorAgents</w:t>
            </w:r>
            <w:proofErr w:type="spellEnd"/>
            <w:r w:rsidRPr="008B014B">
              <w:t xml:space="preserve">, </w:t>
            </w:r>
            <w:proofErr w:type="spellStart"/>
            <w:r w:rsidRPr="008B014B">
              <w:t>MachineTeachingAgents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6A258" w14:textId="77777777" w:rsidR="008B014B" w:rsidRPr="008B014B" w:rsidRDefault="008B014B" w:rsidP="008B014B">
            <w:r w:rsidRPr="008B014B">
              <w:t>Model API, feedback loops</w:t>
            </w:r>
          </w:p>
        </w:tc>
      </w:tr>
    </w:tbl>
    <w:p w14:paraId="56E37A4D" w14:textId="77777777" w:rsidR="008B014B" w:rsidRPr="008B014B" w:rsidRDefault="00000000" w:rsidP="008B014B">
      <w:r>
        <w:pict w14:anchorId="317BCA1F">
          <v:rect id="_x0000_i1030" style="width:0;height:1.5pt" o:hralign="center" o:hrstd="t" o:hr="t" fillcolor="#a0a0a0" stroked="f"/>
        </w:pict>
      </w:r>
    </w:p>
    <w:p w14:paraId="6FD7C804" w14:textId="77777777" w:rsidR="008B014B" w:rsidRPr="008B014B" w:rsidRDefault="008B014B" w:rsidP="008B014B">
      <w:pPr>
        <w:pStyle w:val="Heading1"/>
      </w:pPr>
      <w:bookmarkStart w:id="16" w:name="_Toc202341186"/>
      <w:r w:rsidRPr="008B014B">
        <w:t>6. Module Portfolio &amp; Market Validation</w:t>
      </w:r>
      <w:bookmarkEnd w:id="16"/>
    </w:p>
    <w:p w14:paraId="236331FE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6.1 Validated Production Modules</w:t>
      </w:r>
    </w:p>
    <w:p w14:paraId="2F81A4E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SocratIQ Profile™ - Target &amp; Patient Profiling</w:t>
      </w:r>
    </w:p>
    <w:p w14:paraId="1BA024A3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Customer: Biotech startup (active production use)</w:t>
      </w:r>
      <w:r w:rsidRPr="00325C8A">
        <w:rPr>
          <w:b/>
          <w:bCs/>
        </w:rPr>
        <w:br/>
        <w:t>Function: Early-phase decision engine aligning therapeutic targets, product attributes, and patient populations</w:t>
      </w:r>
    </w:p>
    <w:p w14:paraId="69AA3836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Technical Implementation:</w:t>
      </w:r>
    </w:p>
    <w:p w14:paraId="423B55E5" w14:textId="77777777" w:rsidR="00325C8A" w:rsidRPr="00325C8A" w:rsidRDefault="00325C8A" w:rsidP="00791481">
      <w:pPr>
        <w:numPr>
          <w:ilvl w:val="0"/>
          <w:numId w:val="82"/>
        </w:numPr>
        <w:rPr>
          <w:b/>
          <w:bCs/>
        </w:rPr>
      </w:pPr>
      <w:r w:rsidRPr="00325C8A">
        <w:rPr>
          <w:b/>
          <w:bCs/>
        </w:rPr>
        <w:lastRenderedPageBreak/>
        <w:t>Target analysis: Protein interaction networks, pathway mapping, competitive landscapes</w:t>
      </w:r>
    </w:p>
    <w:p w14:paraId="795B09B4" w14:textId="77777777" w:rsidR="00325C8A" w:rsidRPr="00325C8A" w:rsidRDefault="00325C8A" w:rsidP="00791481">
      <w:pPr>
        <w:numPr>
          <w:ilvl w:val="0"/>
          <w:numId w:val="82"/>
        </w:numPr>
        <w:rPr>
          <w:b/>
          <w:bCs/>
        </w:rPr>
      </w:pPr>
      <w:r w:rsidRPr="00325C8A">
        <w:rPr>
          <w:b/>
          <w:bCs/>
        </w:rPr>
        <w:t>Patient stratification: EHR pattern analysis, biomarker correlation, outcome prediction</w:t>
      </w:r>
    </w:p>
    <w:p w14:paraId="34904497" w14:textId="77777777" w:rsidR="00325C8A" w:rsidRPr="00325C8A" w:rsidRDefault="00325C8A" w:rsidP="00791481">
      <w:pPr>
        <w:numPr>
          <w:ilvl w:val="0"/>
          <w:numId w:val="82"/>
        </w:numPr>
        <w:rPr>
          <w:b/>
          <w:bCs/>
        </w:rPr>
      </w:pPr>
      <w:r w:rsidRPr="00325C8A">
        <w:rPr>
          <w:b/>
          <w:bCs/>
        </w:rPr>
        <w:t>Market modeling: Payer logic simulation, pricing optimization, access probability</w:t>
      </w:r>
    </w:p>
    <w:p w14:paraId="1DA4149F" w14:textId="77777777" w:rsidR="00325C8A" w:rsidRPr="00325C8A" w:rsidRDefault="00325C8A" w:rsidP="00791481">
      <w:pPr>
        <w:numPr>
          <w:ilvl w:val="0"/>
          <w:numId w:val="82"/>
        </w:numPr>
        <w:rPr>
          <w:b/>
          <w:bCs/>
        </w:rPr>
      </w:pPr>
      <w:r w:rsidRPr="00325C8A">
        <w:rPr>
          <w:b/>
          <w:bCs/>
        </w:rPr>
        <w:t>Risk assessment: Development timeline estimation, regulatory pathway analysis</w:t>
      </w:r>
    </w:p>
    <w:p w14:paraId="3AB7E15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System Integration:</w:t>
      </w:r>
    </w:p>
    <w:p w14:paraId="3B4CAEAE" w14:textId="77777777" w:rsidR="00325C8A" w:rsidRPr="00325C8A" w:rsidRDefault="00325C8A" w:rsidP="00791481">
      <w:pPr>
        <w:numPr>
          <w:ilvl w:val="0"/>
          <w:numId w:val="83"/>
        </w:numPr>
        <w:rPr>
          <w:b/>
          <w:bCs/>
        </w:rPr>
      </w:pPr>
      <w:r w:rsidRPr="00325C8A">
        <w:rPr>
          <w:b/>
          <w:bCs/>
        </w:rPr>
        <w:t>Transform: Ingests structured targets, label analogs, unstructured payer logic, literature and pricing comps</w:t>
      </w:r>
    </w:p>
    <w:p w14:paraId="07D62E85" w14:textId="77777777" w:rsidR="00325C8A" w:rsidRPr="00325C8A" w:rsidRDefault="00325C8A" w:rsidP="00791481">
      <w:pPr>
        <w:numPr>
          <w:ilvl w:val="0"/>
          <w:numId w:val="83"/>
        </w:numPr>
        <w:rPr>
          <w:b/>
          <w:bCs/>
        </w:rPr>
      </w:pPr>
      <w:r w:rsidRPr="00325C8A">
        <w:rPr>
          <w:b/>
          <w:bCs/>
        </w:rPr>
        <w:t>Mesh: Links compound traits, treatment goals, patient groups, and market precedents</w:t>
      </w:r>
    </w:p>
    <w:p w14:paraId="3EC3479C" w14:textId="77777777" w:rsidR="00325C8A" w:rsidRPr="00325C8A" w:rsidRDefault="00325C8A" w:rsidP="00791481">
      <w:pPr>
        <w:numPr>
          <w:ilvl w:val="0"/>
          <w:numId w:val="83"/>
        </w:numPr>
        <w:rPr>
          <w:b/>
          <w:bCs/>
        </w:rPr>
      </w:pPr>
      <w:proofErr w:type="spellStart"/>
      <w:r w:rsidRPr="00325C8A">
        <w:rPr>
          <w:b/>
          <w:bCs/>
        </w:rPr>
        <w:t>SophieLogic</w:t>
      </w:r>
      <w:proofErr w:type="spellEnd"/>
      <w:r w:rsidRPr="00325C8A">
        <w:rPr>
          <w:b/>
          <w:bCs/>
        </w:rPr>
        <w:t xml:space="preserve">: Orchestrates multi-path simulations and generates prioritization </w:t>
      </w:r>
      <w:proofErr w:type="spellStart"/>
      <w:r w:rsidRPr="00325C8A">
        <w:rPr>
          <w:b/>
          <w:bCs/>
        </w:rPr>
        <w:t>TraceUnits</w:t>
      </w:r>
      <w:proofErr w:type="spellEnd"/>
      <w:r w:rsidRPr="00325C8A">
        <w:rPr>
          <w:b/>
          <w:bCs/>
        </w:rPr>
        <w:t>™ for downstream modules</w:t>
      </w:r>
    </w:p>
    <w:p w14:paraId="649EF45A" w14:textId="77777777" w:rsidR="00325C8A" w:rsidRPr="00325C8A" w:rsidRDefault="00325C8A" w:rsidP="00791481">
      <w:pPr>
        <w:numPr>
          <w:ilvl w:val="0"/>
          <w:numId w:val="83"/>
        </w:numPr>
        <w:rPr>
          <w:b/>
          <w:bCs/>
        </w:rPr>
      </w:pPr>
      <w:r w:rsidRPr="00325C8A">
        <w:rPr>
          <w:b/>
          <w:bCs/>
        </w:rPr>
        <w:t xml:space="preserve">Trust: </w:t>
      </w:r>
      <w:proofErr w:type="spellStart"/>
      <w:r w:rsidRPr="00325C8A">
        <w:rPr>
          <w:b/>
          <w:bCs/>
        </w:rPr>
        <w:t>RiskLens</w:t>
      </w:r>
      <w:proofErr w:type="spellEnd"/>
      <w:r w:rsidRPr="00325C8A">
        <w:rPr>
          <w:b/>
          <w:bCs/>
        </w:rPr>
        <w:t xml:space="preserve"> and Ripple simulate failure/fragmentation risks across trial-readiness, payer success, and IP timeline collision</w:t>
      </w:r>
    </w:p>
    <w:p w14:paraId="411101E1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 xml:space="preserve">Profile-Specific </w:t>
      </w:r>
      <w:proofErr w:type="spellStart"/>
      <w:r w:rsidRPr="00325C8A">
        <w:rPr>
          <w:b/>
          <w:bCs/>
        </w:rPr>
        <w:t>TraceUnit</w:t>
      </w:r>
      <w:proofErr w:type="spellEnd"/>
      <w:r w:rsidRPr="00325C8A">
        <w:rPr>
          <w:b/>
          <w:bCs/>
        </w:rPr>
        <w:t>™ Example:</w:t>
      </w:r>
    </w:p>
    <w:p w14:paraId="4481DEC4" w14:textId="77777777" w:rsidR="00325C8A" w:rsidRPr="00325C8A" w:rsidRDefault="00325C8A" w:rsidP="00791481">
      <w:pPr>
        <w:numPr>
          <w:ilvl w:val="0"/>
          <w:numId w:val="84"/>
        </w:numPr>
        <w:rPr>
          <w:b/>
          <w:bCs/>
        </w:rPr>
      </w:pPr>
      <w:r w:rsidRPr="00325C8A">
        <w:rPr>
          <w:b/>
          <w:bCs/>
        </w:rPr>
        <w:t>Pattern: Target class with known payer friction + label similarity to off-patent comparator</w:t>
      </w:r>
    </w:p>
    <w:p w14:paraId="454BF0BA" w14:textId="77777777" w:rsidR="00325C8A" w:rsidRPr="00325C8A" w:rsidRDefault="00325C8A" w:rsidP="00791481">
      <w:pPr>
        <w:numPr>
          <w:ilvl w:val="0"/>
          <w:numId w:val="84"/>
        </w:numPr>
        <w:rPr>
          <w:b/>
          <w:bCs/>
        </w:rPr>
      </w:pPr>
      <w:r w:rsidRPr="00325C8A">
        <w:rPr>
          <w:b/>
          <w:bCs/>
        </w:rPr>
        <w:t xml:space="preserve">Scenario: High </w:t>
      </w:r>
      <w:proofErr w:type="spellStart"/>
      <w:r w:rsidRPr="00325C8A">
        <w:rPr>
          <w:b/>
          <w:bCs/>
        </w:rPr>
        <w:t>MoA</w:t>
      </w:r>
      <w:proofErr w:type="spellEnd"/>
      <w:r w:rsidRPr="00325C8A">
        <w:rPr>
          <w:b/>
          <w:bCs/>
        </w:rPr>
        <w:t xml:space="preserve"> overlap + clinical ops constraint + negative formulary trend → high-risk launch profile</w:t>
      </w:r>
    </w:p>
    <w:p w14:paraId="0D5EDC27" w14:textId="77777777" w:rsidR="00325C8A" w:rsidRPr="00325C8A" w:rsidRDefault="00325C8A" w:rsidP="00791481">
      <w:pPr>
        <w:numPr>
          <w:ilvl w:val="0"/>
          <w:numId w:val="84"/>
        </w:numPr>
        <w:rPr>
          <w:b/>
          <w:bCs/>
        </w:rPr>
      </w:pPr>
      <w:r w:rsidRPr="00325C8A">
        <w:rPr>
          <w:b/>
          <w:bCs/>
        </w:rPr>
        <w:t>Recommendation: Hold asset; suggest co-development with 505(b)(2) trigger or payer-signal rerouting</w:t>
      </w:r>
    </w:p>
    <w:p w14:paraId="0B3069B6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Core Use Cases:</w:t>
      </w:r>
    </w:p>
    <w:p w14:paraId="5B541EAB" w14:textId="77777777" w:rsidR="00325C8A" w:rsidRPr="00325C8A" w:rsidRDefault="00325C8A" w:rsidP="00791481">
      <w:pPr>
        <w:numPr>
          <w:ilvl w:val="0"/>
          <w:numId w:val="85"/>
        </w:numPr>
        <w:rPr>
          <w:b/>
          <w:bCs/>
        </w:rPr>
      </w:pPr>
      <w:proofErr w:type="spellStart"/>
      <w:r w:rsidRPr="00325C8A">
        <w:rPr>
          <w:b/>
          <w:bCs/>
        </w:rPr>
        <w:t>MoA</w:t>
      </w:r>
      <w:proofErr w:type="spellEnd"/>
      <w:r w:rsidRPr="00325C8A">
        <w:rPr>
          <w:b/>
          <w:bCs/>
        </w:rPr>
        <w:t xml:space="preserve"> clustering and overlap avoidance: Analyze mechanism of action relationships to identify differentiation opportunities</w:t>
      </w:r>
    </w:p>
    <w:p w14:paraId="45295EC3" w14:textId="77777777" w:rsidR="00325C8A" w:rsidRPr="00325C8A" w:rsidRDefault="00325C8A" w:rsidP="00791481">
      <w:pPr>
        <w:numPr>
          <w:ilvl w:val="0"/>
          <w:numId w:val="85"/>
        </w:numPr>
        <w:rPr>
          <w:b/>
          <w:bCs/>
        </w:rPr>
      </w:pPr>
      <w:r w:rsidRPr="00325C8A">
        <w:rPr>
          <w:b/>
          <w:bCs/>
        </w:rPr>
        <w:t>Patient subpopulation alignment: Clinical + claims + RWE data integration for optimal patient targeting</w:t>
      </w:r>
    </w:p>
    <w:p w14:paraId="5F25341B" w14:textId="77777777" w:rsidR="00325C8A" w:rsidRPr="00325C8A" w:rsidRDefault="00325C8A" w:rsidP="00791481">
      <w:pPr>
        <w:numPr>
          <w:ilvl w:val="0"/>
          <w:numId w:val="85"/>
        </w:numPr>
        <w:rPr>
          <w:b/>
          <w:bCs/>
        </w:rPr>
      </w:pPr>
      <w:r w:rsidRPr="00325C8A">
        <w:rPr>
          <w:b/>
          <w:bCs/>
        </w:rPr>
        <w:t>Reimbursement potential modeling: Payer logic simulation and pricing optimization analysis</w:t>
      </w:r>
    </w:p>
    <w:p w14:paraId="314CE4C6" w14:textId="77777777" w:rsidR="00325C8A" w:rsidRPr="00325C8A" w:rsidRDefault="00325C8A" w:rsidP="00791481">
      <w:pPr>
        <w:numPr>
          <w:ilvl w:val="0"/>
          <w:numId w:val="85"/>
        </w:numPr>
        <w:rPr>
          <w:b/>
          <w:bCs/>
        </w:rPr>
      </w:pPr>
      <w:r w:rsidRPr="00325C8A">
        <w:rPr>
          <w:b/>
          <w:bCs/>
        </w:rPr>
        <w:t>IP feasibility pre-screening: 505(b)(2), exclusivity overlaps, precedent label fit analysis</w:t>
      </w:r>
    </w:p>
    <w:p w14:paraId="6DF14828" w14:textId="77777777" w:rsidR="00325C8A" w:rsidRPr="00325C8A" w:rsidRDefault="00325C8A" w:rsidP="00791481">
      <w:pPr>
        <w:numPr>
          <w:ilvl w:val="0"/>
          <w:numId w:val="85"/>
        </w:numPr>
        <w:rPr>
          <w:b/>
          <w:bCs/>
        </w:rPr>
      </w:pPr>
      <w:r w:rsidRPr="00325C8A">
        <w:rPr>
          <w:b/>
          <w:bCs/>
        </w:rPr>
        <w:t>Downstream risk forecasting: Trial ops, commercial window, and agency bias prediction</w:t>
      </w:r>
    </w:p>
    <w:p w14:paraId="5C6A2AA1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Customer Results: [ACTUAL CUSTOMER DATA - NEEDS SPECIFIC METRICS]</w:t>
      </w:r>
    </w:p>
    <w:p w14:paraId="6FF24551" w14:textId="77777777" w:rsidR="00325C8A" w:rsidRPr="00325C8A" w:rsidRDefault="00325C8A" w:rsidP="00791481">
      <w:pPr>
        <w:numPr>
          <w:ilvl w:val="0"/>
          <w:numId w:val="86"/>
        </w:numPr>
        <w:rPr>
          <w:b/>
          <w:bCs/>
        </w:rPr>
      </w:pPr>
      <w:r w:rsidRPr="00325C8A">
        <w:rPr>
          <w:b/>
          <w:bCs/>
        </w:rPr>
        <w:t>Timeline improvement: [CUSTOMER REPORTS IMPROVEMENT - NEED SPECIFIC %]</w:t>
      </w:r>
    </w:p>
    <w:p w14:paraId="3C5A24AB" w14:textId="77777777" w:rsidR="00325C8A" w:rsidRPr="00325C8A" w:rsidRDefault="00325C8A" w:rsidP="00791481">
      <w:pPr>
        <w:numPr>
          <w:ilvl w:val="0"/>
          <w:numId w:val="86"/>
        </w:numPr>
        <w:rPr>
          <w:b/>
          <w:bCs/>
        </w:rPr>
      </w:pPr>
      <w:r w:rsidRPr="00325C8A">
        <w:rPr>
          <w:b/>
          <w:bCs/>
        </w:rPr>
        <w:t>Decision confidence: [CUSTOMER FEEDBACK POSITIVE - NEED QUANTIFICATION]</w:t>
      </w:r>
    </w:p>
    <w:p w14:paraId="693D91DB" w14:textId="77777777" w:rsidR="00325C8A" w:rsidRPr="00325C8A" w:rsidRDefault="00325C8A" w:rsidP="00791481">
      <w:pPr>
        <w:numPr>
          <w:ilvl w:val="0"/>
          <w:numId w:val="86"/>
        </w:numPr>
        <w:rPr>
          <w:b/>
          <w:bCs/>
        </w:rPr>
      </w:pPr>
      <w:r w:rsidRPr="00325C8A">
        <w:rPr>
          <w:b/>
          <w:bCs/>
        </w:rPr>
        <w:t>Process efficiency: [CUSTOMER VALIDATES VALUE - NEED MEASUREMENTS]</w:t>
      </w:r>
    </w:p>
    <w:p w14:paraId="7A116150" w14:textId="77777777" w:rsidR="00325C8A" w:rsidRPr="00325C8A" w:rsidRDefault="00325C8A" w:rsidP="00791481">
      <w:pPr>
        <w:numPr>
          <w:ilvl w:val="0"/>
          <w:numId w:val="86"/>
        </w:numPr>
        <w:rPr>
          <w:b/>
          <w:bCs/>
        </w:rPr>
      </w:pPr>
      <w:r w:rsidRPr="00325C8A">
        <w:rPr>
          <w:b/>
          <w:bCs/>
        </w:rPr>
        <w:t>ROI impact: [CUSTOMER EXPANDING USAGE - NEED SPECIFIC NUMBERS]</w:t>
      </w:r>
    </w:p>
    <w:p w14:paraId="07CF2357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lastRenderedPageBreak/>
        <w:t>Technical Architecture:</w:t>
      </w:r>
    </w:p>
    <w:p w14:paraId="308B7C06" w14:textId="77777777" w:rsidR="00325C8A" w:rsidRPr="00325C8A" w:rsidRDefault="00325C8A" w:rsidP="00791481">
      <w:pPr>
        <w:numPr>
          <w:ilvl w:val="0"/>
          <w:numId w:val="87"/>
        </w:numPr>
        <w:rPr>
          <w:b/>
          <w:bCs/>
        </w:rPr>
      </w:pPr>
      <w:r w:rsidRPr="00325C8A">
        <w:rPr>
          <w:b/>
          <w:bCs/>
        </w:rPr>
        <w:t>Data Sources: Discovery data, EHRs, clinical plans, pricing comps, patent text</w:t>
      </w:r>
    </w:p>
    <w:p w14:paraId="7221CD97" w14:textId="77777777" w:rsidR="00325C8A" w:rsidRPr="00325C8A" w:rsidRDefault="00325C8A" w:rsidP="00791481">
      <w:pPr>
        <w:numPr>
          <w:ilvl w:val="0"/>
          <w:numId w:val="87"/>
        </w:numPr>
        <w:rPr>
          <w:b/>
          <w:bCs/>
        </w:rPr>
      </w:pPr>
      <w:r w:rsidRPr="00325C8A">
        <w:rPr>
          <w:b/>
          <w:bCs/>
        </w:rPr>
        <w:t>Processing Pipeline: NLP entity extraction, ontology mapping, relationship inference</w:t>
      </w:r>
    </w:p>
    <w:p w14:paraId="15D90AC6" w14:textId="77777777" w:rsidR="00325C8A" w:rsidRPr="00325C8A" w:rsidRDefault="00325C8A" w:rsidP="00791481">
      <w:pPr>
        <w:numPr>
          <w:ilvl w:val="0"/>
          <w:numId w:val="87"/>
        </w:numPr>
        <w:rPr>
          <w:b/>
          <w:bCs/>
        </w:rPr>
      </w:pPr>
      <w:r w:rsidRPr="00325C8A">
        <w:rPr>
          <w:b/>
          <w:bCs/>
        </w:rPr>
        <w:t>Analytics Engine: Multi-criteria decision modeling, scenario simulation, risk scoring</w:t>
      </w:r>
    </w:p>
    <w:p w14:paraId="427F1D94" w14:textId="77777777" w:rsidR="00325C8A" w:rsidRPr="00325C8A" w:rsidRDefault="00325C8A" w:rsidP="00791481">
      <w:pPr>
        <w:numPr>
          <w:ilvl w:val="0"/>
          <w:numId w:val="87"/>
        </w:numPr>
        <w:rPr>
          <w:b/>
          <w:bCs/>
        </w:rPr>
      </w:pPr>
      <w:r w:rsidRPr="00325C8A">
        <w:rPr>
          <w:b/>
          <w:bCs/>
        </w:rPr>
        <w:t>Output Interface: Interactive dashboards, decision support tools, automated reporting</w:t>
      </w:r>
    </w:p>
    <w:p w14:paraId="219E93D4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SocratIQ Build™ - Construction Project Intelligence</w:t>
      </w:r>
    </w:p>
    <w:p w14:paraId="5B99F66B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Customer: Large construction firm + IT partner (pilot phase)</w:t>
      </w:r>
      <w:r w:rsidRPr="00325C8A">
        <w:rPr>
          <w:b/>
          <w:bCs/>
        </w:rPr>
        <w:br/>
        <w:t>Function: Predictive intelligence for architecture, engineering, and construction programs</w:t>
      </w:r>
    </w:p>
    <w:p w14:paraId="3C8F4EDF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Technical Implementation:</w:t>
      </w:r>
    </w:p>
    <w:p w14:paraId="60D19F58" w14:textId="77777777" w:rsidR="00325C8A" w:rsidRPr="00325C8A" w:rsidRDefault="00325C8A" w:rsidP="00791481">
      <w:pPr>
        <w:numPr>
          <w:ilvl w:val="0"/>
          <w:numId w:val="88"/>
        </w:numPr>
        <w:rPr>
          <w:b/>
          <w:bCs/>
        </w:rPr>
      </w:pPr>
      <w:r w:rsidRPr="00325C8A">
        <w:rPr>
          <w:b/>
          <w:bCs/>
        </w:rPr>
        <w:t>Schedule optimization: Critical path analysis, resource leveling, timeline forecasting</w:t>
      </w:r>
    </w:p>
    <w:p w14:paraId="64DAE71B" w14:textId="77777777" w:rsidR="00325C8A" w:rsidRPr="00325C8A" w:rsidRDefault="00325C8A" w:rsidP="00791481">
      <w:pPr>
        <w:numPr>
          <w:ilvl w:val="0"/>
          <w:numId w:val="88"/>
        </w:numPr>
        <w:rPr>
          <w:b/>
          <w:bCs/>
        </w:rPr>
      </w:pPr>
      <w:r w:rsidRPr="00325C8A">
        <w:rPr>
          <w:b/>
          <w:bCs/>
        </w:rPr>
        <w:t>Cost management: Real-time budget tracking, change order analysis, overrun prediction</w:t>
      </w:r>
    </w:p>
    <w:p w14:paraId="3CE0E57A" w14:textId="77777777" w:rsidR="00325C8A" w:rsidRPr="00325C8A" w:rsidRDefault="00325C8A" w:rsidP="00791481">
      <w:pPr>
        <w:numPr>
          <w:ilvl w:val="0"/>
          <w:numId w:val="88"/>
        </w:numPr>
        <w:rPr>
          <w:b/>
          <w:bCs/>
        </w:rPr>
      </w:pPr>
      <w:r w:rsidRPr="00325C8A">
        <w:rPr>
          <w:b/>
          <w:bCs/>
        </w:rPr>
        <w:t>Risk monitoring: Supply chain disruption, weather impact, labor availability</w:t>
      </w:r>
    </w:p>
    <w:p w14:paraId="1AD05E07" w14:textId="77777777" w:rsidR="00325C8A" w:rsidRPr="00325C8A" w:rsidRDefault="00325C8A" w:rsidP="00791481">
      <w:pPr>
        <w:numPr>
          <w:ilvl w:val="0"/>
          <w:numId w:val="88"/>
        </w:numPr>
        <w:rPr>
          <w:b/>
          <w:bCs/>
        </w:rPr>
      </w:pPr>
      <w:r w:rsidRPr="00325C8A">
        <w:rPr>
          <w:b/>
          <w:bCs/>
        </w:rPr>
        <w:t>Quality assurance: Milestone tracking, compliance verification, defect prediction</w:t>
      </w:r>
    </w:p>
    <w:p w14:paraId="46B3EAD0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System Integration:</w:t>
      </w:r>
    </w:p>
    <w:p w14:paraId="7F441735" w14:textId="77777777" w:rsidR="00325C8A" w:rsidRPr="00325C8A" w:rsidRDefault="00325C8A" w:rsidP="00791481">
      <w:pPr>
        <w:numPr>
          <w:ilvl w:val="0"/>
          <w:numId w:val="89"/>
        </w:numPr>
        <w:rPr>
          <w:b/>
          <w:bCs/>
        </w:rPr>
      </w:pPr>
      <w:r w:rsidRPr="00325C8A">
        <w:rPr>
          <w:b/>
          <w:bCs/>
        </w:rPr>
        <w:t>Transform: Ingests schedules, cost estimates, resource plans, and daily reports from P6, Procore, and BIM tools</w:t>
      </w:r>
    </w:p>
    <w:p w14:paraId="723B50CD" w14:textId="77777777" w:rsidR="00325C8A" w:rsidRPr="00325C8A" w:rsidRDefault="00325C8A" w:rsidP="00791481">
      <w:pPr>
        <w:numPr>
          <w:ilvl w:val="0"/>
          <w:numId w:val="89"/>
        </w:numPr>
        <w:rPr>
          <w:b/>
          <w:bCs/>
        </w:rPr>
      </w:pPr>
      <w:r w:rsidRPr="00325C8A">
        <w:rPr>
          <w:b/>
          <w:bCs/>
        </w:rPr>
        <w:t>Mesh: Maps tasks, dependencies, change orders, risk triggers, and historical data</w:t>
      </w:r>
    </w:p>
    <w:p w14:paraId="6897AEBF" w14:textId="77777777" w:rsidR="00325C8A" w:rsidRPr="00325C8A" w:rsidRDefault="00325C8A" w:rsidP="00791481">
      <w:pPr>
        <w:numPr>
          <w:ilvl w:val="0"/>
          <w:numId w:val="89"/>
        </w:numPr>
        <w:rPr>
          <w:b/>
          <w:bCs/>
        </w:rPr>
      </w:pPr>
      <w:proofErr w:type="spellStart"/>
      <w:r w:rsidRPr="00325C8A">
        <w:rPr>
          <w:b/>
          <w:bCs/>
        </w:rPr>
        <w:t>SophieLogic</w:t>
      </w:r>
      <w:proofErr w:type="spellEnd"/>
      <w:r w:rsidRPr="00325C8A">
        <w:rPr>
          <w:b/>
          <w:bCs/>
        </w:rPr>
        <w:t xml:space="preserve">: Generates </w:t>
      </w:r>
      <w:proofErr w:type="spellStart"/>
      <w:r w:rsidRPr="00325C8A">
        <w:rPr>
          <w:b/>
          <w:bCs/>
        </w:rPr>
        <w:t>TraceUnits</w:t>
      </w:r>
      <w:proofErr w:type="spellEnd"/>
      <w:r w:rsidRPr="00325C8A">
        <w:rPr>
          <w:b/>
          <w:bCs/>
        </w:rPr>
        <w:t>™ to recommend site-level changes, reallocation, or escalation</w:t>
      </w:r>
    </w:p>
    <w:p w14:paraId="1E17D358" w14:textId="77777777" w:rsidR="00325C8A" w:rsidRPr="00325C8A" w:rsidRDefault="00325C8A" w:rsidP="00791481">
      <w:pPr>
        <w:numPr>
          <w:ilvl w:val="0"/>
          <w:numId w:val="89"/>
        </w:numPr>
        <w:rPr>
          <w:b/>
          <w:bCs/>
        </w:rPr>
      </w:pPr>
      <w:r w:rsidRPr="00325C8A">
        <w:rPr>
          <w:b/>
          <w:bCs/>
        </w:rPr>
        <w:t xml:space="preserve">Trust: </w:t>
      </w:r>
      <w:proofErr w:type="spellStart"/>
      <w:r w:rsidRPr="00325C8A">
        <w:rPr>
          <w:b/>
          <w:bCs/>
        </w:rPr>
        <w:t>RiskLens</w:t>
      </w:r>
      <w:proofErr w:type="spellEnd"/>
      <w:r w:rsidRPr="00325C8A">
        <w:rPr>
          <w:b/>
          <w:bCs/>
        </w:rPr>
        <w:t xml:space="preserve"> flags resource and budget risk; Ripple simulates change-order ripple effects; </w:t>
      </w:r>
      <w:proofErr w:type="spellStart"/>
      <w:r w:rsidRPr="00325C8A">
        <w:rPr>
          <w:b/>
          <w:bCs/>
        </w:rPr>
        <w:t>PlannerAgents</w:t>
      </w:r>
      <w:proofErr w:type="spellEnd"/>
      <w:r w:rsidRPr="00325C8A">
        <w:rPr>
          <w:b/>
          <w:bCs/>
        </w:rPr>
        <w:t xml:space="preserve"> suggest optimized scenarios</w:t>
      </w:r>
    </w:p>
    <w:p w14:paraId="13139769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 xml:space="preserve">Build-Specific </w:t>
      </w:r>
      <w:proofErr w:type="spellStart"/>
      <w:r w:rsidRPr="00325C8A">
        <w:rPr>
          <w:b/>
          <w:bCs/>
        </w:rPr>
        <w:t>TraceUnit</w:t>
      </w:r>
      <w:proofErr w:type="spellEnd"/>
      <w:r w:rsidRPr="00325C8A">
        <w:rPr>
          <w:b/>
          <w:bCs/>
        </w:rPr>
        <w:t>™ Example:</w:t>
      </w:r>
    </w:p>
    <w:p w14:paraId="71A452B6" w14:textId="77777777" w:rsidR="00325C8A" w:rsidRPr="00325C8A" w:rsidRDefault="00325C8A" w:rsidP="00791481">
      <w:pPr>
        <w:numPr>
          <w:ilvl w:val="0"/>
          <w:numId w:val="90"/>
        </w:numPr>
        <w:rPr>
          <w:b/>
          <w:bCs/>
        </w:rPr>
      </w:pPr>
      <w:r w:rsidRPr="00325C8A">
        <w:rPr>
          <w:b/>
          <w:bCs/>
        </w:rPr>
        <w:t>Pattern: Repeated delays on structural task chain + over-allocated site crews</w:t>
      </w:r>
    </w:p>
    <w:p w14:paraId="4805F977" w14:textId="77777777" w:rsidR="00325C8A" w:rsidRPr="00325C8A" w:rsidRDefault="00325C8A" w:rsidP="00791481">
      <w:pPr>
        <w:numPr>
          <w:ilvl w:val="0"/>
          <w:numId w:val="90"/>
        </w:numPr>
        <w:rPr>
          <w:b/>
          <w:bCs/>
        </w:rPr>
      </w:pPr>
      <w:r w:rsidRPr="00325C8A">
        <w:rPr>
          <w:b/>
          <w:bCs/>
        </w:rPr>
        <w:t>Scenario: High risk of schedule collision in Q3; projected 14-day delay with 11% cost overrun if unaddressed</w:t>
      </w:r>
    </w:p>
    <w:p w14:paraId="2840330F" w14:textId="77777777" w:rsidR="00325C8A" w:rsidRPr="00325C8A" w:rsidRDefault="00325C8A" w:rsidP="00791481">
      <w:pPr>
        <w:numPr>
          <w:ilvl w:val="0"/>
          <w:numId w:val="90"/>
        </w:numPr>
        <w:rPr>
          <w:b/>
          <w:bCs/>
        </w:rPr>
      </w:pPr>
      <w:r w:rsidRPr="00325C8A">
        <w:rPr>
          <w:b/>
          <w:bCs/>
        </w:rPr>
        <w:t>Recommendation: Pull non-critical path forward; shift labor to alternate site; trigger escalation for procurement lag</w:t>
      </w:r>
    </w:p>
    <w:p w14:paraId="41F37E59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Core Use Cases:</w:t>
      </w:r>
    </w:p>
    <w:p w14:paraId="3542E324" w14:textId="77777777" w:rsidR="00325C8A" w:rsidRPr="00325C8A" w:rsidRDefault="00325C8A" w:rsidP="00791481">
      <w:pPr>
        <w:numPr>
          <w:ilvl w:val="0"/>
          <w:numId w:val="91"/>
        </w:numPr>
        <w:rPr>
          <w:b/>
          <w:bCs/>
        </w:rPr>
      </w:pPr>
      <w:r w:rsidRPr="00325C8A">
        <w:rPr>
          <w:b/>
          <w:bCs/>
        </w:rPr>
        <w:t>Project timeline forecasting: Hybrid probabilistic and mechanistic models for schedule prediction</w:t>
      </w:r>
    </w:p>
    <w:p w14:paraId="6210A881" w14:textId="77777777" w:rsidR="00325C8A" w:rsidRPr="00325C8A" w:rsidRDefault="00325C8A" w:rsidP="00791481">
      <w:pPr>
        <w:numPr>
          <w:ilvl w:val="0"/>
          <w:numId w:val="91"/>
        </w:numPr>
        <w:rPr>
          <w:b/>
          <w:bCs/>
        </w:rPr>
      </w:pPr>
      <w:r w:rsidRPr="00325C8A">
        <w:rPr>
          <w:b/>
          <w:bCs/>
        </w:rPr>
        <w:t>Real-time alerts: Cost overruns, change-order propagation, and resource bottlenecks</w:t>
      </w:r>
    </w:p>
    <w:p w14:paraId="341D4131" w14:textId="77777777" w:rsidR="00325C8A" w:rsidRPr="00325C8A" w:rsidRDefault="00325C8A" w:rsidP="00791481">
      <w:pPr>
        <w:numPr>
          <w:ilvl w:val="0"/>
          <w:numId w:val="91"/>
        </w:numPr>
        <w:rPr>
          <w:b/>
          <w:bCs/>
        </w:rPr>
      </w:pPr>
      <w:r w:rsidRPr="00325C8A">
        <w:rPr>
          <w:b/>
          <w:bCs/>
        </w:rPr>
        <w:lastRenderedPageBreak/>
        <w:t>Resource optimization: Workforce, equipment, and subcontractor allocation optimization</w:t>
      </w:r>
    </w:p>
    <w:p w14:paraId="615AD6F5" w14:textId="77777777" w:rsidR="00325C8A" w:rsidRPr="00325C8A" w:rsidRDefault="00325C8A" w:rsidP="00791481">
      <w:pPr>
        <w:numPr>
          <w:ilvl w:val="0"/>
          <w:numId w:val="91"/>
        </w:numPr>
        <w:rPr>
          <w:b/>
          <w:bCs/>
        </w:rPr>
      </w:pPr>
      <w:r w:rsidRPr="00325C8A">
        <w:rPr>
          <w:b/>
          <w:bCs/>
        </w:rPr>
        <w:t>Scope-change simulations: Downstream impact assessment and mitigation suggestions</w:t>
      </w:r>
    </w:p>
    <w:p w14:paraId="74F54CE4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Pilot Results: [ACTUAL PILOT DATA - NEEDS SPECIFIC METRICS]</w:t>
      </w:r>
    </w:p>
    <w:p w14:paraId="0193C982" w14:textId="77777777" w:rsidR="00325C8A" w:rsidRPr="00325C8A" w:rsidRDefault="00325C8A" w:rsidP="00791481">
      <w:pPr>
        <w:numPr>
          <w:ilvl w:val="0"/>
          <w:numId w:val="92"/>
        </w:numPr>
        <w:rPr>
          <w:b/>
          <w:bCs/>
        </w:rPr>
      </w:pPr>
      <w:r w:rsidRPr="00325C8A">
        <w:rPr>
          <w:b/>
          <w:bCs/>
        </w:rPr>
        <w:t>Timeline accuracy: [PILOT SHOWS IMPROVEMENT - NEED SPECIFIC %]</w:t>
      </w:r>
    </w:p>
    <w:p w14:paraId="1DA62B50" w14:textId="77777777" w:rsidR="00325C8A" w:rsidRPr="00325C8A" w:rsidRDefault="00325C8A" w:rsidP="00791481">
      <w:pPr>
        <w:numPr>
          <w:ilvl w:val="0"/>
          <w:numId w:val="92"/>
        </w:numPr>
        <w:rPr>
          <w:b/>
          <w:bCs/>
        </w:rPr>
      </w:pPr>
      <w:r w:rsidRPr="00325C8A">
        <w:rPr>
          <w:b/>
          <w:bCs/>
        </w:rPr>
        <w:t>Cost management: [POSITIVE FEEDBACK - NEED QUANTIFICATION]</w:t>
      </w:r>
    </w:p>
    <w:p w14:paraId="0AD8608D" w14:textId="77777777" w:rsidR="00325C8A" w:rsidRPr="00325C8A" w:rsidRDefault="00325C8A" w:rsidP="00791481">
      <w:pPr>
        <w:numPr>
          <w:ilvl w:val="0"/>
          <w:numId w:val="92"/>
        </w:numPr>
        <w:rPr>
          <w:b/>
          <w:bCs/>
        </w:rPr>
      </w:pPr>
      <w:r w:rsidRPr="00325C8A">
        <w:rPr>
          <w:b/>
          <w:bCs/>
        </w:rPr>
        <w:t>Coordination improvement: [VALIDATED BY CUSTOMER - NEED METRICS]</w:t>
      </w:r>
    </w:p>
    <w:p w14:paraId="29FCC0F3" w14:textId="77777777" w:rsidR="00325C8A" w:rsidRPr="00325C8A" w:rsidRDefault="00325C8A" w:rsidP="00791481">
      <w:pPr>
        <w:numPr>
          <w:ilvl w:val="0"/>
          <w:numId w:val="92"/>
        </w:numPr>
        <w:rPr>
          <w:b/>
          <w:bCs/>
        </w:rPr>
      </w:pPr>
      <w:r w:rsidRPr="00325C8A">
        <w:rPr>
          <w:b/>
          <w:bCs/>
        </w:rPr>
        <w:t>Communication enhancement: [USER FEEDBACK POSITIVE - NEED SPECIFICS]</w:t>
      </w:r>
    </w:p>
    <w:p w14:paraId="6083038E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 Integration:</w:t>
      </w:r>
    </w:p>
    <w:p w14:paraId="1D2C358B" w14:textId="77777777" w:rsidR="00325C8A" w:rsidRPr="00325C8A" w:rsidRDefault="00325C8A" w:rsidP="00791481">
      <w:pPr>
        <w:numPr>
          <w:ilvl w:val="0"/>
          <w:numId w:val="93"/>
        </w:numPr>
        <w:rPr>
          <w:b/>
          <w:bCs/>
        </w:rPr>
      </w:pPr>
      <w:r w:rsidRPr="00325C8A">
        <w:rPr>
          <w:b/>
          <w:bCs/>
        </w:rPr>
        <w:t>IT Subsidiary Interest: Construction firm's IT arm exploring reseller agreement</w:t>
      </w:r>
    </w:p>
    <w:p w14:paraId="440ED449" w14:textId="77777777" w:rsidR="00325C8A" w:rsidRPr="00325C8A" w:rsidRDefault="00325C8A" w:rsidP="00791481">
      <w:pPr>
        <w:numPr>
          <w:ilvl w:val="0"/>
          <w:numId w:val="93"/>
        </w:numPr>
        <w:rPr>
          <w:b/>
          <w:bCs/>
        </w:rPr>
      </w:pPr>
      <w:r w:rsidRPr="00325C8A">
        <w:rPr>
          <w:b/>
          <w:bCs/>
        </w:rPr>
        <w:t>Market Expansion: Potential entry point to broader construction technology market</w:t>
      </w:r>
    </w:p>
    <w:p w14:paraId="07F2D69B" w14:textId="77777777" w:rsidR="00325C8A" w:rsidRPr="00325C8A" w:rsidRDefault="00325C8A" w:rsidP="00791481">
      <w:pPr>
        <w:numPr>
          <w:ilvl w:val="0"/>
          <w:numId w:val="93"/>
        </w:numPr>
        <w:rPr>
          <w:b/>
          <w:bCs/>
        </w:rPr>
      </w:pPr>
      <w:r w:rsidRPr="00325C8A">
        <w:rPr>
          <w:b/>
          <w:bCs/>
        </w:rPr>
        <w:t>Revenue Model: Licensing model with implementation services revenue sharing</w:t>
      </w:r>
    </w:p>
    <w:p w14:paraId="0A1FA2DF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6.2 Partner-Licensed Modules</w:t>
      </w:r>
    </w:p>
    <w:p w14:paraId="7AB7FF14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SocratIQ EMME™ - Medical Affairs Orchestration</w:t>
      </w:r>
    </w:p>
    <w:p w14:paraId="7FC199B3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Partner: Marketing firm (licensed for health equity focus)</w:t>
      </w:r>
      <w:r w:rsidRPr="00325C8A">
        <w:rPr>
          <w:b/>
          <w:bCs/>
        </w:rPr>
        <w:br/>
        <w:t>Function: MLR workflow automation and compliance management</w:t>
      </w:r>
    </w:p>
    <w:p w14:paraId="4132568C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Technical Implementation:</w:t>
      </w:r>
    </w:p>
    <w:p w14:paraId="432F0FB4" w14:textId="77777777" w:rsidR="00325C8A" w:rsidRPr="00325C8A" w:rsidRDefault="00325C8A" w:rsidP="00791481">
      <w:pPr>
        <w:numPr>
          <w:ilvl w:val="0"/>
          <w:numId w:val="94"/>
        </w:numPr>
        <w:rPr>
          <w:b/>
          <w:bCs/>
        </w:rPr>
      </w:pPr>
      <w:r w:rsidRPr="00325C8A">
        <w:rPr>
          <w:b/>
          <w:bCs/>
        </w:rPr>
        <w:t>Content governance: Multi-channel asset tracking, version control, approval workflows</w:t>
      </w:r>
    </w:p>
    <w:p w14:paraId="7F7A33DE" w14:textId="77777777" w:rsidR="00325C8A" w:rsidRPr="00325C8A" w:rsidRDefault="00325C8A" w:rsidP="00791481">
      <w:pPr>
        <w:numPr>
          <w:ilvl w:val="0"/>
          <w:numId w:val="94"/>
        </w:numPr>
        <w:rPr>
          <w:b/>
          <w:bCs/>
        </w:rPr>
      </w:pPr>
      <w:r w:rsidRPr="00325C8A">
        <w:rPr>
          <w:b/>
          <w:bCs/>
        </w:rPr>
        <w:t>Regulatory monitoring: Real-time guidance updates, compliance rule enforcement</w:t>
      </w:r>
    </w:p>
    <w:p w14:paraId="0E24D6CB" w14:textId="77777777" w:rsidR="00325C8A" w:rsidRPr="00325C8A" w:rsidRDefault="00325C8A" w:rsidP="00791481">
      <w:pPr>
        <w:numPr>
          <w:ilvl w:val="0"/>
          <w:numId w:val="94"/>
        </w:numPr>
        <w:rPr>
          <w:b/>
          <w:bCs/>
        </w:rPr>
      </w:pPr>
      <w:r w:rsidRPr="00325C8A">
        <w:rPr>
          <w:b/>
          <w:bCs/>
        </w:rPr>
        <w:t>Audience targeting: HCP segmentation, message optimization, channel selection</w:t>
      </w:r>
    </w:p>
    <w:p w14:paraId="3650E910" w14:textId="77777777" w:rsidR="00325C8A" w:rsidRPr="00325C8A" w:rsidRDefault="00325C8A" w:rsidP="00791481">
      <w:pPr>
        <w:numPr>
          <w:ilvl w:val="0"/>
          <w:numId w:val="94"/>
        </w:numPr>
        <w:rPr>
          <w:b/>
          <w:bCs/>
        </w:rPr>
      </w:pPr>
      <w:r w:rsidRPr="00325C8A">
        <w:rPr>
          <w:b/>
          <w:bCs/>
        </w:rPr>
        <w:t>Performance analytics: Engagement tracking, outcome measurement, ROI analysis</w:t>
      </w:r>
    </w:p>
    <w:p w14:paraId="5909D0F2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System Integration:</w:t>
      </w:r>
    </w:p>
    <w:p w14:paraId="68A1AE5A" w14:textId="77777777" w:rsidR="00325C8A" w:rsidRPr="00325C8A" w:rsidRDefault="00325C8A" w:rsidP="00791481">
      <w:pPr>
        <w:numPr>
          <w:ilvl w:val="0"/>
          <w:numId w:val="95"/>
        </w:numPr>
        <w:rPr>
          <w:b/>
          <w:bCs/>
        </w:rPr>
      </w:pPr>
      <w:r w:rsidRPr="00325C8A">
        <w:rPr>
          <w:b/>
          <w:bCs/>
        </w:rPr>
        <w:t>Transform: Ingests regulatory changes, payer portal updates, label shifts, and CMS rulebooks</w:t>
      </w:r>
    </w:p>
    <w:p w14:paraId="1DAA95C1" w14:textId="77777777" w:rsidR="00325C8A" w:rsidRPr="00325C8A" w:rsidRDefault="00325C8A" w:rsidP="00791481">
      <w:pPr>
        <w:numPr>
          <w:ilvl w:val="0"/>
          <w:numId w:val="95"/>
        </w:numPr>
        <w:rPr>
          <w:b/>
          <w:bCs/>
        </w:rPr>
      </w:pPr>
      <w:r w:rsidRPr="00325C8A">
        <w:rPr>
          <w:b/>
          <w:bCs/>
        </w:rPr>
        <w:t>Mesh: Links HCP content assets to policy changes, historical audit outcomes, and approval criteria</w:t>
      </w:r>
    </w:p>
    <w:p w14:paraId="343FC589" w14:textId="77777777" w:rsidR="00325C8A" w:rsidRPr="00325C8A" w:rsidRDefault="00325C8A" w:rsidP="00791481">
      <w:pPr>
        <w:numPr>
          <w:ilvl w:val="0"/>
          <w:numId w:val="95"/>
        </w:numPr>
        <w:rPr>
          <w:b/>
          <w:bCs/>
        </w:rPr>
      </w:pPr>
      <w:proofErr w:type="spellStart"/>
      <w:r w:rsidRPr="00325C8A">
        <w:rPr>
          <w:b/>
          <w:bCs/>
        </w:rPr>
        <w:t>SophieLogic</w:t>
      </w:r>
      <w:proofErr w:type="spellEnd"/>
      <w:r w:rsidRPr="00325C8A">
        <w:rPr>
          <w:b/>
          <w:bCs/>
        </w:rPr>
        <w:t xml:space="preserve">: Dispatches MLR reviews, recommends reviewer routing, and captures </w:t>
      </w:r>
      <w:proofErr w:type="spellStart"/>
      <w:r w:rsidRPr="00325C8A">
        <w:rPr>
          <w:b/>
          <w:bCs/>
        </w:rPr>
        <w:t>TraceUnits</w:t>
      </w:r>
      <w:proofErr w:type="spellEnd"/>
      <w:r w:rsidRPr="00325C8A">
        <w:rPr>
          <w:b/>
          <w:bCs/>
        </w:rPr>
        <w:t>™ for each decision or override</w:t>
      </w:r>
    </w:p>
    <w:p w14:paraId="0D89E9FF" w14:textId="77777777" w:rsidR="00325C8A" w:rsidRPr="00325C8A" w:rsidRDefault="00325C8A" w:rsidP="00791481">
      <w:pPr>
        <w:numPr>
          <w:ilvl w:val="0"/>
          <w:numId w:val="95"/>
        </w:numPr>
        <w:rPr>
          <w:b/>
          <w:bCs/>
        </w:rPr>
      </w:pPr>
      <w:r w:rsidRPr="00325C8A">
        <w:rPr>
          <w:b/>
          <w:bCs/>
        </w:rPr>
        <w:t>Trust: Guardrails block non-compliant asset exposure; Ascend calibrates automation in review vs escalation</w:t>
      </w:r>
    </w:p>
    <w:p w14:paraId="7EE28B36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 xml:space="preserve">EMME-Specific </w:t>
      </w:r>
      <w:proofErr w:type="spellStart"/>
      <w:r w:rsidRPr="00325C8A">
        <w:rPr>
          <w:b/>
          <w:bCs/>
        </w:rPr>
        <w:t>TraceUnit</w:t>
      </w:r>
      <w:proofErr w:type="spellEnd"/>
      <w:r w:rsidRPr="00325C8A">
        <w:rPr>
          <w:b/>
          <w:bCs/>
        </w:rPr>
        <w:t>™ Example:</w:t>
      </w:r>
    </w:p>
    <w:p w14:paraId="5403A3EE" w14:textId="77777777" w:rsidR="00325C8A" w:rsidRPr="00325C8A" w:rsidRDefault="00325C8A" w:rsidP="00791481">
      <w:pPr>
        <w:numPr>
          <w:ilvl w:val="0"/>
          <w:numId w:val="96"/>
        </w:numPr>
        <w:rPr>
          <w:b/>
          <w:bCs/>
        </w:rPr>
      </w:pPr>
      <w:r w:rsidRPr="00325C8A">
        <w:rPr>
          <w:b/>
          <w:bCs/>
        </w:rPr>
        <w:t>Pattern: New FDA guidance impacting claims used in upcoming slide deck</w:t>
      </w:r>
    </w:p>
    <w:p w14:paraId="2AB4D17B" w14:textId="77777777" w:rsidR="00325C8A" w:rsidRPr="00325C8A" w:rsidRDefault="00325C8A" w:rsidP="00791481">
      <w:pPr>
        <w:numPr>
          <w:ilvl w:val="0"/>
          <w:numId w:val="96"/>
        </w:numPr>
        <w:rPr>
          <w:b/>
          <w:bCs/>
        </w:rPr>
      </w:pPr>
      <w:r w:rsidRPr="00325C8A">
        <w:rPr>
          <w:b/>
          <w:bCs/>
        </w:rPr>
        <w:lastRenderedPageBreak/>
        <w:t>Scenario: Projected compliance risk in three regions due to variance in approval criteria</w:t>
      </w:r>
    </w:p>
    <w:p w14:paraId="75D5245C" w14:textId="77777777" w:rsidR="00325C8A" w:rsidRPr="00325C8A" w:rsidRDefault="00325C8A" w:rsidP="00791481">
      <w:pPr>
        <w:numPr>
          <w:ilvl w:val="0"/>
          <w:numId w:val="96"/>
        </w:numPr>
        <w:rPr>
          <w:b/>
          <w:bCs/>
        </w:rPr>
      </w:pPr>
      <w:r w:rsidRPr="00325C8A">
        <w:rPr>
          <w:b/>
          <w:bCs/>
        </w:rPr>
        <w:t>Recommendation: Flag asset; reroute for legal review; modify market-specific positioning in next cycle</w:t>
      </w:r>
    </w:p>
    <w:p w14:paraId="0CE0E4F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Core Use Cases:</w:t>
      </w:r>
    </w:p>
    <w:p w14:paraId="2ABCC833" w14:textId="77777777" w:rsidR="00325C8A" w:rsidRPr="00325C8A" w:rsidRDefault="00325C8A" w:rsidP="00791481">
      <w:pPr>
        <w:numPr>
          <w:ilvl w:val="0"/>
          <w:numId w:val="97"/>
        </w:numPr>
        <w:rPr>
          <w:b/>
          <w:bCs/>
        </w:rPr>
      </w:pPr>
      <w:r w:rsidRPr="00325C8A">
        <w:rPr>
          <w:b/>
          <w:bCs/>
        </w:rPr>
        <w:t>Real-time payer and agency policy monitoring: Automated detection of regulatory changes</w:t>
      </w:r>
    </w:p>
    <w:p w14:paraId="275918A8" w14:textId="77777777" w:rsidR="00325C8A" w:rsidRPr="00325C8A" w:rsidRDefault="00325C8A" w:rsidP="00791481">
      <w:pPr>
        <w:numPr>
          <w:ilvl w:val="0"/>
          <w:numId w:val="97"/>
        </w:numPr>
        <w:rPr>
          <w:b/>
          <w:bCs/>
        </w:rPr>
      </w:pPr>
      <w:r w:rsidRPr="00325C8A">
        <w:rPr>
          <w:b/>
          <w:bCs/>
        </w:rPr>
        <w:t>MLR workflow orchestration: Automated ticketing, routing, status escalation, and compliance validation</w:t>
      </w:r>
    </w:p>
    <w:p w14:paraId="2013AD7D" w14:textId="77777777" w:rsidR="00325C8A" w:rsidRPr="00325C8A" w:rsidRDefault="00325C8A" w:rsidP="00791481">
      <w:pPr>
        <w:numPr>
          <w:ilvl w:val="0"/>
          <w:numId w:val="97"/>
        </w:numPr>
        <w:rPr>
          <w:b/>
          <w:bCs/>
        </w:rPr>
      </w:pPr>
      <w:r w:rsidRPr="00325C8A">
        <w:rPr>
          <w:b/>
          <w:bCs/>
        </w:rPr>
        <w:t>Omnichannel content governance: Multi-platform promotional and scientific content management</w:t>
      </w:r>
    </w:p>
    <w:p w14:paraId="2DF360B0" w14:textId="77777777" w:rsidR="00325C8A" w:rsidRPr="00325C8A" w:rsidRDefault="00325C8A" w:rsidP="00791481">
      <w:pPr>
        <w:numPr>
          <w:ilvl w:val="0"/>
          <w:numId w:val="97"/>
        </w:numPr>
        <w:rPr>
          <w:b/>
          <w:bCs/>
        </w:rPr>
      </w:pPr>
      <w:r w:rsidRPr="00325C8A">
        <w:rPr>
          <w:b/>
          <w:bCs/>
        </w:rPr>
        <w:t>Compliance visualization: Risk exposure and readiness metrics across campaigns and regions</w:t>
      </w:r>
    </w:p>
    <w:p w14:paraId="6CD11654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 Expansion:</w:t>
      </w:r>
    </w:p>
    <w:p w14:paraId="2C527EEA" w14:textId="77777777" w:rsidR="00325C8A" w:rsidRPr="00325C8A" w:rsidRDefault="00325C8A" w:rsidP="00791481">
      <w:pPr>
        <w:numPr>
          <w:ilvl w:val="0"/>
          <w:numId w:val="98"/>
        </w:numPr>
        <w:rPr>
          <w:b/>
          <w:bCs/>
        </w:rPr>
      </w:pPr>
      <w:r w:rsidRPr="00325C8A">
        <w:rPr>
          <w:b/>
          <w:bCs/>
        </w:rPr>
        <w:t>Active pharma pursuit: Medium and large pharmaceutical company client development</w:t>
      </w:r>
    </w:p>
    <w:p w14:paraId="73DBAE26" w14:textId="77777777" w:rsidR="00325C8A" w:rsidRPr="00325C8A" w:rsidRDefault="00325C8A" w:rsidP="00791481">
      <w:pPr>
        <w:numPr>
          <w:ilvl w:val="0"/>
          <w:numId w:val="98"/>
        </w:numPr>
        <w:rPr>
          <w:b/>
          <w:bCs/>
        </w:rPr>
      </w:pPr>
      <w:r w:rsidRPr="00325C8A">
        <w:rPr>
          <w:b/>
          <w:bCs/>
        </w:rPr>
        <w:t>Health equity specialization: Customized workflows for market access and health equity initiatives</w:t>
      </w:r>
    </w:p>
    <w:p w14:paraId="4DB4CB29" w14:textId="77777777" w:rsidR="00325C8A" w:rsidRPr="00325C8A" w:rsidRDefault="00325C8A" w:rsidP="00791481">
      <w:pPr>
        <w:numPr>
          <w:ilvl w:val="0"/>
          <w:numId w:val="98"/>
        </w:numPr>
        <w:rPr>
          <w:b/>
          <w:bCs/>
        </w:rPr>
      </w:pPr>
      <w:r w:rsidRPr="00325C8A">
        <w:rPr>
          <w:b/>
          <w:bCs/>
        </w:rPr>
        <w:t>Revenue sharing model: 30% platform revenue to SocratIQ, licensing fees for enhanced features</w:t>
      </w:r>
    </w:p>
    <w:p w14:paraId="2BE2B857" w14:textId="77777777" w:rsidR="00325C8A" w:rsidRPr="00325C8A" w:rsidRDefault="00325C8A" w:rsidP="00791481">
      <w:pPr>
        <w:numPr>
          <w:ilvl w:val="0"/>
          <w:numId w:val="98"/>
        </w:numPr>
        <w:rPr>
          <w:b/>
          <w:bCs/>
        </w:rPr>
      </w:pPr>
      <w:r w:rsidRPr="00325C8A">
        <w:rPr>
          <w:b/>
          <w:bCs/>
        </w:rPr>
        <w:t>Market access expertise: Partner brings domain knowledge and established pharma relationships</w:t>
      </w:r>
    </w:p>
    <w:p w14:paraId="33C6B04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Licensing Agreement Structure:</w:t>
      </w:r>
    </w:p>
    <w:p w14:paraId="6865895A" w14:textId="77777777" w:rsidR="00325C8A" w:rsidRPr="00325C8A" w:rsidRDefault="00325C8A" w:rsidP="00791481">
      <w:pPr>
        <w:numPr>
          <w:ilvl w:val="0"/>
          <w:numId w:val="99"/>
        </w:numPr>
        <w:rPr>
          <w:b/>
          <w:bCs/>
        </w:rPr>
      </w:pPr>
      <w:r w:rsidRPr="00325C8A">
        <w:rPr>
          <w:b/>
          <w:bCs/>
        </w:rPr>
        <w:t>Platform customization: Health equity-specific workflows and terminology</w:t>
      </w:r>
    </w:p>
    <w:p w14:paraId="1A5341AD" w14:textId="77777777" w:rsidR="00325C8A" w:rsidRPr="00325C8A" w:rsidRDefault="00325C8A" w:rsidP="00791481">
      <w:pPr>
        <w:numPr>
          <w:ilvl w:val="0"/>
          <w:numId w:val="99"/>
        </w:numPr>
        <w:rPr>
          <w:b/>
          <w:bCs/>
        </w:rPr>
      </w:pPr>
      <w:r w:rsidRPr="00325C8A">
        <w:rPr>
          <w:b/>
          <w:bCs/>
        </w:rPr>
        <w:t>Co-marketing rights: Joint development of case studies and thought leadership</w:t>
      </w:r>
    </w:p>
    <w:p w14:paraId="070B469E" w14:textId="77777777" w:rsidR="00325C8A" w:rsidRPr="00325C8A" w:rsidRDefault="00325C8A" w:rsidP="00791481">
      <w:pPr>
        <w:numPr>
          <w:ilvl w:val="0"/>
          <w:numId w:val="99"/>
        </w:numPr>
        <w:rPr>
          <w:b/>
          <w:bCs/>
        </w:rPr>
      </w:pPr>
      <w:r w:rsidRPr="00325C8A">
        <w:rPr>
          <w:b/>
          <w:bCs/>
        </w:rPr>
        <w:t>Geographic expansion: Partner has rights to expand internationally</w:t>
      </w:r>
    </w:p>
    <w:p w14:paraId="56A0DAC9" w14:textId="77777777" w:rsidR="00325C8A" w:rsidRPr="00325C8A" w:rsidRDefault="00325C8A" w:rsidP="00791481">
      <w:pPr>
        <w:numPr>
          <w:ilvl w:val="0"/>
          <w:numId w:val="99"/>
        </w:numPr>
        <w:rPr>
          <w:b/>
          <w:bCs/>
        </w:rPr>
      </w:pPr>
      <w:r w:rsidRPr="00325C8A">
        <w:rPr>
          <w:b/>
          <w:bCs/>
        </w:rPr>
        <w:t>Feature development: Joint prioritization of new EMME™ capabilities</w:t>
      </w:r>
    </w:p>
    <w:p w14:paraId="73F6447B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6.3 Development-Stage Modules</w:t>
      </w:r>
    </w:p>
    <w:p w14:paraId="49AE1F5D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SocratIQ IP™ - Patent Intelligence</w:t>
      </w:r>
    </w:p>
    <w:p w14:paraId="37F61637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Partner: Legal firm (co-development)</w:t>
      </w:r>
      <w:r w:rsidRPr="00325C8A">
        <w:rPr>
          <w:b/>
          <w:bCs/>
        </w:rPr>
        <w:br/>
        <w:t>Function: Automated patent landscape analysis and FTO assessment</w:t>
      </w:r>
    </w:p>
    <w:p w14:paraId="76BF173D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Technical Implementation Status:</w:t>
      </w:r>
    </w:p>
    <w:p w14:paraId="1BEB8882" w14:textId="77777777" w:rsidR="00325C8A" w:rsidRPr="00325C8A" w:rsidRDefault="00325C8A" w:rsidP="00791481">
      <w:pPr>
        <w:numPr>
          <w:ilvl w:val="0"/>
          <w:numId w:val="100"/>
        </w:numPr>
        <w:rPr>
          <w:b/>
          <w:bCs/>
        </w:rPr>
      </w:pPr>
      <w:r w:rsidRPr="00325C8A">
        <w:rPr>
          <w:b/>
          <w:bCs/>
        </w:rPr>
        <w:t>USPTO integration: [BASIC DOCUMENT PROCESSING IMPLEMENTED]</w:t>
      </w:r>
    </w:p>
    <w:p w14:paraId="35E094C1" w14:textId="77777777" w:rsidR="00325C8A" w:rsidRPr="00325C8A" w:rsidRDefault="00325C8A" w:rsidP="00791481">
      <w:pPr>
        <w:numPr>
          <w:ilvl w:val="0"/>
          <w:numId w:val="100"/>
        </w:numPr>
        <w:rPr>
          <w:b/>
          <w:bCs/>
        </w:rPr>
      </w:pPr>
      <w:r w:rsidRPr="00325C8A">
        <w:rPr>
          <w:b/>
          <w:bCs/>
        </w:rPr>
        <w:t>Prior art discovery: [SEARCH ALGORITHMS FUNCTIONAL]</w:t>
      </w:r>
    </w:p>
    <w:p w14:paraId="03B78C6E" w14:textId="77777777" w:rsidR="00325C8A" w:rsidRPr="00325C8A" w:rsidRDefault="00325C8A" w:rsidP="00791481">
      <w:pPr>
        <w:numPr>
          <w:ilvl w:val="0"/>
          <w:numId w:val="100"/>
        </w:numPr>
        <w:rPr>
          <w:b/>
          <w:bCs/>
        </w:rPr>
      </w:pPr>
      <w:r w:rsidRPr="00325C8A">
        <w:rPr>
          <w:b/>
          <w:bCs/>
        </w:rPr>
        <w:t>FTO risk assessment: [BASIC SCORING ENGINE OPERATIONAL]</w:t>
      </w:r>
    </w:p>
    <w:p w14:paraId="3393030C" w14:textId="77777777" w:rsidR="00325C8A" w:rsidRPr="00325C8A" w:rsidRDefault="00325C8A" w:rsidP="00791481">
      <w:pPr>
        <w:numPr>
          <w:ilvl w:val="0"/>
          <w:numId w:val="100"/>
        </w:numPr>
        <w:rPr>
          <w:b/>
          <w:bCs/>
        </w:rPr>
      </w:pPr>
      <w:r w:rsidRPr="00325C8A">
        <w:rPr>
          <w:b/>
          <w:bCs/>
        </w:rPr>
        <w:lastRenderedPageBreak/>
        <w:t>Patent landscape visualization: [PROTOTYPE DASHBOARDS AVAILABLE]</w:t>
      </w:r>
    </w:p>
    <w:p w14:paraId="29E8A7D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Co-Development Partnership:</w:t>
      </w:r>
    </w:p>
    <w:p w14:paraId="5D7BE40E" w14:textId="77777777" w:rsidR="00325C8A" w:rsidRPr="00325C8A" w:rsidRDefault="00325C8A" w:rsidP="00791481">
      <w:pPr>
        <w:numPr>
          <w:ilvl w:val="0"/>
          <w:numId w:val="101"/>
        </w:numPr>
        <w:rPr>
          <w:b/>
          <w:bCs/>
        </w:rPr>
      </w:pPr>
      <w:r w:rsidRPr="00325C8A">
        <w:rPr>
          <w:b/>
          <w:bCs/>
        </w:rPr>
        <w:t>Legal expertise contribution: Patent analysis workflows, regulatory knowledge, client feedback</w:t>
      </w:r>
    </w:p>
    <w:p w14:paraId="74E8DE13" w14:textId="77777777" w:rsidR="00325C8A" w:rsidRPr="00325C8A" w:rsidRDefault="00325C8A" w:rsidP="00791481">
      <w:pPr>
        <w:numPr>
          <w:ilvl w:val="0"/>
          <w:numId w:val="101"/>
        </w:numPr>
        <w:rPr>
          <w:b/>
          <w:bCs/>
        </w:rPr>
      </w:pPr>
      <w:r w:rsidRPr="00325C8A">
        <w:rPr>
          <w:b/>
          <w:bCs/>
        </w:rPr>
        <w:t>Technical development: SocratIQ provides platform infrastructure and AI capabilities</w:t>
      </w:r>
    </w:p>
    <w:p w14:paraId="249C7BCF" w14:textId="77777777" w:rsidR="00325C8A" w:rsidRPr="00325C8A" w:rsidRDefault="00325C8A" w:rsidP="00791481">
      <w:pPr>
        <w:numPr>
          <w:ilvl w:val="0"/>
          <w:numId w:val="101"/>
        </w:numPr>
        <w:rPr>
          <w:b/>
          <w:bCs/>
        </w:rPr>
      </w:pPr>
      <w:r w:rsidRPr="00325C8A">
        <w:rPr>
          <w:b/>
          <w:bCs/>
        </w:rPr>
        <w:t>Revenue sharing: Joint ownership of enhanced IP module capabilities</w:t>
      </w:r>
    </w:p>
    <w:p w14:paraId="2246863F" w14:textId="77777777" w:rsidR="00325C8A" w:rsidRPr="00325C8A" w:rsidRDefault="00325C8A" w:rsidP="00791481">
      <w:pPr>
        <w:numPr>
          <w:ilvl w:val="0"/>
          <w:numId w:val="101"/>
        </w:numPr>
        <w:rPr>
          <w:b/>
          <w:bCs/>
        </w:rPr>
      </w:pPr>
      <w:r w:rsidRPr="00325C8A">
        <w:rPr>
          <w:b/>
          <w:bCs/>
        </w:rPr>
        <w:t xml:space="preserve">Market validation: Legal firm provides access to pilot customers and </w:t>
      </w:r>
      <w:proofErr w:type="gramStart"/>
      <w:r w:rsidRPr="00325C8A">
        <w:rPr>
          <w:b/>
          <w:bCs/>
        </w:rPr>
        <w:t>use</w:t>
      </w:r>
      <w:proofErr w:type="gramEnd"/>
      <w:r w:rsidRPr="00325C8A">
        <w:rPr>
          <w:b/>
          <w:bCs/>
        </w:rPr>
        <w:t xml:space="preserve"> case refinement</w:t>
      </w:r>
    </w:p>
    <w:p w14:paraId="0698F4C2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Core Capabilities in Development:</w:t>
      </w:r>
    </w:p>
    <w:p w14:paraId="34F27019" w14:textId="77777777" w:rsidR="00325C8A" w:rsidRPr="00325C8A" w:rsidRDefault="00325C8A" w:rsidP="00791481">
      <w:pPr>
        <w:numPr>
          <w:ilvl w:val="0"/>
          <w:numId w:val="102"/>
        </w:numPr>
        <w:rPr>
          <w:b/>
          <w:bCs/>
        </w:rPr>
      </w:pPr>
      <w:r w:rsidRPr="00325C8A">
        <w:rPr>
          <w:b/>
          <w:bCs/>
        </w:rPr>
        <w:t>Box warning extraction and safety signal profiling: Automated FDA safety data analysis</w:t>
      </w:r>
    </w:p>
    <w:p w14:paraId="53C33CB5" w14:textId="77777777" w:rsidR="00325C8A" w:rsidRPr="00325C8A" w:rsidRDefault="00325C8A" w:rsidP="00791481">
      <w:pPr>
        <w:numPr>
          <w:ilvl w:val="0"/>
          <w:numId w:val="102"/>
        </w:numPr>
        <w:rPr>
          <w:b/>
          <w:bCs/>
        </w:rPr>
      </w:pPr>
      <w:r w:rsidRPr="00325C8A">
        <w:rPr>
          <w:b/>
          <w:bCs/>
        </w:rPr>
        <w:t>Patent white space detection and FTO risk quantification: Competitive landscape mapping</w:t>
      </w:r>
    </w:p>
    <w:p w14:paraId="03FCCC7E" w14:textId="77777777" w:rsidR="00325C8A" w:rsidRPr="00325C8A" w:rsidRDefault="00325C8A" w:rsidP="00791481">
      <w:pPr>
        <w:numPr>
          <w:ilvl w:val="0"/>
          <w:numId w:val="102"/>
        </w:numPr>
        <w:rPr>
          <w:b/>
          <w:bCs/>
        </w:rPr>
      </w:pPr>
      <w:r w:rsidRPr="00325C8A">
        <w:rPr>
          <w:b/>
          <w:bCs/>
        </w:rPr>
        <w:t>Regulatory exclusivity and 505(b)(2) eligibility modeling: Pathway optimization analysis</w:t>
      </w:r>
    </w:p>
    <w:p w14:paraId="143D9DFF" w14:textId="77777777" w:rsidR="00325C8A" w:rsidRPr="00325C8A" w:rsidRDefault="00325C8A" w:rsidP="00791481">
      <w:pPr>
        <w:numPr>
          <w:ilvl w:val="0"/>
          <w:numId w:val="102"/>
        </w:numPr>
        <w:rPr>
          <w:b/>
          <w:bCs/>
        </w:rPr>
      </w:pPr>
      <w:r w:rsidRPr="00325C8A">
        <w:rPr>
          <w:b/>
          <w:bCs/>
        </w:rPr>
        <w:t>Opportunity-to-research matching via FedScout: Federal technology transfer integration</w:t>
      </w:r>
    </w:p>
    <w:p w14:paraId="1AE2F729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System Integration:</w:t>
      </w:r>
    </w:p>
    <w:p w14:paraId="1030AA3A" w14:textId="77777777" w:rsidR="00325C8A" w:rsidRPr="00325C8A" w:rsidRDefault="00325C8A" w:rsidP="00791481">
      <w:pPr>
        <w:numPr>
          <w:ilvl w:val="0"/>
          <w:numId w:val="103"/>
        </w:numPr>
        <w:rPr>
          <w:b/>
          <w:bCs/>
        </w:rPr>
      </w:pPr>
      <w:r w:rsidRPr="00325C8A">
        <w:rPr>
          <w:b/>
          <w:bCs/>
        </w:rPr>
        <w:t>Transform: Ingests patent filings, SPLs, FDA guidance, and federal tech transfer assets</w:t>
      </w:r>
    </w:p>
    <w:p w14:paraId="35FF2DBD" w14:textId="77777777" w:rsidR="00325C8A" w:rsidRPr="00325C8A" w:rsidRDefault="00325C8A" w:rsidP="00791481">
      <w:pPr>
        <w:numPr>
          <w:ilvl w:val="0"/>
          <w:numId w:val="103"/>
        </w:numPr>
        <w:rPr>
          <w:b/>
          <w:bCs/>
        </w:rPr>
      </w:pPr>
      <w:r w:rsidRPr="00325C8A">
        <w:rPr>
          <w:b/>
          <w:bCs/>
        </w:rPr>
        <w:t xml:space="preserve">Mesh: Links safety signals, claims, </w:t>
      </w:r>
      <w:proofErr w:type="gramStart"/>
      <w:r w:rsidRPr="00325C8A">
        <w:rPr>
          <w:b/>
          <w:bCs/>
        </w:rPr>
        <w:t>exclusivity</w:t>
      </w:r>
      <w:proofErr w:type="gramEnd"/>
      <w:r w:rsidRPr="00325C8A">
        <w:rPr>
          <w:b/>
          <w:bCs/>
        </w:rPr>
        <w:t xml:space="preserve"> periods, and research opportunities</w:t>
      </w:r>
    </w:p>
    <w:p w14:paraId="198A8E1E" w14:textId="77777777" w:rsidR="00325C8A" w:rsidRPr="00325C8A" w:rsidRDefault="00325C8A" w:rsidP="00791481">
      <w:pPr>
        <w:numPr>
          <w:ilvl w:val="0"/>
          <w:numId w:val="103"/>
        </w:numPr>
        <w:rPr>
          <w:b/>
          <w:bCs/>
        </w:rPr>
      </w:pPr>
      <w:proofErr w:type="spellStart"/>
      <w:r w:rsidRPr="00325C8A">
        <w:rPr>
          <w:b/>
          <w:bCs/>
        </w:rPr>
        <w:t>SophieLogic</w:t>
      </w:r>
      <w:proofErr w:type="spellEnd"/>
      <w:r w:rsidRPr="00325C8A">
        <w:rPr>
          <w:b/>
          <w:bCs/>
        </w:rPr>
        <w:t xml:space="preserve">: Cross-references corpora and models pathway scenarios; outputs </w:t>
      </w:r>
      <w:proofErr w:type="spellStart"/>
      <w:r w:rsidRPr="00325C8A">
        <w:rPr>
          <w:b/>
          <w:bCs/>
        </w:rPr>
        <w:t>TraceUnits</w:t>
      </w:r>
      <w:proofErr w:type="spellEnd"/>
      <w:r w:rsidRPr="00325C8A">
        <w:rPr>
          <w:b/>
          <w:bCs/>
        </w:rPr>
        <w:t>™ for each opportunity</w:t>
      </w:r>
    </w:p>
    <w:p w14:paraId="737AE24C" w14:textId="77777777" w:rsidR="00325C8A" w:rsidRPr="00325C8A" w:rsidRDefault="00325C8A" w:rsidP="00791481">
      <w:pPr>
        <w:numPr>
          <w:ilvl w:val="0"/>
          <w:numId w:val="103"/>
        </w:numPr>
        <w:rPr>
          <w:b/>
          <w:bCs/>
        </w:rPr>
      </w:pPr>
      <w:r w:rsidRPr="00325C8A">
        <w:rPr>
          <w:b/>
          <w:bCs/>
        </w:rPr>
        <w:t xml:space="preserve">Trust: </w:t>
      </w:r>
      <w:proofErr w:type="spellStart"/>
      <w:r w:rsidRPr="00325C8A">
        <w:rPr>
          <w:b/>
          <w:bCs/>
        </w:rPr>
        <w:t>RiskLens</w:t>
      </w:r>
      <w:proofErr w:type="spellEnd"/>
      <w:r w:rsidRPr="00325C8A">
        <w:rPr>
          <w:b/>
          <w:bCs/>
        </w:rPr>
        <w:t xml:space="preserve"> scores FTO and litigation likelihood; Guardrails block misaligned IP plays</w:t>
      </w:r>
    </w:p>
    <w:p w14:paraId="4C486FCD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SocratIQ Trials™ - Clinical Operations [SUPPLY CHAIN COMPONENT BUILT - FULL MODULE IN DEVELOPMENT]</w:t>
      </w:r>
    </w:p>
    <w:p w14:paraId="11F5DE6C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Status: Supply chain optimization functional, broader trial management in development</w:t>
      </w:r>
      <w:r w:rsidRPr="00325C8A">
        <w:rPr>
          <w:b/>
          <w:bCs/>
        </w:rPr>
        <w:br/>
        <w:t>Function: Trial optimization and supply chain management</w:t>
      </w:r>
    </w:p>
    <w:p w14:paraId="20628BA2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Working Supply Chain Capabilities:</w:t>
      </w:r>
    </w:p>
    <w:p w14:paraId="7F939ABE" w14:textId="77777777" w:rsidR="00325C8A" w:rsidRPr="00325C8A" w:rsidRDefault="00325C8A" w:rsidP="00791481">
      <w:pPr>
        <w:numPr>
          <w:ilvl w:val="0"/>
          <w:numId w:val="104"/>
        </w:numPr>
        <w:rPr>
          <w:b/>
          <w:bCs/>
        </w:rPr>
      </w:pPr>
      <w:r w:rsidRPr="00325C8A">
        <w:rPr>
          <w:b/>
          <w:bCs/>
        </w:rPr>
        <w:t xml:space="preserve">Inventory tracking: [OPERATIONAL - TRACKING TRIAL SUPPLIES] </w:t>
      </w:r>
    </w:p>
    <w:p w14:paraId="5CA46382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Real-time supply level monitoring across multiple sites</w:t>
      </w:r>
    </w:p>
    <w:p w14:paraId="298A4F10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Automated low-stock alerts with reorder recommendations</w:t>
      </w:r>
    </w:p>
    <w:p w14:paraId="3A07F4AD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Supply chain visibility from manufacturer to clinical site</w:t>
      </w:r>
    </w:p>
    <w:p w14:paraId="5E425ED9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Integration with existing IVRS/IWRS systems</w:t>
      </w:r>
    </w:p>
    <w:p w14:paraId="333D880B" w14:textId="77777777" w:rsidR="00325C8A" w:rsidRPr="00325C8A" w:rsidRDefault="00325C8A" w:rsidP="00791481">
      <w:pPr>
        <w:numPr>
          <w:ilvl w:val="0"/>
          <w:numId w:val="104"/>
        </w:numPr>
        <w:rPr>
          <w:b/>
          <w:bCs/>
        </w:rPr>
      </w:pPr>
      <w:r w:rsidRPr="00325C8A">
        <w:rPr>
          <w:b/>
          <w:bCs/>
        </w:rPr>
        <w:t xml:space="preserve">Distribution planning: [FUNCTIONAL - OPTIMIZING SHIPMENTS] </w:t>
      </w:r>
    </w:p>
    <w:p w14:paraId="5A98E656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Route optimization for temperature-controlled shipments</w:t>
      </w:r>
    </w:p>
    <w:p w14:paraId="36C95100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lastRenderedPageBreak/>
        <w:t>Multi-site coordination for supply allocation</w:t>
      </w:r>
    </w:p>
    <w:p w14:paraId="64354C15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Backup supply strategy recommendations</w:t>
      </w:r>
    </w:p>
    <w:p w14:paraId="6BB4AEB9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Shipping cost optimization with timeline constraints</w:t>
      </w:r>
    </w:p>
    <w:p w14:paraId="0D9FDB08" w14:textId="77777777" w:rsidR="00325C8A" w:rsidRPr="00325C8A" w:rsidRDefault="00325C8A" w:rsidP="00791481">
      <w:pPr>
        <w:numPr>
          <w:ilvl w:val="0"/>
          <w:numId w:val="104"/>
        </w:numPr>
        <w:rPr>
          <w:b/>
          <w:bCs/>
        </w:rPr>
      </w:pPr>
      <w:r w:rsidRPr="00325C8A">
        <w:rPr>
          <w:b/>
          <w:bCs/>
        </w:rPr>
        <w:t xml:space="preserve">Supply risk monitoring: [IMPLEMENTED - ALERT SYSTEM WORKING] </w:t>
      </w:r>
    </w:p>
    <w:p w14:paraId="48A28411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Supplier reliability scoring and risk assessment</w:t>
      </w:r>
    </w:p>
    <w:p w14:paraId="1DB168EE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Weather and logistics disruption impact analysis</w:t>
      </w:r>
    </w:p>
    <w:p w14:paraId="3A132364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Regulatory compliance monitoring for international shipments</w:t>
      </w:r>
    </w:p>
    <w:p w14:paraId="0B417E43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Alternative supplier identification and qualification</w:t>
      </w:r>
    </w:p>
    <w:p w14:paraId="6A957607" w14:textId="77777777" w:rsidR="00325C8A" w:rsidRPr="00325C8A" w:rsidRDefault="00325C8A" w:rsidP="00791481">
      <w:pPr>
        <w:numPr>
          <w:ilvl w:val="0"/>
          <w:numId w:val="104"/>
        </w:numPr>
        <w:rPr>
          <w:b/>
          <w:bCs/>
        </w:rPr>
      </w:pPr>
      <w:r w:rsidRPr="00325C8A">
        <w:rPr>
          <w:b/>
          <w:bCs/>
        </w:rPr>
        <w:t xml:space="preserve">Vendor coordination: [BASIC FUNCTIONALITY OPERATIONAL] </w:t>
      </w:r>
    </w:p>
    <w:p w14:paraId="02DDD266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Automated communication with supply chain partners</w:t>
      </w:r>
    </w:p>
    <w:p w14:paraId="12DD3D18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Performance tracking and vendor scorecards</w:t>
      </w:r>
    </w:p>
    <w:p w14:paraId="4C7D7160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Contract compliance monitoring</w:t>
      </w:r>
    </w:p>
    <w:p w14:paraId="03734E70" w14:textId="77777777" w:rsidR="00325C8A" w:rsidRPr="00325C8A" w:rsidRDefault="00325C8A" w:rsidP="00791481">
      <w:pPr>
        <w:numPr>
          <w:ilvl w:val="1"/>
          <w:numId w:val="104"/>
        </w:numPr>
        <w:rPr>
          <w:b/>
          <w:bCs/>
        </w:rPr>
      </w:pPr>
      <w:r w:rsidRPr="00325C8A">
        <w:rPr>
          <w:b/>
          <w:bCs/>
        </w:rPr>
        <w:t>Issue escalation and resolution workflows</w:t>
      </w:r>
    </w:p>
    <w:p w14:paraId="7994DB00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Trial Management Gaps: [MAJOR COMPONENTS STILL TO BE BUILT]</w:t>
      </w:r>
    </w:p>
    <w:p w14:paraId="5EA297AB" w14:textId="77777777" w:rsidR="00325C8A" w:rsidRPr="00325C8A" w:rsidRDefault="00325C8A" w:rsidP="00791481">
      <w:pPr>
        <w:numPr>
          <w:ilvl w:val="0"/>
          <w:numId w:val="105"/>
        </w:numPr>
        <w:rPr>
          <w:b/>
          <w:bCs/>
        </w:rPr>
      </w:pPr>
      <w:r w:rsidRPr="00325C8A">
        <w:rPr>
          <w:b/>
          <w:bCs/>
        </w:rPr>
        <w:t xml:space="preserve">Enrollment forecasting: [ALGORITHMS DESIGNED - IMPLEMENTATION NEEDED] </w:t>
      </w:r>
    </w:p>
    <w:p w14:paraId="1EA160F3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Site-level patient recruitment prediction models</w:t>
      </w:r>
    </w:p>
    <w:p w14:paraId="30111E59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Competitive study impact analysis</w:t>
      </w:r>
    </w:p>
    <w:p w14:paraId="1BC60E88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Seasonal and geographic enrollment patterns</w:t>
      </w:r>
    </w:p>
    <w:p w14:paraId="182834DA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Protocol complexity impact on recruitment rates</w:t>
      </w:r>
    </w:p>
    <w:p w14:paraId="59804092" w14:textId="77777777" w:rsidR="00325C8A" w:rsidRPr="00325C8A" w:rsidRDefault="00325C8A" w:rsidP="00791481">
      <w:pPr>
        <w:numPr>
          <w:ilvl w:val="0"/>
          <w:numId w:val="105"/>
        </w:numPr>
        <w:rPr>
          <w:b/>
          <w:bCs/>
        </w:rPr>
      </w:pPr>
      <w:r w:rsidRPr="00325C8A">
        <w:rPr>
          <w:b/>
          <w:bCs/>
        </w:rPr>
        <w:t xml:space="preserve">Site performance tracking: [WIREFRAMES COMPLETE - DEVELOPMENT NEEDED] </w:t>
      </w:r>
    </w:p>
    <w:p w14:paraId="283A15C7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Multi-dimensional site performance scoring</w:t>
      </w:r>
    </w:p>
    <w:p w14:paraId="57624CFB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Investigator engagement and training effectiveness</w:t>
      </w:r>
    </w:p>
    <w:p w14:paraId="71302348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Patient retention and dropout risk analysis</w:t>
      </w:r>
    </w:p>
    <w:p w14:paraId="5EC662C9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Site activation timeline optimization</w:t>
      </w:r>
    </w:p>
    <w:p w14:paraId="7BC8ACEE" w14:textId="77777777" w:rsidR="00325C8A" w:rsidRPr="00325C8A" w:rsidRDefault="00325C8A" w:rsidP="00791481">
      <w:pPr>
        <w:numPr>
          <w:ilvl w:val="0"/>
          <w:numId w:val="105"/>
        </w:numPr>
        <w:rPr>
          <w:b/>
          <w:bCs/>
        </w:rPr>
      </w:pPr>
      <w:r w:rsidRPr="00325C8A">
        <w:rPr>
          <w:b/>
          <w:bCs/>
        </w:rPr>
        <w:t xml:space="preserve">Patient flow modeling: [CONCEPT DEFINED - NOT YET BUILT] </w:t>
      </w:r>
    </w:p>
    <w:p w14:paraId="5C9F2696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Cross-site patient flow optimization</w:t>
      </w:r>
    </w:p>
    <w:p w14:paraId="609839B5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Screen failure prediction and mitigation</w:t>
      </w:r>
    </w:p>
    <w:p w14:paraId="4AEAC033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Protocol deviation impact analysis</w:t>
      </w:r>
    </w:p>
    <w:p w14:paraId="2ADC5080" w14:textId="77777777" w:rsidR="00325C8A" w:rsidRPr="00325C8A" w:rsidRDefault="00325C8A" w:rsidP="00791481">
      <w:pPr>
        <w:numPr>
          <w:ilvl w:val="1"/>
          <w:numId w:val="105"/>
        </w:numPr>
        <w:rPr>
          <w:b/>
          <w:bCs/>
        </w:rPr>
      </w:pPr>
      <w:r w:rsidRPr="00325C8A">
        <w:rPr>
          <w:b/>
          <w:bCs/>
        </w:rPr>
        <w:t>Adaptive enrollment strategies</w:t>
      </w:r>
    </w:p>
    <w:p w14:paraId="61090E86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lastRenderedPageBreak/>
        <w:t>Customer Validation &amp; Partnership Development:</w:t>
      </w:r>
    </w:p>
    <w:p w14:paraId="337F0438" w14:textId="77777777" w:rsidR="00325C8A" w:rsidRPr="00325C8A" w:rsidRDefault="00325C8A" w:rsidP="00791481">
      <w:pPr>
        <w:numPr>
          <w:ilvl w:val="0"/>
          <w:numId w:val="106"/>
        </w:numPr>
        <w:rPr>
          <w:b/>
          <w:bCs/>
        </w:rPr>
      </w:pPr>
      <w:r w:rsidRPr="00325C8A">
        <w:rPr>
          <w:b/>
          <w:bCs/>
        </w:rPr>
        <w:t>Supply chain component: [FUNCTIONAL WITH INTERNAL TESTING]</w:t>
      </w:r>
    </w:p>
    <w:p w14:paraId="2AD1B482" w14:textId="77777777" w:rsidR="00325C8A" w:rsidRPr="00325C8A" w:rsidRDefault="00325C8A" w:rsidP="00791481">
      <w:pPr>
        <w:numPr>
          <w:ilvl w:val="0"/>
          <w:numId w:val="106"/>
        </w:numPr>
        <w:rPr>
          <w:b/>
          <w:bCs/>
        </w:rPr>
      </w:pPr>
      <w:r w:rsidRPr="00325C8A">
        <w:rPr>
          <w:b/>
          <w:bCs/>
        </w:rPr>
        <w:t>Consulting partner search: [ACTIVELY SEEKING CLINICAL TRIAL SUPPLY CHAIN CONSULTING FIRM - NO PARTNER YET]</w:t>
      </w:r>
    </w:p>
    <w:p w14:paraId="4A06A2BD" w14:textId="77777777" w:rsidR="00325C8A" w:rsidRPr="00325C8A" w:rsidRDefault="00325C8A" w:rsidP="00791481">
      <w:pPr>
        <w:numPr>
          <w:ilvl w:val="0"/>
          <w:numId w:val="106"/>
        </w:numPr>
        <w:rPr>
          <w:b/>
          <w:bCs/>
        </w:rPr>
      </w:pPr>
      <w:r w:rsidRPr="00325C8A">
        <w:rPr>
          <w:b/>
          <w:bCs/>
        </w:rPr>
        <w:t>Partnership objective: [DOMAIN EXPERTISE TO FINALIZE TRIALS™ MODULE]</w:t>
      </w:r>
    </w:p>
    <w:p w14:paraId="7B9DF962" w14:textId="77777777" w:rsidR="00325C8A" w:rsidRPr="00325C8A" w:rsidRDefault="00325C8A" w:rsidP="00791481">
      <w:pPr>
        <w:numPr>
          <w:ilvl w:val="0"/>
          <w:numId w:val="106"/>
        </w:numPr>
        <w:rPr>
          <w:b/>
          <w:bCs/>
        </w:rPr>
      </w:pPr>
      <w:proofErr w:type="gramStart"/>
      <w:r w:rsidRPr="00325C8A">
        <w:rPr>
          <w:b/>
          <w:bCs/>
        </w:rPr>
        <w:t>Current status</w:t>
      </w:r>
      <w:proofErr w:type="gramEnd"/>
      <w:r w:rsidRPr="00325C8A">
        <w:rPr>
          <w:b/>
          <w:bCs/>
        </w:rPr>
        <w:t>: [SUPPLY CHAIN OPTIMIZATION WORKING - NEEDS DOMAIN EXPERT VALIDATION]</w:t>
      </w:r>
    </w:p>
    <w:p w14:paraId="767524CD" w14:textId="77777777" w:rsidR="00325C8A" w:rsidRPr="00325C8A" w:rsidRDefault="00325C8A" w:rsidP="00791481">
      <w:pPr>
        <w:numPr>
          <w:ilvl w:val="0"/>
          <w:numId w:val="106"/>
        </w:numPr>
        <w:rPr>
          <w:b/>
          <w:bCs/>
        </w:rPr>
      </w:pPr>
      <w:r w:rsidRPr="00325C8A">
        <w:rPr>
          <w:b/>
          <w:bCs/>
        </w:rPr>
        <w:t>Expansion potential: [FULL TRIAL MANAGEMENT MODULE PENDING EXPERT PARTNERSHIP COMPLETION]</w:t>
      </w:r>
    </w:p>
    <w:p w14:paraId="0711C496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Integration Requirements:</w:t>
      </w:r>
    </w:p>
    <w:p w14:paraId="4FAF6890" w14:textId="77777777" w:rsidR="00325C8A" w:rsidRPr="00325C8A" w:rsidRDefault="00325C8A" w:rsidP="00791481">
      <w:pPr>
        <w:numPr>
          <w:ilvl w:val="0"/>
          <w:numId w:val="107"/>
        </w:numPr>
        <w:rPr>
          <w:b/>
          <w:bCs/>
        </w:rPr>
      </w:pPr>
      <w:r w:rsidRPr="00325C8A">
        <w:rPr>
          <w:b/>
          <w:bCs/>
        </w:rPr>
        <w:t xml:space="preserve">CTMS Integration: Medidata, Oracle Clinical, </w:t>
      </w:r>
      <w:proofErr w:type="spellStart"/>
      <w:r w:rsidRPr="00325C8A">
        <w:rPr>
          <w:b/>
          <w:bCs/>
        </w:rPr>
        <w:t>Bioclinica</w:t>
      </w:r>
      <w:proofErr w:type="spellEnd"/>
      <w:r w:rsidRPr="00325C8A">
        <w:rPr>
          <w:b/>
          <w:bCs/>
        </w:rPr>
        <w:t xml:space="preserve"> connectivity</w:t>
      </w:r>
    </w:p>
    <w:p w14:paraId="174B2D63" w14:textId="77777777" w:rsidR="00325C8A" w:rsidRPr="00325C8A" w:rsidRDefault="00325C8A" w:rsidP="00791481">
      <w:pPr>
        <w:numPr>
          <w:ilvl w:val="0"/>
          <w:numId w:val="107"/>
        </w:numPr>
        <w:rPr>
          <w:b/>
          <w:bCs/>
        </w:rPr>
      </w:pPr>
      <w:r w:rsidRPr="00325C8A">
        <w:rPr>
          <w:b/>
          <w:bCs/>
        </w:rPr>
        <w:t>LIMS Integration: Laboratory data management system connections</w:t>
      </w:r>
    </w:p>
    <w:p w14:paraId="3A18F6F9" w14:textId="77777777" w:rsidR="00325C8A" w:rsidRPr="00325C8A" w:rsidRDefault="00325C8A" w:rsidP="00791481">
      <w:pPr>
        <w:numPr>
          <w:ilvl w:val="0"/>
          <w:numId w:val="107"/>
        </w:numPr>
        <w:rPr>
          <w:b/>
          <w:bCs/>
        </w:rPr>
      </w:pPr>
      <w:r w:rsidRPr="00325C8A">
        <w:rPr>
          <w:b/>
          <w:bCs/>
        </w:rPr>
        <w:t>Regulatory Systems: FDA/EMA submission system integration</w:t>
      </w:r>
    </w:p>
    <w:p w14:paraId="6AC77749" w14:textId="77777777" w:rsidR="00325C8A" w:rsidRPr="00325C8A" w:rsidRDefault="00325C8A" w:rsidP="00791481">
      <w:pPr>
        <w:numPr>
          <w:ilvl w:val="0"/>
          <w:numId w:val="107"/>
        </w:numPr>
        <w:rPr>
          <w:b/>
          <w:bCs/>
        </w:rPr>
      </w:pPr>
      <w:r w:rsidRPr="00325C8A">
        <w:rPr>
          <w:b/>
          <w:bCs/>
        </w:rPr>
        <w:t>Site Management: Clinical site portal and communication systems</w:t>
      </w:r>
    </w:p>
    <w:p w14:paraId="01381AA4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SocratIQ Lab™ - Diagnostic Workflows [MODULE NOT YET BUILT - REQUIREMENTS TO BE DEFINED]</w:t>
      </w:r>
    </w:p>
    <w:p w14:paraId="6062C770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Status: Concept stage with VC interest through diagnostics foundry connection</w:t>
      </w:r>
      <w:r w:rsidRPr="00325C8A">
        <w:rPr>
          <w:b/>
          <w:bCs/>
        </w:rPr>
        <w:br/>
        <w:t>Function: Laboratory operations optimization and predictive maintenance</w:t>
      </w:r>
    </w:p>
    <w:p w14:paraId="488A06EE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Planned Capabilities: [NEEDS DETAILED SPECIFICATION]</w:t>
      </w:r>
    </w:p>
    <w:p w14:paraId="7238A556" w14:textId="77777777" w:rsidR="00325C8A" w:rsidRPr="00325C8A" w:rsidRDefault="00325C8A" w:rsidP="00791481">
      <w:pPr>
        <w:numPr>
          <w:ilvl w:val="0"/>
          <w:numId w:val="108"/>
        </w:numPr>
        <w:rPr>
          <w:b/>
          <w:bCs/>
        </w:rPr>
      </w:pPr>
      <w:r w:rsidRPr="00325C8A">
        <w:rPr>
          <w:b/>
          <w:bCs/>
        </w:rPr>
        <w:t xml:space="preserve">Throughput optimization: [WORKFLOW MODELING ALGORITHMS TBD] </w:t>
      </w:r>
    </w:p>
    <w:p w14:paraId="022BBC06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Laboratory workflow bottleneck identification</w:t>
      </w:r>
    </w:p>
    <w:p w14:paraId="62D8D552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Equipment utilization optimization</w:t>
      </w:r>
    </w:p>
    <w:p w14:paraId="337C8BE6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Sample processing pipeline efficiency</w:t>
      </w:r>
    </w:p>
    <w:p w14:paraId="4C0FD09E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Quality control integration and automation</w:t>
      </w:r>
    </w:p>
    <w:p w14:paraId="15C323FA" w14:textId="77777777" w:rsidR="00325C8A" w:rsidRPr="00325C8A" w:rsidRDefault="00325C8A" w:rsidP="00791481">
      <w:pPr>
        <w:numPr>
          <w:ilvl w:val="0"/>
          <w:numId w:val="108"/>
        </w:numPr>
        <w:rPr>
          <w:b/>
          <w:bCs/>
        </w:rPr>
      </w:pPr>
      <w:r w:rsidRPr="00325C8A">
        <w:rPr>
          <w:b/>
          <w:bCs/>
        </w:rPr>
        <w:t xml:space="preserve">Quality management: [VALIDATION FRAMEWORKS TO BE DESIGNED] </w:t>
      </w:r>
    </w:p>
    <w:p w14:paraId="7A47FAD8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Real-time quality control monitoring</w:t>
      </w:r>
    </w:p>
    <w:p w14:paraId="366F262F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Error detection and prevention systems</w:t>
      </w:r>
    </w:p>
    <w:p w14:paraId="61189A56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Compliance tracking and reporting</w:t>
      </w:r>
    </w:p>
    <w:p w14:paraId="07E5B71A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Trending analysis for continuous improvement</w:t>
      </w:r>
    </w:p>
    <w:p w14:paraId="12AE1C77" w14:textId="77777777" w:rsidR="00325C8A" w:rsidRPr="00325C8A" w:rsidRDefault="00325C8A" w:rsidP="00791481">
      <w:pPr>
        <w:numPr>
          <w:ilvl w:val="0"/>
          <w:numId w:val="108"/>
        </w:numPr>
        <w:rPr>
          <w:b/>
          <w:bCs/>
        </w:rPr>
      </w:pPr>
      <w:r w:rsidRPr="00325C8A">
        <w:rPr>
          <w:b/>
          <w:bCs/>
        </w:rPr>
        <w:t xml:space="preserve">Maintenance prediction: [PREDICTIVE MODELS TO BE DEVELOPED] </w:t>
      </w:r>
    </w:p>
    <w:p w14:paraId="3C86C7AA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Equipment failure prediction using IoT sensor data</w:t>
      </w:r>
    </w:p>
    <w:p w14:paraId="19A694B5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lastRenderedPageBreak/>
        <w:t>Preventive maintenance scheduling optimization</w:t>
      </w:r>
    </w:p>
    <w:p w14:paraId="26A3B654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Supply and reagent management</w:t>
      </w:r>
    </w:p>
    <w:p w14:paraId="71966E6F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Downtime minimization strategies</w:t>
      </w:r>
    </w:p>
    <w:p w14:paraId="331781D3" w14:textId="77777777" w:rsidR="00325C8A" w:rsidRPr="00325C8A" w:rsidRDefault="00325C8A" w:rsidP="00791481">
      <w:pPr>
        <w:numPr>
          <w:ilvl w:val="0"/>
          <w:numId w:val="108"/>
        </w:numPr>
        <w:rPr>
          <w:b/>
          <w:bCs/>
        </w:rPr>
      </w:pPr>
      <w:r w:rsidRPr="00325C8A">
        <w:rPr>
          <w:b/>
          <w:bCs/>
        </w:rPr>
        <w:t xml:space="preserve">Cost optimization: [OPTIMIZATION ALGORITHMS TO BE SPECIFIED] </w:t>
      </w:r>
    </w:p>
    <w:p w14:paraId="27DC4BE7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Resource allocation optimization</w:t>
      </w:r>
    </w:p>
    <w:p w14:paraId="4958A500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Test prioritization and scheduling</w:t>
      </w:r>
    </w:p>
    <w:p w14:paraId="68BEC0CC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proofErr w:type="gramStart"/>
      <w:r w:rsidRPr="00325C8A">
        <w:rPr>
          <w:b/>
          <w:bCs/>
        </w:rPr>
        <w:t>Efficiency improvement recommendations</w:t>
      </w:r>
      <w:proofErr w:type="gramEnd"/>
    </w:p>
    <w:p w14:paraId="78F73D1B" w14:textId="77777777" w:rsidR="00325C8A" w:rsidRPr="00325C8A" w:rsidRDefault="00325C8A" w:rsidP="00791481">
      <w:pPr>
        <w:numPr>
          <w:ilvl w:val="1"/>
          <w:numId w:val="108"/>
        </w:numPr>
        <w:rPr>
          <w:b/>
          <w:bCs/>
        </w:rPr>
      </w:pPr>
      <w:r w:rsidRPr="00325C8A">
        <w:rPr>
          <w:b/>
          <w:bCs/>
        </w:rPr>
        <w:t>Cost-per-test analysis and optimization</w:t>
      </w:r>
    </w:p>
    <w:p w14:paraId="3FF01D55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Technical Requirements: [COMPREHENSIVE REQUIREMENTS NEEDED]</w:t>
      </w:r>
    </w:p>
    <w:p w14:paraId="79A22EB3" w14:textId="77777777" w:rsidR="00325C8A" w:rsidRPr="00325C8A" w:rsidRDefault="00325C8A" w:rsidP="00791481">
      <w:pPr>
        <w:numPr>
          <w:ilvl w:val="0"/>
          <w:numId w:val="109"/>
        </w:numPr>
        <w:rPr>
          <w:b/>
          <w:bCs/>
        </w:rPr>
      </w:pPr>
      <w:r w:rsidRPr="00325C8A">
        <w:rPr>
          <w:b/>
          <w:bCs/>
        </w:rPr>
        <w:t xml:space="preserve">LIMS Integration: [SPECIFIC SYSTEMS TO BE IDENTIFIED] </w:t>
      </w:r>
    </w:p>
    <w:p w14:paraId="5DE68DA6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 xml:space="preserve">LabWare, STARLIMS, </w:t>
      </w:r>
      <w:proofErr w:type="spellStart"/>
      <w:r w:rsidRPr="00325C8A">
        <w:rPr>
          <w:b/>
          <w:bCs/>
        </w:rPr>
        <w:t>LabVantage</w:t>
      </w:r>
      <w:proofErr w:type="spellEnd"/>
      <w:r w:rsidRPr="00325C8A">
        <w:rPr>
          <w:b/>
          <w:bCs/>
        </w:rPr>
        <w:t xml:space="preserve"> connectivity</w:t>
      </w:r>
    </w:p>
    <w:p w14:paraId="70D5069F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Custom LIMS integration frameworks</w:t>
      </w:r>
    </w:p>
    <w:p w14:paraId="376C027D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Data standardization and normalization</w:t>
      </w:r>
    </w:p>
    <w:p w14:paraId="45A851A6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Real-time data synchronization</w:t>
      </w:r>
    </w:p>
    <w:p w14:paraId="655117C8" w14:textId="77777777" w:rsidR="00325C8A" w:rsidRPr="00325C8A" w:rsidRDefault="00325C8A" w:rsidP="00791481">
      <w:pPr>
        <w:numPr>
          <w:ilvl w:val="0"/>
          <w:numId w:val="109"/>
        </w:numPr>
        <w:rPr>
          <w:b/>
          <w:bCs/>
        </w:rPr>
      </w:pPr>
      <w:r w:rsidRPr="00325C8A">
        <w:rPr>
          <w:b/>
          <w:bCs/>
        </w:rPr>
        <w:t xml:space="preserve">Equipment Monitoring: [IoT INTEGRATION STRATEGY TBD] </w:t>
      </w:r>
    </w:p>
    <w:p w14:paraId="730A429F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Sensor data collection and analysis</w:t>
      </w:r>
    </w:p>
    <w:p w14:paraId="6BAACE56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Equipment performance monitoring</w:t>
      </w:r>
    </w:p>
    <w:p w14:paraId="12BAADC2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Predictive analytics for maintenance</w:t>
      </w:r>
    </w:p>
    <w:p w14:paraId="1EA8B057" w14:textId="77777777" w:rsidR="00325C8A" w:rsidRPr="00325C8A" w:rsidRDefault="00325C8A" w:rsidP="00791481">
      <w:pPr>
        <w:numPr>
          <w:ilvl w:val="1"/>
          <w:numId w:val="109"/>
        </w:numPr>
        <w:rPr>
          <w:b/>
          <w:bCs/>
        </w:rPr>
      </w:pPr>
      <w:r w:rsidRPr="00325C8A">
        <w:rPr>
          <w:b/>
          <w:bCs/>
        </w:rPr>
        <w:t>Integration with existing maintenance systems</w:t>
      </w:r>
    </w:p>
    <w:p w14:paraId="4881AA4F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Market Validation: [CUSTOMER DISCOVERY NEEDED]</w:t>
      </w:r>
    </w:p>
    <w:p w14:paraId="316F7516" w14:textId="77777777" w:rsidR="00325C8A" w:rsidRPr="00325C8A" w:rsidRDefault="00325C8A" w:rsidP="00791481">
      <w:pPr>
        <w:numPr>
          <w:ilvl w:val="0"/>
          <w:numId w:val="110"/>
        </w:numPr>
        <w:rPr>
          <w:b/>
          <w:bCs/>
        </w:rPr>
      </w:pPr>
      <w:r w:rsidRPr="00325C8A">
        <w:rPr>
          <w:b/>
          <w:bCs/>
        </w:rPr>
        <w:t xml:space="preserve">Target Customers: [DIAGNOSTIC LAB SEGMENTS TO BE DEFINED] </w:t>
      </w:r>
    </w:p>
    <w:p w14:paraId="1BEBA569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Hospital laboratory systems</w:t>
      </w:r>
    </w:p>
    <w:p w14:paraId="3A356D82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Independent diagnostic laboratories</w:t>
      </w:r>
    </w:p>
    <w:p w14:paraId="2EB6EF31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Reference laboratory networks</w:t>
      </w:r>
    </w:p>
    <w:p w14:paraId="3B02F1E9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Point-of-care testing facilities</w:t>
      </w:r>
    </w:p>
    <w:p w14:paraId="7B073994" w14:textId="77777777" w:rsidR="00325C8A" w:rsidRPr="00325C8A" w:rsidRDefault="00325C8A" w:rsidP="00791481">
      <w:pPr>
        <w:numPr>
          <w:ilvl w:val="0"/>
          <w:numId w:val="110"/>
        </w:numPr>
        <w:rPr>
          <w:b/>
          <w:bCs/>
        </w:rPr>
      </w:pPr>
      <w:r w:rsidRPr="00325C8A">
        <w:rPr>
          <w:b/>
          <w:bCs/>
        </w:rPr>
        <w:t xml:space="preserve">Use Cases: [SPECIFIC WORKFLOWS TO BE MAPPED] </w:t>
      </w:r>
    </w:p>
    <w:p w14:paraId="5F38DCF9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High-throughput diagnostic testing</w:t>
      </w:r>
    </w:p>
    <w:p w14:paraId="23822030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Specialized testing workflows</w:t>
      </w:r>
    </w:p>
    <w:p w14:paraId="5219A236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t>Quality control and compliance</w:t>
      </w:r>
    </w:p>
    <w:p w14:paraId="3C70C41D" w14:textId="77777777" w:rsidR="00325C8A" w:rsidRPr="00325C8A" w:rsidRDefault="00325C8A" w:rsidP="00791481">
      <w:pPr>
        <w:numPr>
          <w:ilvl w:val="1"/>
          <w:numId w:val="110"/>
        </w:numPr>
        <w:rPr>
          <w:b/>
          <w:bCs/>
        </w:rPr>
      </w:pPr>
      <w:r w:rsidRPr="00325C8A">
        <w:rPr>
          <w:b/>
          <w:bCs/>
        </w:rPr>
        <w:lastRenderedPageBreak/>
        <w:t>Cost reduction and efficiency improvement</w:t>
      </w:r>
    </w:p>
    <w:p w14:paraId="4D2065D9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Partnership Development:</w:t>
      </w:r>
    </w:p>
    <w:p w14:paraId="6EF02373" w14:textId="77777777" w:rsidR="00325C8A" w:rsidRPr="00325C8A" w:rsidRDefault="00325C8A" w:rsidP="00791481">
      <w:pPr>
        <w:numPr>
          <w:ilvl w:val="0"/>
          <w:numId w:val="111"/>
        </w:numPr>
        <w:rPr>
          <w:b/>
          <w:bCs/>
        </w:rPr>
      </w:pPr>
      <w:r w:rsidRPr="00325C8A">
        <w:rPr>
          <w:b/>
          <w:bCs/>
        </w:rPr>
        <w:t>Diagnostics Foundry Connection: [LABCORP VC INTRODUCTION IN PROGRESS]</w:t>
      </w:r>
    </w:p>
    <w:p w14:paraId="0D8CE905" w14:textId="77777777" w:rsidR="00325C8A" w:rsidRPr="00325C8A" w:rsidRDefault="00325C8A" w:rsidP="00791481">
      <w:pPr>
        <w:numPr>
          <w:ilvl w:val="0"/>
          <w:numId w:val="111"/>
        </w:numPr>
        <w:rPr>
          <w:b/>
          <w:bCs/>
        </w:rPr>
      </w:pPr>
      <w:r w:rsidRPr="00325C8A">
        <w:rPr>
          <w:b/>
          <w:bCs/>
        </w:rPr>
        <w:t>Investment Opportunity: Potential strategic investment and partnership</w:t>
      </w:r>
    </w:p>
    <w:p w14:paraId="71D40A34" w14:textId="77777777" w:rsidR="00325C8A" w:rsidRPr="00325C8A" w:rsidRDefault="00325C8A" w:rsidP="00791481">
      <w:pPr>
        <w:numPr>
          <w:ilvl w:val="0"/>
          <w:numId w:val="111"/>
        </w:numPr>
        <w:rPr>
          <w:b/>
          <w:bCs/>
        </w:rPr>
      </w:pPr>
      <w:r w:rsidRPr="00325C8A">
        <w:rPr>
          <w:b/>
          <w:bCs/>
        </w:rPr>
        <w:t>Market Access: LabCorp network could provide extensive market validation</w:t>
      </w:r>
    </w:p>
    <w:p w14:paraId="6E985F3B" w14:textId="77777777" w:rsidR="00325C8A" w:rsidRPr="00325C8A" w:rsidRDefault="00325C8A" w:rsidP="00791481">
      <w:pPr>
        <w:numPr>
          <w:ilvl w:val="0"/>
          <w:numId w:val="111"/>
        </w:numPr>
        <w:rPr>
          <w:b/>
          <w:bCs/>
        </w:rPr>
      </w:pPr>
      <w:r w:rsidRPr="00325C8A">
        <w:rPr>
          <w:b/>
          <w:bCs/>
        </w:rPr>
        <w:t>Technical Expertise: Access to diagnostic industry best practices</w:t>
      </w:r>
    </w:p>
    <w:p w14:paraId="668A3B77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6.4 Missing Market Validation Data [GAPS TO BE FILLED]</w:t>
      </w:r>
    </w:p>
    <w:p w14:paraId="601826C2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Market Research Requirements [COMPREHENSIVE MARKET ANALYSIS NEEDED]</w:t>
      </w:r>
    </w:p>
    <w:p w14:paraId="1993DB36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Total Addressable Market (TAM): [MARKET SIZING ANALYSIS REQUIRED]</w:t>
      </w:r>
    </w:p>
    <w:p w14:paraId="584D6E53" w14:textId="77777777" w:rsidR="00325C8A" w:rsidRPr="00325C8A" w:rsidRDefault="00325C8A" w:rsidP="00791481">
      <w:pPr>
        <w:numPr>
          <w:ilvl w:val="0"/>
          <w:numId w:val="112"/>
        </w:numPr>
        <w:rPr>
          <w:b/>
          <w:bCs/>
        </w:rPr>
      </w:pPr>
      <w:r w:rsidRPr="00325C8A">
        <w:rPr>
          <w:b/>
          <w:bCs/>
        </w:rPr>
        <w:t>Life sciences software market: $15B+ annually with 12% CAGR</w:t>
      </w:r>
    </w:p>
    <w:p w14:paraId="2D8E3979" w14:textId="77777777" w:rsidR="00325C8A" w:rsidRPr="00325C8A" w:rsidRDefault="00325C8A" w:rsidP="00791481">
      <w:pPr>
        <w:numPr>
          <w:ilvl w:val="0"/>
          <w:numId w:val="112"/>
        </w:numPr>
        <w:rPr>
          <w:b/>
          <w:bCs/>
        </w:rPr>
      </w:pPr>
      <w:r w:rsidRPr="00325C8A">
        <w:rPr>
          <w:b/>
          <w:bCs/>
        </w:rPr>
        <w:t>Construction technology market: $3B+ annually with 15% CAGR</w:t>
      </w:r>
    </w:p>
    <w:p w14:paraId="443FB032" w14:textId="77777777" w:rsidR="00325C8A" w:rsidRPr="00325C8A" w:rsidRDefault="00325C8A" w:rsidP="00791481">
      <w:pPr>
        <w:numPr>
          <w:ilvl w:val="0"/>
          <w:numId w:val="112"/>
        </w:numPr>
        <w:rPr>
          <w:b/>
          <w:bCs/>
        </w:rPr>
      </w:pPr>
      <w:r w:rsidRPr="00325C8A">
        <w:rPr>
          <w:b/>
          <w:bCs/>
        </w:rPr>
        <w:t>Legal technology market: $2B+ annually with 8% CAGR</w:t>
      </w:r>
    </w:p>
    <w:p w14:paraId="5A5754D1" w14:textId="77777777" w:rsidR="00325C8A" w:rsidRPr="00325C8A" w:rsidRDefault="00325C8A" w:rsidP="00791481">
      <w:pPr>
        <w:numPr>
          <w:ilvl w:val="0"/>
          <w:numId w:val="112"/>
        </w:numPr>
        <w:rPr>
          <w:b/>
          <w:bCs/>
        </w:rPr>
      </w:pPr>
      <w:r w:rsidRPr="00325C8A">
        <w:rPr>
          <w:b/>
          <w:bCs/>
        </w:rPr>
        <w:t>Cross-vertical platform opportunity: Unique positioning in $20B+ combined market</w:t>
      </w:r>
    </w:p>
    <w:p w14:paraId="635DA9EB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Competitive Landscape Analysis: [DETAILED COMPETITOR ANALYSIS NEEDED]</w:t>
      </w:r>
    </w:p>
    <w:p w14:paraId="1B4C8DF7" w14:textId="77777777" w:rsidR="00325C8A" w:rsidRPr="00325C8A" w:rsidRDefault="00325C8A" w:rsidP="00791481">
      <w:pPr>
        <w:numPr>
          <w:ilvl w:val="0"/>
          <w:numId w:val="113"/>
        </w:numPr>
        <w:rPr>
          <w:b/>
          <w:bCs/>
        </w:rPr>
      </w:pPr>
      <w:r w:rsidRPr="00325C8A">
        <w:rPr>
          <w:b/>
          <w:bCs/>
        </w:rPr>
        <w:t>Feature comparison matrix: Head-to-head analysis vs. Veeva, Medidata, Oracle Clinical</w:t>
      </w:r>
    </w:p>
    <w:p w14:paraId="62EEFE4A" w14:textId="77777777" w:rsidR="00325C8A" w:rsidRPr="00325C8A" w:rsidRDefault="00325C8A" w:rsidP="00791481">
      <w:pPr>
        <w:numPr>
          <w:ilvl w:val="0"/>
          <w:numId w:val="113"/>
        </w:numPr>
        <w:rPr>
          <w:b/>
          <w:bCs/>
        </w:rPr>
      </w:pPr>
      <w:r w:rsidRPr="00325C8A">
        <w:rPr>
          <w:b/>
          <w:bCs/>
        </w:rPr>
        <w:t>Pricing analysis: Competitive pricing strategies and value positioning</w:t>
      </w:r>
    </w:p>
    <w:p w14:paraId="059E5A9E" w14:textId="77777777" w:rsidR="00325C8A" w:rsidRPr="00325C8A" w:rsidRDefault="00325C8A" w:rsidP="00791481">
      <w:pPr>
        <w:numPr>
          <w:ilvl w:val="0"/>
          <w:numId w:val="113"/>
        </w:numPr>
        <w:rPr>
          <w:b/>
          <w:bCs/>
        </w:rPr>
      </w:pPr>
      <w:r w:rsidRPr="00325C8A">
        <w:rPr>
          <w:b/>
          <w:bCs/>
        </w:rPr>
        <w:t>Market positioning: Differentiation strategy vs. incumbent solutions</w:t>
      </w:r>
    </w:p>
    <w:p w14:paraId="27070AEF" w14:textId="77777777" w:rsidR="00325C8A" w:rsidRPr="00325C8A" w:rsidRDefault="00325C8A" w:rsidP="00791481">
      <w:pPr>
        <w:numPr>
          <w:ilvl w:val="0"/>
          <w:numId w:val="113"/>
        </w:numPr>
        <w:rPr>
          <w:b/>
          <w:bCs/>
        </w:rPr>
      </w:pPr>
      <w:r w:rsidRPr="00325C8A">
        <w:rPr>
          <w:b/>
          <w:bCs/>
        </w:rPr>
        <w:t>Competitive response scenarios: Potential reactions and mitigation strategies</w:t>
      </w:r>
    </w:p>
    <w:p w14:paraId="543B3AC1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Customer Segmentation Analysis: [MARKET SEGMENTATION STRATEGY NEEDED]</w:t>
      </w:r>
    </w:p>
    <w:p w14:paraId="7F49E656" w14:textId="77777777" w:rsidR="00325C8A" w:rsidRPr="00325C8A" w:rsidRDefault="00325C8A" w:rsidP="00791481">
      <w:pPr>
        <w:numPr>
          <w:ilvl w:val="0"/>
          <w:numId w:val="114"/>
        </w:numPr>
        <w:rPr>
          <w:b/>
          <w:bCs/>
        </w:rPr>
      </w:pPr>
      <w:r w:rsidRPr="00325C8A">
        <w:rPr>
          <w:b/>
          <w:bCs/>
        </w:rPr>
        <w:t>Primary targets: Mid-market life sciences companies (50-500 employees)</w:t>
      </w:r>
    </w:p>
    <w:p w14:paraId="5116647B" w14:textId="77777777" w:rsidR="00325C8A" w:rsidRPr="00325C8A" w:rsidRDefault="00325C8A" w:rsidP="00791481">
      <w:pPr>
        <w:numPr>
          <w:ilvl w:val="0"/>
          <w:numId w:val="114"/>
        </w:numPr>
        <w:rPr>
          <w:b/>
          <w:bCs/>
        </w:rPr>
      </w:pPr>
      <w:r w:rsidRPr="00325C8A">
        <w:rPr>
          <w:b/>
          <w:bCs/>
        </w:rPr>
        <w:t>Secondary targets: Large pharma specific use cases and point solutions</w:t>
      </w:r>
    </w:p>
    <w:p w14:paraId="6319AA9B" w14:textId="77777777" w:rsidR="00325C8A" w:rsidRPr="00325C8A" w:rsidRDefault="00325C8A" w:rsidP="00791481">
      <w:pPr>
        <w:numPr>
          <w:ilvl w:val="0"/>
          <w:numId w:val="114"/>
        </w:numPr>
        <w:rPr>
          <w:b/>
          <w:bCs/>
        </w:rPr>
      </w:pPr>
      <w:r w:rsidRPr="00325C8A">
        <w:rPr>
          <w:b/>
          <w:bCs/>
        </w:rPr>
        <w:t>Adjacent markets: Construction and legal services expansion opportunities</w:t>
      </w:r>
    </w:p>
    <w:p w14:paraId="6AB2FA09" w14:textId="77777777" w:rsidR="00325C8A" w:rsidRPr="00325C8A" w:rsidRDefault="00325C8A" w:rsidP="00791481">
      <w:pPr>
        <w:numPr>
          <w:ilvl w:val="0"/>
          <w:numId w:val="114"/>
        </w:numPr>
        <w:rPr>
          <w:b/>
          <w:bCs/>
        </w:rPr>
      </w:pPr>
      <w:r w:rsidRPr="00325C8A">
        <w:rPr>
          <w:b/>
          <w:bCs/>
        </w:rPr>
        <w:t>International markets: European and APAC expansion potential</w:t>
      </w:r>
    </w:p>
    <w:p w14:paraId="6F2F2387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Customer Discovery Gaps [ADDITIONAL VALIDATION REQUIRED]</w:t>
      </w:r>
    </w:p>
    <w:p w14:paraId="7E72E055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Customer Interview Program: [SYSTEMATIC CUSTOMER RESEARCH NEEDED]</w:t>
      </w:r>
    </w:p>
    <w:p w14:paraId="18152B78" w14:textId="77777777" w:rsidR="00325C8A" w:rsidRPr="00325C8A" w:rsidRDefault="00325C8A" w:rsidP="00791481">
      <w:pPr>
        <w:numPr>
          <w:ilvl w:val="0"/>
          <w:numId w:val="115"/>
        </w:numPr>
        <w:rPr>
          <w:b/>
          <w:bCs/>
        </w:rPr>
      </w:pPr>
      <w:r w:rsidRPr="00325C8A">
        <w:rPr>
          <w:b/>
          <w:bCs/>
        </w:rPr>
        <w:t>Target: Interview 50+ potential customers across all target verticals</w:t>
      </w:r>
    </w:p>
    <w:p w14:paraId="7F31678B" w14:textId="77777777" w:rsidR="00325C8A" w:rsidRPr="00325C8A" w:rsidRDefault="00325C8A" w:rsidP="00791481">
      <w:pPr>
        <w:numPr>
          <w:ilvl w:val="0"/>
          <w:numId w:val="115"/>
        </w:numPr>
        <w:rPr>
          <w:b/>
          <w:bCs/>
        </w:rPr>
      </w:pPr>
      <w:r w:rsidRPr="00325C8A">
        <w:rPr>
          <w:b/>
          <w:bCs/>
        </w:rPr>
        <w:t>Validation objectives: Problem-solution fit confirmation for each module</w:t>
      </w:r>
    </w:p>
    <w:p w14:paraId="255E2E3E" w14:textId="77777777" w:rsidR="00325C8A" w:rsidRPr="00325C8A" w:rsidRDefault="00325C8A" w:rsidP="00791481">
      <w:pPr>
        <w:numPr>
          <w:ilvl w:val="0"/>
          <w:numId w:val="115"/>
        </w:numPr>
        <w:rPr>
          <w:b/>
          <w:bCs/>
        </w:rPr>
      </w:pPr>
      <w:r w:rsidRPr="00325C8A">
        <w:rPr>
          <w:b/>
          <w:bCs/>
        </w:rPr>
        <w:t>Economic validation: Willingness to pay and budget authority verification</w:t>
      </w:r>
    </w:p>
    <w:p w14:paraId="2920C5FC" w14:textId="77777777" w:rsidR="00325C8A" w:rsidRPr="00325C8A" w:rsidRDefault="00325C8A" w:rsidP="00791481">
      <w:pPr>
        <w:numPr>
          <w:ilvl w:val="0"/>
          <w:numId w:val="115"/>
        </w:numPr>
        <w:rPr>
          <w:b/>
          <w:bCs/>
        </w:rPr>
      </w:pPr>
      <w:r w:rsidRPr="00325C8A">
        <w:rPr>
          <w:b/>
          <w:bCs/>
        </w:rPr>
        <w:t>Process validation: Decision-making processes and timeline understanding</w:t>
      </w:r>
    </w:p>
    <w:p w14:paraId="695816A2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lastRenderedPageBreak/>
        <w:t>Pilot Program Expansion: [MORE PROOF POINTS NEEDED]</w:t>
      </w:r>
    </w:p>
    <w:p w14:paraId="736926A1" w14:textId="77777777" w:rsidR="00325C8A" w:rsidRPr="00325C8A" w:rsidRDefault="00325C8A" w:rsidP="00791481">
      <w:pPr>
        <w:numPr>
          <w:ilvl w:val="0"/>
          <w:numId w:val="116"/>
        </w:numPr>
        <w:rPr>
          <w:b/>
          <w:bCs/>
        </w:rPr>
      </w:pPr>
      <w:r w:rsidRPr="00325C8A">
        <w:rPr>
          <w:b/>
          <w:bCs/>
        </w:rPr>
        <w:t>Additional pilot customers: 2-3 additional pilots per module for validation</w:t>
      </w:r>
    </w:p>
    <w:p w14:paraId="23FBF044" w14:textId="77777777" w:rsidR="00325C8A" w:rsidRPr="00325C8A" w:rsidRDefault="00325C8A" w:rsidP="00791481">
      <w:pPr>
        <w:numPr>
          <w:ilvl w:val="0"/>
          <w:numId w:val="116"/>
        </w:numPr>
        <w:rPr>
          <w:b/>
          <w:bCs/>
        </w:rPr>
      </w:pPr>
      <w:r w:rsidRPr="00325C8A">
        <w:rPr>
          <w:b/>
          <w:bCs/>
        </w:rPr>
        <w:t>Quantified ROI measurements: Specific metrics from all existing pilots</w:t>
      </w:r>
    </w:p>
    <w:p w14:paraId="133D2B43" w14:textId="77777777" w:rsidR="00325C8A" w:rsidRPr="00325C8A" w:rsidRDefault="00325C8A" w:rsidP="00791481">
      <w:pPr>
        <w:numPr>
          <w:ilvl w:val="0"/>
          <w:numId w:val="116"/>
        </w:numPr>
        <w:rPr>
          <w:b/>
          <w:bCs/>
        </w:rPr>
      </w:pPr>
      <w:r w:rsidRPr="00325C8A">
        <w:rPr>
          <w:b/>
          <w:bCs/>
        </w:rPr>
        <w:t>Customer reference program: Formal reference program with case studies</w:t>
      </w:r>
    </w:p>
    <w:p w14:paraId="2CB1528D" w14:textId="77777777" w:rsidR="00325C8A" w:rsidRPr="00325C8A" w:rsidRDefault="00325C8A" w:rsidP="00791481">
      <w:pPr>
        <w:numPr>
          <w:ilvl w:val="0"/>
          <w:numId w:val="116"/>
        </w:numPr>
        <w:rPr>
          <w:b/>
          <w:bCs/>
        </w:rPr>
      </w:pPr>
      <w:r w:rsidRPr="00325C8A">
        <w:rPr>
          <w:b/>
          <w:bCs/>
        </w:rPr>
        <w:t>Success metrics standardization: Consistent measurement frameworks across customers</w:t>
      </w:r>
    </w:p>
    <w:p w14:paraId="29B8C151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Use Case Documentation: [COMPREHENSIVE USE CASE LIBRARY NEEDED]</w:t>
      </w:r>
    </w:p>
    <w:p w14:paraId="2FDD0EF4" w14:textId="77777777" w:rsidR="00325C8A" w:rsidRPr="00325C8A" w:rsidRDefault="00325C8A" w:rsidP="00791481">
      <w:pPr>
        <w:numPr>
          <w:ilvl w:val="0"/>
          <w:numId w:val="117"/>
        </w:numPr>
        <w:rPr>
          <w:b/>
          <w:bCs/>
        </w:rPr>
      </w:pPr>
      <w:r w:rsidRPr="00325C8A">
        <w:rPr>
          <w:b/>
          <w:bCs/>
        </w:rPr>
        <w:t>End-to-end workflows: Complete user journey documentation for each module</w:t>
      </w:r>
    </w:p>
    <w:p w14:paraId="4E9367E7" w14:textId="77777777" w:rsidR="00325C8A" w:rsidRPr="00325C8A" w:rsidRDefault="00325C8A" w:rsidP="00791481">
      <w:pPr>
        <w:numPr>
          <w:ilvl w:val="0"/>
          <w:numId w:val="117"/>
        </w:numPr>
        <w:rPr>
          <w:b/>
          <w:bCs/>
        </w:rPr>
      </w:pPr>
      <w:r w:rsidRPr="00325C8A">
        <w:rPr>
          <w:b/>
          <w:bCs/>
        </w:rPr>
        <w:t>Integration scenarios: Complex multi-system integration use cases</w:t>
      </w:r>
    </w:p>
    <w:p w14:paraId="0805EAC7" w14:textId="77777777" w:rsidR="00325C8A" w:rsidRPr="00325C8A" w:rsidRDefault="00325C8A" w:rsidP="00791481">
      <w:pPr>
        <w:numPr>
          <w:ilvl w:val="0"/>
          <w:numId w:val="117"/>
        </w:numPr>
        <w:rPr>
          <w:b/>
          <w:bCs/>
        </w:rPr>
      </w:pPr>
      <w:r w:rsidRPr="00325C8A">
        <w:rPr>
          <w:b/>
          <w:bCs/>
        </w:rPr>
        <w:t>Industry-specific adaptations: Vertical-specific workflow variations</w:t>
      </w:r>
    </w:p>
    <w:p w14:paraId="660C904F" w14:textId="77777777" w:rsidR="00325C8A" w:rsidRPr="00325C8A" w:rsidRDefault="00325C8A" w:rsidP="00791481">
      <w:pPr>
        <w:numPr>
          <w:ilvl w:val="0"/>
          <w:numId w:val="117"/>
        </w:numPr>
        <w:rPr>
          <w:b/>
          <w:bCs/>
        </w:rPr>
      </w:pPr>
      <w:r w:rsidRPr="00325C8A">
        <w:rPr>
          <w:b/>
          <w:bCs/>
        </w:rPr>
        <w:t>Success criteria definition: Measurable outcomes for each use case</w:t>
      </w:r>
    </w:p>
    <w:p w14:paraId="0B091380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Partnership Pipeline Development [PARTNERSHIP STRATEGY NEEDS EXPANSION]</w:t>
      </w:r>
    </w:p>
    <w:p w14:paraId="763DBF15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Channel Partner Strategy: [SYSTEMATIC PARTNER DEVELOPMENT NEEDED]</w:t>
      </w:r>
    </w:p>
    <w:p w14:paraId="39D88190" w14:textId="77777777" w:rsidR="00325C8A" w:rsidRPr="00325C8A" w:rsidRDefault="00325C8A" w:rsidP="00791481">
      <w:pPr>
        <w:numPr>
          <w:ilvl w:val="0"/>
          <w:numId w:val="118"/>
        </w:numPr>
        <w:rPr>
          <w:b/>
          <w:bCs/>
        </w:rPr>
      </w:pPr>
      <w:r w:rsidRPr="00325C8A">
        <w:rPr>
          <w:b/>
          <w:bCs/>
        </w:rPr>
        <w:t>Partner identification: Identify and qualify 20+ potential channel partners per vertical</w:t>
      </w:r>
    </w:p>
    <w:p w14:paraId="41EF51BF" w14:textId="77777777" w:rsidR="00325C8A" w:rsidRPr="00325C8A" w:rsidRDefault="00325C8A" w:rsidP="00791481">
      <w:pPr>
        <w:numPr>
          <w:ilvl w:val="0"/>
          <w:numId w:val="118"/>
        </w:numPr>
        <w:rPr>
          <w:b/>
          <w:bCs/>
        </w:rPr>
      </w:pPr>
      <w:r w:rsidRPr="00325C8A">
        <w:rPr>
          <w:b/>
          <w:bCs/>
        </w:rPr>
        <w:t>Enablement programs: Comprehensive partner training and certification programs</w:t>
      </w:r>
    </w:p>
    <w:p w14:paraId="151FDD76" w14:textId="77777777" w:rsidR="00325C8A" w:rsidRPr="00325C8A" w:rsidRDefault="00325C8A" w:rsidP="00791481">
      <w:pPr>
        <w:numPr>
          <w:ilvl w:val="0"/>
          <w:numId w:val="118"/>
        </w:numPr>
        <w:rPr>
          <w:b/>
          <w:bCs/>
        </w:rPr>
      </w:pPr>
      <w:r w:rsidRPr="00325C8A">
        <w:rPr>
          <w:b/>
          <w:bCs/>
        </w:rPr>
        <w:t>Incentive models: Competitive partner compensation and performance incentives</w:t>
      </w:r>
    </w:p>
    <w:p w14:paraId="027FBFE1" w14:textId="77777777" w:rsidR="00325C8A" w:rsidRPr="00325C8A" w:rsidRDefault="00325C8A" w:rsidP="00791481">
      <w:pPr>
        <w:numPr>
          <w:ilvl w:val="0"/>
          <w:numId w:val="118"/>
        </w:numPr>
        <w:rPr>
          <w:b/>
          <w:bCs/>
        </w:rPr>
      </w:pPr>
      <w:r w:rsidRPr="00325C8A">
        <w:rPr>
          <w:b/>
          <w:bCs/>
        </w:rPr>
        <w:t>Performance measurement: Partner success metrics and improvement frameworks</w:t>
      </w:r>
    </w:p>
    <w:p w14:paraId="79F0BD34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Strategic Partnership Opportunities: [ENTERPRISE PARTNERSHIP STRATEGY NEEDED]</w:t>
      </w:r>
    </w:p>
    <w:p w14:paraId="23976304" w14:textId="77777777" w:rsidR="00325C8A" w:rsidRPr="00325C8A" w:rsidRDefault="00325C8A" w:rsidP="00791481">
      <w:pPr>
        <w:numPr>
          <w:ilvl w:val="0"/>
          <w:numId w:val="119"/>
        </w:numPr>
        <w:rPr>
          <w:b/>
          <w:bCs/>
        </w:rPr>
      </w:pPr>
      <w:r w:rsidRPr="00325C8A">
        <w:rPr>
          <w:b/>
          <w:bCs/>
        </w:rPr>
        <w:t>Major pharmaceutical companies: Strategic partnerships with top 20 pharma companies</w:t>
      </w:r>
    </w:p>
    <w:p w14:paraId="01BE42E2" w14:textId="77777777" w:rsidR="00325C8A" w:rsidRPr="00325C8A" w:rsidRDefault="00325C8A" w:rsidP="00791481">
      <w:pPr>
        <w:numPr>
          <w:ilvl w:val="0"/>
          <w:numId w:val="119"/>
        </w:numPr>
        <w:rPr>
          <w:b/>
          <w:bCs/>
        </w:rPr>
      </w:pPr>
      <w:r w:rsidRPr="00325C8A">
        <w:rPr>
          <w:b/>
          <w:bCs/>
        </w:rPr>
        <w:t>Large construction companies: Relationships with major general contractors and engineering firms</w:t>
      </w:r>
    </w:p>
    <w:p w14:paraId="7B1894F1" w14:textId="77777777" w:rsidR="00325C8A" w:rsidRPr="00325C8A" w:rsidRDefault="00325C8A" w:rsidP="00791481">
      <w:pPr>
        <w:numPr>
          <w:ilvl w:val="0"/>
          <w:numId w:val="119"/>
        </w:numPr>
        <w:rPr>
          <w:b/>
          <w:bCs/>
        </w:rPr>
      </w:pPr>
      <w:r w:rsidRPr="00325C8A">
        <w:rPr>
          <w:b/>
          <w:bCs/>
        </w:rPr>
        <w:t>Legal firm networks: Partnerships with major IP law firms and legal service providers</w:t>
      </w:r>
    </w:p>
    <w:p w14:paraId="7916CE45" w14:textId="77777777" w:rsidR="00325C8A" w:rsidRPr="00325C8A" w:rsidRDefault="00325C8A" w:rsidP="00791481">
      <w:pPr>
        <w:numPr>
          <w:ilvl w:val="0"/>
          <w:numId w:val="119"/>
        </w:numPr>
        <w:rPr>
          <w:b/>
          <w:bCs/>
        </w:rPr>
      </w:pPr>
      <w:r w:rsidRPr="00325C8A">
        <w:rPr>
          <w:b/>
          <w:bCs/>
        </w:rPr>
        <w:t>Global consulting firms: Expansion beyond Davos Partners to other major consulting networks</w:t>
      </w:r>
    </w:p>
    <w:p w14:paraId="7AF43369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Technology Partnership Strategy: [INTEGRATION ECOSYSTEM DEVELOPMENT]</w:t>
      </w:r>
    </w:p>
    <w:p w14:paraId="05653736" w14:textId="77777777" w:rsidR="00325C8A" w:rsidRPr="00325C8A" w:rsidRDefault="00325C8A" w:rsidP="00791481">
      <w:pPr>
        <w:numPr>
          <w:ilvl w:val="0"/>
          <w:numId w:val="120"/>
        </w:numPr>
        <w:rPr>
          <w:b/>
          <w:bCs/>
        </w:rPr>
      </w:pPr>
      <w:r w:rsidRPr="00325C8A">
        <w:rPr>
          <w:b/>
          <w:bCs/>
        </w:rPr>
        <w:t>Platform integrations: Strategic integrations with major enterprise software platforms</w:t>
      </w:r>
    </w:p>
    <w:p w14:paraId="1703D408" w14:textId="77777777" w:rsidR="00325C8A" w:rsidRPr="00325C8A" w:rsidRDefault="00325C8A" w:rsidP="00791481">
      <w:pPr>
        <w:numPr>
          <w:ilvl w:val="0"/>
          <w:numId w:val="120"/>
        </w:numPr>
        <w:rPr>
          <w:b/>
          <w:bCs/>
        </w:rPr>
      </w:pPr>
      <w:r w:rsidRPr="00325C8A">
        <w:rPr>
          <w:b/>
          <w:bCs/>
        </w:rPr>
        <w:t>Data partnerships: Access to proprietary datasets for model training and validation</w:t>
      </w:r>
    </w:p>
    <w:p w14:paraId="08EA0057" w14:textId="77777777" w:rsidR="00325C8A" w:rsidRPr="00325C8A" w:rsidRDefault="00325C8A" w:rsidP="00791481">
      <w:pPr>
        <w:numPr>
          <w:ilvl w:val="0"/>
          <w:numId w:val="120"/>
        </w:numPr>
        <w:rPr>
          <w:b/>
          <w:bCs/>
        </w:rPr>
      </w:pPr>
      <w:r w:rsidRPr="00325C8A">
        <w:rPr>
          <w:b/>
          <w:bCs/>
        </w:rPr>
        <w:t>Technology alliances: Partnerships with complementary technology providers</w:t>
      </w:r>
    </w:p>
    <w:p w14:paraId="141BBD62" w14:textId="77777777" w:rsidR="00325C8A" w:rsidRPr="00325C8A" w:rsidRDefault="00325C8A" w:rsidP="00791481">
      <w:pPr>
        <w:numPr>
          <w:ilvl w:val="0"/>
          <w:numId w:val="120"/>
        </w:numPr>
        <w:rPr>
          <w:b/>
          <w:bCs/>
        </w:rPr>
      </w:pPr>
      <w:r w:rsidRPr="00325C8A">
        <w:rPr>
          <w:b/>
          <w:bCs/>
        </w:rPr>
        <w:t>Academic partnerships: Research collaborations with leading universities and research institutions</w:t>
      </w:r>
    </w:p>
    <w:p w14:paraId="073D1FCA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6.5 Module Interconnection Strategy</w:t>
      </w:r>
    </w:p>
    <w:p w14:paraId="4EF92AED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lastRenderedPageBreak/>
        <w:t>Cross-Module Intelligence: [PLATFORM SYNERGIES TO BE DEVELOPED] Each module strengthens the others through shared intelligence and cross-domain insights:</w:t>
      </w:r>
    </w:p>
    <w:p w14:paraId="47F095D2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Profile™ → Trials™ Integration:</w:t>
      </w:r>
    </w:p>
    <w:p w14:paraId="73B07D51" w14:textId="77777777" w:rsidR="00325C8A" w:rsidRPr="00325C8A" w:rsidRDefault="00325C8A" w:rsidP="00791481">
      <w:pPr>
        <w:numPr>
          <w:ilvl w:val="0"/>
          <w:numId w:val="121"/>
        </w:numPr>
        <w:rPr>
          <w:b/>
          <w:bCs/>
        </w:rPr>
      </w:pPr>
      <w:r w:rsidRPr="00325C8A">
        <w:rPr>
          <w:b/>
          <w:bCs/>
        </w:rPr>
        <w:t>Target selection insights inform trial design and patient recruitment strategies</w:t>
      </w:r>
    </w:p>
    <w:p w14:paraId="54C47912" w14:textId="77777777" w:rsidR="00325C8A" w:rsidRPr="00325C8A" w:rsidRDefault="00325C8A" w:rsidP="00791481">
      <w:pPr>
        <w:numPr>
          <w:ilvl w:val="0"/>
          <w:numId w:val="121"/>
        </w:numPr>
        <w:rPr>
          <w:b/>
          <w:bCs/>
        </w:rPr>
      </w:pPr>
      <w:r w:rsidRPr="00325C8A">
        <w:rPr>
          <w:b/>
          <w:bCs/>
        </w:rPr>
        <w:t>Market access intelligence guides trial endpoint selection and regulatory strategy</w:t>
      </w:r>
    </w:p>
    <w:p w14:paraId="10659011" w14:textId="77777777" w:rsidR="00325C8A" w:rsidRPr="00325C8A" w:rsidRDefault="00325C8A" w:rsidP="00791481">
      <w:pPr>
        <w:numPr>
          <w:ilvl w:val="0"/>
          <w:numId w:val="121"/>
        </w:numPr>
        <w:rPr>
          <w:b/>
          <w:bCs/>
        </w:rPr>
      </w:pPr>
      <w:r w:rsidRPr="00325C8A">
        <w:rPr>
          <w:b/>
          <w:bCs/>
        </w:rPr>
        <w:t>Competitive landscape analysis influences trial differentiation and positioning</w:t>
      </w:r>
    </w:p>
    <w:p w14:paraId="23549E90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Trials™ → EMME™ Integration:</w:t>
      </w:r>
    </w:p>
    <w:p w14:paraId="0053D19C" w14:textId="77777777" w:rsidR="00325C8A" w:rsidRPr="00325C8A" w:rsidRDefault="00325C8A" w:rsidP="00791481">
      <w:pPr>
        <w:numPr>
          <w:ilvl w:val="0"/>
          <w:numId w:val="122"/>
        </w:numPr>
        <w:rPr>
          <w:b/>
          <w:bCs/>
        </w:rPr>
      </w:pPr>
      <w:r w:rsidRPr="00325C8A">
        <w:rPr>
          <w:b/>
          <w:bCs/>
        </w:rPr>
        <w:t>Clinical trial results and safety data inform MLR content development</w:t>
      </w:r>
    </w:p>
    <w:p w14:paraId="2A9CF23D" w14:textId="77777777" w:rsidR="00325C8A" w:rsidRPr="00325C8A" w:rsidRDefault="00325C8A" w:rsidP="00791481">
      <w:pPr>
        <w:numPr>
          <w:ilvl w:val="0"/>
          <w:numId w:val="122"/>
        </w:numPr>
        <w:rPr>
          <w:b/>
          <w:bCs/>
        </w:rPr>
      </w:pPr>
      <w:r w:rsidRPr="00325C8A">
        <w:rPr>
          <w:b/>
          <w:bCs/>
        </w:rPr>
        <w:t>Trial timeline and milestone data support launch planning and market preparation</w:t>
      </w:r>
    </w:p>
    <w:p w14:paraId="6205DA36" w14:textId="77777777" w:rsidR="00325C8A" w:rsidRPr="00325C8A" w:rsidRDefault="00325C8A" w:rsidP="00791481">
      <w:pPr>
        <w:numPr>
          <w:ilvl w:val="0"/>
          <w:numId w:val="122"/>
        </w:numPr>
        <w:rPr>
          <w:b/>
          <w:bCs/>
        </w:rPr>
      </w:pPr>
      <w:r w:rsidRPr="00325C8A">
        <w:rPr>
          <w:b/>
          <w:bCs/>
        </w:rPr>
        <w:t>Regulatory submission insights guide marketing content compliance</w:t>
      </w:r>
    </w:p>
    <w:p w14:paraId="15913FDB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IP™ → Profile™ Integration:</w:t>
      </w:r>
    </w:p>
    <w:p w14:paraId="004B802A" w14:textId="77777777" w:rsidR="00325C8A" w:rsidRPr="00325C8A" w:rsidRDefault="00325C8A" w:rsidP="00791481">
      <w:pPr>
        <w:numPr>
          <w:ilvl w:val="0"/>
          <w:numId w:val="123"/>
        </w:numPr>
        <w:rPr>
          <w:b/>
          <w:bCs/>
        </w:rPr>
      </w:pPr>
      <w:r w:rsidRPr="00325C8A">
        <w:rPr>
          <w:b/>
          <w:bCs/>
        </w:rPr>
        <w:t>Patent landscape analysis informs target selection and competitive positioning</w:t>
      </w:r>
    </w:p>
    <w:p w14:paraId="6B80894C" w14:textId="77777777" w:rsidR="00325C8A" w:rsidRPr="00325C8A" w:rsidRDefault="00325C8A" w:rsidP="00791481">
      <w:pPr>
        <w:numPr>
          <w:ilvl w:val="0"/>
          <w:numId w:val="123"/>
        </w:numPr>
        <w:rPr>
          <w:b/>
          <w:bCs/>
        </w:rPr>
      </w:pPr>
      <w:r w:rsidRPr="00325C8A">
        <w:rPr>
          <w:b/>
          <w:bCs/>
        </w:rPr>
        <w:t>FTO assessment guides investment decisions and development prioritization</w:t>
      </w:r>
    </w:p>
    <w:p w14:paraId="3D2011BC" w14:textId="77777777" w:rsidR="00325C8A" w:rsidRPr="00325C8A" w:rsidRDefault="00325C8A" w:rsidP="00791481">
      <w:pPr>
        <w:numPr>
          <w:ilvl w:val="0"/>
          <w:numId w:val="123"/>
        </w:numPr>
        <w:rPr>
          <w:b/>
          <w:bCs/>
        </w:rPr>
      </w:pPr>
      <w:r w:rsidRPr="00325C8A">
        <w:rPr>
          <w:b/>
          <w:bCs/>
        </w:rPr>
        <w:t>505(b)(2) opportunities influence target selection and development strategy</w:t>
      </w:r>
    </w:p>
    <w:p w14:paraId="12553B8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Build™ → Platform Integration:</w:t>
      </w:r>
    </w:p>
    <w:p w14:paraId="6AD988E6" w14:textId="77777777" w:rsidR="00325C8A" w:rsidRPr="00325C8A" w:rsidRDefault="00325C8A" w:rsidP="00791481">
      <w:pPr>
        <w:numPr>
          <w:ilvl w:val="0"/>
          <w:numId w:val="124"/>
        </w:numPr>
        <w:rPr>
          <w:b/>
          <w:bCs/>
        </w:rPr>
      </w:pPr>
      <w:r w:rsidRPr="00325C8A">
        <w:rPr>
          <w:b/>
          <w:bCs/>
        </w:rPr>
        <w:t>Project management methodologies applied to clinical trial and regulatory processes</w:t>
      </w:r>
    </w:p>
    <w:p w14:paraId="3665DE1C" w14:textId="77777777" w:rsidR="00325C8A" w:rsidRPr="00325C8A" w:rsidRDefault="00325C8A" w:rsidP="00791481">
      <w:pPr>
        <w:numPr>
          <w:ilvl w:val="0"/>
          <w:numId w:val="124"/>
        </w:numPr>
        <w:rPr>
          <w:b/>
          <w:bCs/>
        </w:rPr>
      </w:pPr>
      <w:r w:rsidRPr="00325C8A">
        <w:rPr>
          <w:b/>
          <w:bCs/>
        </w:rPr>
        <w:t>Resource optimization algorithms adapted for pharmaceutical development programs</w:t>
      </w:r>
    </w:p>
    <w:p w14:paraId="7D06AA11" w14:textId="77777777" w:rsidR="00325C8A" w:rsidRPr="00325C8A" w:rsidRDefault="00325C8A" w:rsidP="00791481">
      <w:pPr>
        <w:numPr>
          <w:ilvl w:val="0"/>
          <w:numId w:val="124"/>
        </w:numPr>
        <w:rPr>
          <w:b/>
          <w:bCs/>
        </w:rPr>
      </w:pPr>
      <w:r w:rsidRPr="00325C8A">
        <w:rPr>
          <w:b/>
          <w:bCs/>
        </w:rPr>
        <w:t>Risk management frameworks extended to life sciences applications</w:t>
      </w:r>
    </w:p>
    <w:p w14:paraId="03B73C79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EMME™ → All Modules Integration:</w:t>
      </w:r>
    </w:p>
    <w:p w14:paraId="2797AFD2" w14:textId="77777777" w:rsidR="00325C8A" w:rsidRPr="00325C8A" w:rsidRDefault="00325C8A" w:rsidP="00791481">
      <w:pPr>
        <w:numPr>
          <w:ilvl w:val="0"/>
          <w:numId w:val="125"/>
        </w:numPr>
        <w:rPr>
          <w:b/>
          <w:bCs/>
        </w:rPr>
      </w:pPr>
      <w:r w:rsidRPr="00325C8A">
        <w:rPr>
          <w:b/>
          <w:bCs/>
        </w:rPr>
        <w:t>Regulatory compliance frameworks extended across all modules</w:t>
      </w:r>
    </w:p>
    <w:p w14:paraId="0140D82B" w14:textId="77777777" w:rsidR="00325C8A" w:rsidRPr="00325C8A" w:rsidRDefault="00325C8A" w:rsidP="00791481">
      <w:pPr>
        <w:numPr>
          <w:ilvl w:val="0"/>
          <w:numId w:val="125"/>
        </w:numPr>
        <w:rPr>
          <w:b/>
          <w:bCs/>
        </w:rPr>
      </w:pPr>
      <w:r w:rsidRPr="00325C8A">
        <w:rPr>
          <w:b/>
          <w:bCs/>
        </w:rPr>
        <w:t>Content governance and approval workflows standardized platform-wide</w:t>
      </w:r>
    </w:p>
    <w:p w14:paraId="2FB1AB09" w14:textId="77777777" w:rsidR="00325C8A" w:rsidRPr="00325C8A" w:rsidRDefault="00325C8A" w:rsidP="00791481">
      <w:pPr>
        <w:numPr>
          <w:ilvl w:val="0"/>
          <w:numId w:val="125"/>
        </w:numPr>
        <w:rPr>
          <w:b/>
          <w:bCs/>
        </w:rPr>
      </w:pPr>
      <w:r w:rsidRPr="00325C8A">
        <w:rPr>
          <w:b/>
          <w:bCs/>
        </w:rPr>
        <w:t>Market access intelligence shared across target selection and development planning</w:t>
      </w:r>
    </w:p>
    <w:p w14:paraId="4DFB41B3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6.6 Module Deployment Models</w:t>
      </w:r>
    </w:p>
    <w:p w14:paraId="3B1455AB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Standalone Module Deployment:</w:t>
      </w:r>
    </w:p>
    <w:p w14:paraId="162756FE" w14:textId="77777777" w:rsidR="00325C8A" w:rsidRPr="00325C8A" w:rsidRDefault="00325C8A" w:rsidP="00791481">
      <w:pPr>
        <w:numPr>
          <w:ilvl w:val="0"/>
          <w:numId w:val="126"/>
        </w:numPr>
        <w:rPr>
          <w:b/>
          <w:bCs/>
        </w:rPr>
      </w:pPr>
      <w:r w:rsidRPr="00325C8A">
        <w:rPr>
          <w:b/>
          <w:bCs/>
        </w:rPr>
        <w:t>Independent functionality: Each module operates effectively as standalone solution</w:t>
      </w:r>
    </w:p>
    <w:p w14:paraId="7E4107E4" w14:textId="77777777" w:rsidR="00325C8A" w:rsidRPr="00325C8A" w:rsidRDefault="00325C8A" w:rsidP="00791481">
      <w:pPr>
        <w:numPr>
          <w:ilvl w:val="0"/>
          <w:numId w:val="126"/>
        </w:numPr>
        <w:rPr>
          <w:b/>
          <w:bCs/>
        </w:rPr>
      </w:pPr>
      <w:r w:rsidRPr="00325C8A">
        <w:rPr>
          <w:b/>
          <w:bCs/>
        </w:rPr>
        <w:t>Focused value proposition: Clear ROI and business case for individual modules</w:t>
      </w:r>
    </w:p>
    <w:p w14:paraId="1FD8A9D2" w14:textId="77777777" w:rsidR="00325C8A" w:rsidRPr="00325C8A" w:rsidRDefault="00325C8A" w:rsidP="00791481">
      <w:pPr>
        <w:numPr>
          <w:ilvl w:val="0"/>
          <w:numId w:val="126"/>
        </w:numPr>
        <w:rPr>
          <w:b/>
          <w:bCs/>
        </w:rPr>
      </w:pPr>
      <w:r w:rsidRPr="00325C8A">
        <w:rPr>
          <w:b/>
          <w:bCs/>
        </w:rPr>
        <w:t>Gradual expansion: Customers can expand to additional modules over time</w:t>
      </w:r>
    </w:p>
    <w:p w14:paraId="55F797A8" w14:textId="77777777" w:rsidR="00325C8A" w:rsidRPr="00325C8A" w:rsidRDefault="00325C8A" w:rsidP="00791481">
      <w:pPr>
        <w:numPr>
          <w:ilvl w:val="0"/>
          <w:numId w:val="126"/>
        </w:numPr>
        <w:rPr>
          <w:b/>
          <w:bCs/>
        </w:rPr>
      </w:pPr>
      <w:r w:rsidRPr="00325C8A">
        <w:rPr>
          <w:b/>
          <w:bCs/>
        </w:rPr>
        <w:t>Integration benefits: Cross-module value becomes apparent through usage</w:t>
      </w:r>
    </w:p>
    <w:p w14:paraId="1681F4FB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Platform Deployment:</w:t>
      </w:r>
    </w:p>
    <w:p w14:paraId="129FF8B5" w14:textId="77777777" w:rsidR="00325C8A" w:rsidRPr="00325C8A" w:rsidRDefault="00325C8A" w:rsidP="00791481">
      <w:pPr>
        <w:numPr>
          <w:ilvl w:val="0"/>
          <w:numId w:val="127"/>
        </w:numPr>
        <w:rPr>
          <w:b/>
          <w:bCs/>
        </w:rPr>
      </w:pPr>
      <w:r w:rsidRPr="00325C8A">
        <w:rPr>
          <w:b/>
          <w:bCs/>
        </w:rPr>
        <w:lastRenderedPageBreak/>
        <w:t>Full ecosystem implementation: All modules deployed as integrated platform</w:t>
      </w:r>
    </w:p>
    <w:p w14:paraId="1E150216" w14:textId="77777777" w:rsidR="00325C8A" w:rsidRPr="00325C8A" w:rsidRDefault="00325C8A" w:rsidP="00791481">
      <w:pPr>
        <w:numPr>
          <w:ilvl w:val="0"/>
          <w:numId w:val="127"/>
        </w:numPr>
        <w:rPr>
          <w:b/>
          <w:bCs/>
        </w:rPr>
      </w:pPr>
      <w:r w:rsidRPr="00325C8A">
        <w:rPr>
          <w:b/>
          <w:bCs/>
        </w:rPr>
        <w:t>Maximum intelligence sharing: Cross-domain insights and recommendations</w:t>
      </w:r>
    </w:p>
    <w:p w14:paraId="26FDC0AA" w14:textId="77777777" w:rsidR="00325C8A" w:rsidRPr="00325C8A" w:rsidRDefault="00325C8A" w:rsidP="00791481">
      <w:pPr>
        <w:numPr>
          <w:ilvl w:val="0"/>
          <w:numId w:val="127"/>
        </w:numPr>
        <w:rPr>
          <w:b/>
          <w:bCs/>
        </w:rPr>
      </w:pPr>
      <w:r w:rsidRPr="00325C8A">
        <w:rPr>
          <w:b/>
          <w:bCs/>
        </w:rPr>
        <w:t>Unified user experience: Single interface for all life sciences intelligence needs</w:t>
      </w:r>
    </w:p>
    <w:p w14:paraId="6FD4F5D9" w14:textId="77777777" w:rsidR="00325C8A" w:rsidRPr="00325C8A" w:rsidRDefault="00325C8A" w:rsidP="00791481">
      <w:pPr>
        <w:numPr>
          <w:ilvl w:val="0"/>
          <w:numId w:val="127"/>
        </w:numPr>
        <w:rPr>
          <w:b/>
          <w:bCs/>
        </w:rPr>
      </w:pPr>
      <w:r w:rsidRPr="00325C8A">
        <w:rPr>
          <w:b/>
          <w:bCs/>
        </w:rPr>
        <w:t>Comprehensive audit trails: End-to-end decision lineage and compliance</w:t>
      </w:r>
    </w:p>
    <w:p w14:paraId="57E87998" w14:textId="77777777" w:rsidR="00325C8A" w:rsidRPr="00325C8A" w:rsidRDefault="00325C8A" w:rsidP="00325C8A">
      <w:pPr>
        <w:rPr>
          <w:b/>
          <w:bCs/>
        </w:rPr>
      </w:pPr>
      <w:r w:rsidRPr="00325C8A">
        <w:rPr>
          <w:b/>
          <w:bCs/>
        </w:rPr>
        <w:t>Partner-Led Deployment:</w:t>
      </w:r>
    </w:p>
    <w:p w14:paraId="0C8DAE7D" w14:textId="77777777" w:rsidR="00325C8A" w:rsidRPr="00325C8A" w:rsidRDefault="00325C8A" w:rsidP="00791481">
      <w:pPr>
        <w:numPr>
          <w:ilvl w:val="0"/>
          <w:numId w:val="128"/>
        </w:numPr>
        <w:rPr>
          <w:b/>
          <w:bCs/>
        </w:rPr>
      </w:pPr>
      <w:r w:rsidRPr="00325C8A">
        <w:rPr>
          <w:b/>
          <w:bCs/>
        </w:rPr>
        <w:t>White-label implementation: Partners deploy branded versions of modules</w:t>
      </w:r>
    </w:p>
    <w:p w14:paraId="326BA4F6" w14:textId="77777777" w:rsidR="00325C8A" w:rsidRPr="00325C8A" w:rsidRDefault="00325C8A" w:rsidP="00791481">
      <w:pPr>
        <w:numPr>
          <w:ilvl w:val="0"/>
          <w:numId w:val="128"/>
        </w:numPr>
        <w:rPr>
          <w:b/>
          <w:bCs/>
        </w:rPr>
      </w:pPr>
      <w:r w:rsidRPr="00325C8A">
        <w:rPr>
          <w:b/>
          <w:bCs/>
        </w:rPr>
        <w:t>Domain specialization: Partners add vertical expertise and market relationships</w:t>
      </w:r>
    </w:p>
    <w:p w14:paraId="66A44A01" w14:textId="77777777" w:rsidR="00325C8A" w:rsidRPr="00325C8A" w:rsidRDefault="00325C8A" w:rsidP="00791481">
      <w:pPr>
        <w:numPr>
          <w:ilvl w:val="0"/>
          <w:numId w:val="128"/>
        </w:numPr>
        <w:rPr>
          <w:b/>
          <w:bCs/>
        </w:rPr>
      </w:pPr>
      <w:r w:rsidRPr="00325C8A">
        <w:rPr>
          <w:b/>
          <w:bCs/>
        </w:rPr>
        <w:t>Shared development: Joint enhancement and feature development</w:t>
      </w:r>
    </w:p>
    <w:p w14:paraId="47B803FF" w14:textId="77777777" w:rsidR="00325C8A" w:rsidRPr="00325C8A" w:rsidRDefault="00325C8A" w:rsidP="00791481">
      <w:pPr>
        <w:numPr>
          <w:ilvl w:val="0"/>
          <w:numId w:val="128"/>
        </w:numPr>
        <w:rPr>
          <w:b/>
          <w:bCs/>
        </w:rPr>
      </w:pPr>
      <w:r w:rsidRPr="00325C8A">
        <w:rPr>
          <w:b/>
          <w:bCs/>
        </w:rPr>
        <w:t>Revenue sharing: Multiple revenue streams for platform and partners</w:t>
      </w:r>
    </w:p>
    <w:p w14:paraId="206889D1" w14:textId="77777777" w:rsidR="008B014B" w:rsidRPr="008B014B" w:rsidRDefault="00000000" w:rsidP="008B014B">
      <w:r>
        <w:pict w14:anchorId="7505E4B2">
          <v:rect id="_x0000_i1031" style="width:0;height:1.5pt" o:hralign="center" o:hrstd="t" o:hr="t" fillcolor="#a0a0a0" stroked="f"/>
        </w:pict>
      </w:r>
    </w:p>
    <w:p w14:paraId="657BCCDF" w14:textId="77777777" w:rsidR="008B014B" w:rsidRPr="008B014B" w:rsidRDefault="008B014B" w:rsidP="008B014B">
      <w:pPr>
        <w:pStyle w:val="Heading1"/>
      </w:pPr>
      <w:bookmarkStart w:id="17" w:name="_Toc202341187"/>
      <w:r w:rsidRPr="008B014B">
        <w:t>7. Technical Specifications</w:t>
      </w:r>
      <w:bookmarkEnd w:id="17"/>
    </w:p>
    <w:p w14:paraId="596F7ED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7.1 Infrastructure Architecture</w:t>
      </w:r>
    </w:p>
    <w:p w14:paraId="2561292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Cloud Platform (AWS)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983"/>
        <w:gridCol w:w="1987"/>
        <w:gridCol w:w="2560"/>
      </w:tblGrid>
      <w:tr w:rsidR="008B014B" w:rsidRPr="008B014B" w14:paraId="4012DB51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3FE4E" w14:textId="77777777" w:rsidR="008B014B" w:rsidRPr="008B014B" w:rsidRDefault="008B014B" w:rsidP="008B014B">
            <w:pPr>
              <w:rPr>
                <w:b/>
                <w:bCs/>
              </w:rPr>
            </w:pPr>
            <w:commentRangeStart w:id="18"/>
            <w:r w:rsidRPr="008B014B">
              <w:rPr>
                <w:b/>
                <w:bCs/>
              </w:rPr>
              <w:t>Service Category</w:t>
            </w:r>
          </w:p>
        </w:tc>
        <w:tc>
          <w:tcPr>
            <w:tcW w:w="0" w:type="auto"/>
            <w:vAlign w:val="center"/>
            <w:hideMark/>
          </w:tcPr>
          <w:p w14:paraId="4BEFC0F7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AWS Services</w:t>
            </w:r>
          </w:p>
        </w:tc>
        <w:tc>
          <w:tcPr>
            <w:tcW w:w="0" w:type="auto"/>
            <w:vAlign w:val="center"/>
            <w:hideMark/>
          </w:tcPr>
          <w:p w14:paraId="47CA9A46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428D4167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Scaling Strategy</w:t>
            </w:r>
          </w:p>
        </w:tc>
      </w:tr>
      <w:tr w:rsidR="008B014B" w:rsidRPr="008B014B" w14:paraId="087D6FC5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9688" w14:textId="77777777" w:rsidR="008B014B" w:rsidRPr="008B014B" w:rsidRDefault="008B014B" w:rsidP="008B014B">
            <w:r w:rsidRPr="008B014B">
              <w:rPr>
                <w:b/>
                <w:bCs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49BFACA8" w14:textId="77777777" w:rsidR="008B014B" w:rsidRPr="008B014B" w:rsidRDefault="008B014B" w:rsidP="008B014B">
            <w:r w:rsidRPr="008B014B">
              <w:t xml:space="preserve">ECS </w:t>
            </w:r>
            <w:proofErr w:type="spellStart"/>
            <w:r w:rsidRPr="008B014B">
              <w:t>Fargate</w:t>
            </w:r>
            <w:proofErr w:type="spellEnd"/>
            <w:r w:rsidRPr="008B014B">
              <w:t>, Lambda</w:t>
            </w:r>
          </w:p>
        </w:tc>
        <w:tc>
          <w:tcPr>
            <w:tcW w:w="0" w:type="auto"/>
            <w:vAlign w:val="center"/>
            <w:hideMark/>
          </w:tcPr>
          <w:p w14:paraId="594F8D49" w14:textId="77777777" w:rsidR="008B014B" w:rsidRPr="008B014B" w:rsidRDefault="008B014B" w:rsidP="008B014B">
            <w:r w:rsidRPr="008B014B">
              <w:t>Auto-scaling groups</w:t>
            </w:r>
          </w:p>
        </w:tc>
        <w:tc>
          <w:tcPr>
            <w:tcW w:w="0" w:type="auto"/>
            <w:vAlign w:val="center"/>
            <w:hideMark/>
          </w:tcPr>
          <w:p w14:paraId="5BEC04B5" w14:textId="77777777" w:rsidR="008B014B" w:rsidRPr="008B014B" w:rsidRDefault="008B014B" w:rsidP="008B014B">
            <w:r w:rsidRPr="008B014B">
              <w:t>CPU/memory-based scaling</w:t>
            </w:r>
          </w:p>
        </w:tc>
      </w:tr>
      <w:tr w:rsidR="008B014B" w:rsidRPr="008B014B" w14:paraId="1EDB9F0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8E24" w14:textId="77777777" w:rsidR="008B014B" w:rsidRPr="008B014B" w:rsidRDefault="008B014B" w:rsidP="008B014B">
            <w:r w:rsidRPr="008B014B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49AD00C" w14:textId="77777777" w:rsidR="008B014B" w:rsidRPr="008B014B" w:rsidRDefault="008B014B" w:rsidP="008B014B">
            <w:r w:rsidRPr="008B014B">
              <w:t>S3, EFS, RDS Aurora</w:t>
            </w:r>
          </w:p>
        </w:tc>
        <w:tc>
          <w:tcPr>
            <w:tcW w:w="0" w:type="auto"/>
            <w:vAlign w:val="center"/>
            <w:hideMark/>
          </w:tcPr>
          <w:p w14:paraId="522C3573" w14:textId="77777777" w:rsidR="008B014B" w:rsidRPr="008B014B" w:rsidRDefault="008B014B" w:rsidP="008B014B">
            <w:r w:rsidRPr="008B014B">
              <w:t>Multi-AZ deployment</w:t>
            </w:r>
          </w:p>
        </w:tc>
        <w:tc>
          <w:tcPr>
            <w:tcW w:w="0" w:type="auto"/>
            <w:vAlign w:val="center"/>
            <w:hideMark/>
          </w:tcPr>
          <w:p w14:paraId="050B557F" w14:textId="77777777" w:rsidR="008B014B" w:rsidRPr="008B014B" w:rsidRDefault="008B014B" w:rsidP="008B014B">
            <w:r w:rsidRPr="008B014B">
              <w:t>Read replicas, sharding</w:t>
            </w:r>
          </w:p>
        </w:tc>
      </w:tr>
      <w:tr w:rsidR="008B014B" w:rsidRPr="008B014B" w14:paraId="122D9B5D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0091" w14:textId="77777777" w:rsidR="008B014B" w:rsidRPr="008B014B" w:rsidRDefault="008B014B" w:rsidP="008B014B">
            <w:r w:rsidRPr="008B014B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65D2A9A5" w14:textId="77777777" w:rsidR="008B014B" w:rsidRPr="008B014B" w:rsidRDefault="008B014B" w:rsidP="008B014B">
            <w:r w:rsidRPr="008B014B">
              <w:t>VPC, ALB, CloudFront</w:t>
            </w:r>
          </w:p>
        </w:tc>
        <w:tc>
          <w:tcPr>
            <w:tcW w:w="0" w:type="auto"/>
            <w:vAlign w:val="center"/>
            <w:hideMark/>
          </w:tcPr>
          <w:p w14:paraId="5DC2F927" w14:textId="77777777" w:rsidR="008B014B" w:rsidRPr="008B014B" w:rsidRDefault="008B014B" w:rsidP="008B014B">
            <w:r w:rsidRPr="008B014B">
              <w:t>Private subnets</w:t>
            </w:r>
          </w:p>
        </w:tc>
        <w:tc>
          <w:tcPr>
            <w:tcW w:w="0" w:type="auto"/>
            <w:vAlign w:val="center"/>
            <w:hideMark/>
          </w:tcPr>
          <w:p w14:paraId="1BDD41AF" w14:textId="77777777" w:rsidR="008B014B" w:rsidRPr="008B014B" w:rsidRDefault="008B014B" w:rsidP="008B014B">
            <w:r w:rsidRPr="008B014B">
              <w:t>Multi-region distribution</w:t>
            </w:r>
          </w:p>
        </w:tc>
      </w:tr>
      <w:tr w:rsidR="008B014B" w:rsidRPr="008B014B" w14:paraId="19058E4D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E884" w14:textId="77777777" w:rsidR="008B014B" w:rsidRPr="008B014B" w:rsidRDefault="008B014B" w:rsidP="008B014B">
            <w:r w:rsidRPr="008B014B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CBE16D2" w14:textId="77777777" w:rsidR="008B014B" w:rsidRPr="008B014B" w:rsidRDefault="008B014B" w:rsidP="008B014B">
            <w:r w:rsidRPr="008B014B">
              <w:t>IAM, KMS, WAF</w:t>
            </w:r>
          </w:p>
        </w:tc>
        <w:tc>
          <w:tcPr>
            <w:tcW w:w="0" w:type="auto"/>
            <w:vAlign w:val="center"/>
            <w:hideMark/>
          </w:tcPr>
          <w:p w14:paraId="237E74B2" w14:textId="77777777" w:rsidR="008B014B" w:rsidRPr="008B014B" w:rsidRDefault="008B014B" w:rsidP="008B014B">
            <w:r w:rsidRPr="008B014B">
              <w:t>Least privilege access</w:t>
            </w:r>
          </w:p>
        </w:tc>
        <w:tc>
          <w:tcPr>
            <w:tcW w:w="0" w:type="auto"/>
            <w:vAlign w:val="center"/>
            <w:hideMark/>
          </w:tcPr>
          <w:p w14:paraId="454F94A0" w14:textId="77777777" w:rsidR="008B014B" w:rsidRPr="008B014B" w:rsidRDefault="008B014B" w:rsidP="008B014B">
            <w:r w:rsidRPr="008B014B">
              <w:t>Zero-trust architecture</w:t>
            </w:r>
          </w:p>
        </w:tc>
      </w:tr>
      <w:tr w:rsidR="008B014B" w:rsidRPr="008B014B" w14:paraId="287D51B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0E117" w14:textId="77777777" w:rsidR="008B014B" w:rsidRPr="008B014B" w:rsidRDefault="008B014B" w:rsidP="008B014B">
            <w:r w:rsidRPr="008B014B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F37DCEA" w14:textId="77777777" w:rsidR="008B014B" w:rsidRPr="008B014B" w:rsidRDefault="008B014B" w:rsidP="008B014B">
            <w:r w:rsidRPr="008B014B">
              <w:t>CloudWatch, X-Ray</w:t>
            </w:r>
          </w:p>
        </w:tc>
        <w:tc>
          <w:tcPr>
            <w:tcW w:w="0" w:type="auto"/>
            <w:vAlign w:val="center"/>
            <w:hideMark/>
          </w:tcPr>
          <w:p w14:paraId="5D22C144" w14:textId="77777777" w:rsidR="008B014B" w:rsidRPr="008B014B" w:rsidRDefault="008B014B" w:rsidP="008B014B">
            <w:r w:rsidRPr="008B014B">
              <w:t>Custom metrics</w:t>
            </w:r>
          </w:p>
        </w:tc>
        <w:tc>
          <w:tcPr>
            <w:tcW w:w="0" w:type="auto"/>
            <w:vAlign w:val="center"/>
            <w:hideMark/>
          </w:tcPr>
          <w:p w14:paraId="195D39C1" w14:textId="77777777" w:rsidR="008B014B" w:rsidRPr="008B014B" w:rsidRDefault="008B014B" w:rsidP="008B014B">
            <w:r w:rsidRPr="008B014B">
              <w:t>Automated alerting</w:t>
            </w:r>
            <w:commentRangeEnd w:id="18"/>
            <w:r w:rsidR="009E6DC1" w:rsidRPr="008B014B">
              <w:rPr>
                <w:rStyle w:val="CommentReference"/>
                <w:sz w:val="22"/>
                <w:szCs w:val="22"/>
              </w:rPr>
              <w:commentReference w:id="18"/>
            </w:r>
          </w:p>
        </w:tc>
      </w:tr>
    </w:tbl>
    <w:p w14:paraId="371021AC" w14:textId="77777777" w:rsidR="007F3A3E" w:rsidRPr="007F3A3E" w:rsidRDefault="007F3A3E" w:rsidP="007F3A3E">
      <w:pPr>
        <w:rPr>
          <w:b/>
          <w:bCs/>
        </w:rPr>
      </w:pPr>
      <w:r>
        <w:rPr>
          <w:b/>
          <w:bCs/>
        </w:rPr>
        <w:br/>
      </w:r>
      <w:r w:rsidRPr="007F3A3E">
        <w:rPr>
          <w:b/>
          <w:bCs/>
        </w:rPr>
        <w:t>Database Architecture</w:t>
      </w:r>
    </w:p>
    <w:p w14:paraId="00E88A12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Primary Storage:</w:t>
      </w:r>
    </w:p>
    <w:p w14:paraId="74059786" w14:textId="77777777" w:rsidR="007F3A3E" w:rsidRPr="007F3A3E" w:rsidRDefault="007F3A3E" w:rsidP="00791481">
      <w:pPr>
        <w:numPr>
          <w:ilvl w:val="0"/>
          <w:numId w:val="129"/>
        </w:numPr>
        <w:rPr>
          <w:b/>
          <w:bCs/>
        </w:rPr>
      </w:pPr>
      <w:r w:rsidRPr="007F3A3E">
        <w:rPr>
          <w:b/>
          <w:bCs/>
        </w:rPr>
        <w:t>PostgreSQL (RDS Aurora): Relational data, user management, configuration</w:t>
      </w:r>
    </w:p>
    <w:p w14:paraId="1592D85C" w14:textId="77777777" w:rsidR="007F3A3E" w:rsidRPr="007F3A3E" w:rsidRDefault="007F3A3E" w:rsidP="00791481">
      <w:pPr>
        <w:numPr>
          <w:ilvl w:val="0"/>
          <w:numId w:val="129"/>
        </w:numPr>
        <w:rPr>
          <w:b/>
          <w:bCs/>
        </w:rPr>
      </w:pPr>
      <w:r w:rsidRPr="007F3A3E">
        <w:rPr>
          <w:b/>
          <w:bCs/>
        </w:rPr>
        <w:t>Neo4j Enterprise: Graph data, knowledge mesh, relationship queries</w:t>
      </w:r>
    </w:p>
    <w:p w14:paraId="3D82F6FF" w14:textId="77777777" w:rsidR="007F3A3E" w:rsidRPr="007F3A3E" w:rsidRDefault="007F3A3E" w:rsidP="00791481">
      <w:pPr>
        <w:numPr>
          <w:ilvl w:val="0"/>
          <w:numId w:val="129"/>
        </w:numPr>
        <w:rPr>
          <w:b/>
          <w:bCs/>
        </w:rPr>
      </w:pPr>
      <w:r w:rsidRPr="007F3A3E">
        <w:rPr>
          <w:b/>
          <w:bCs/>
        </w:rPr>
        <w:t>MongoDB Atlas: Document storage, unstructured data, content management</w:t>
      </w:r>
    </w:p>
    <w:p w14:paraId="644A699A" w14:textId="77777777" w:rsidR="007F3A3E" w:rsidRPr="007F3A3E" w:rsidRDefault="007F3A3E" w:rsidP="00791481">
      <w:pPr>
        <w:numPr>
          <w:ilvl w:val="0"/>
          <w:numId w:val="129"/>
        </w:numPr>
        <w:rPr>
          <w:b/>
          <w:bCs/>
        </w:rPr>
      </w:pPr>
      <w:r w:rsidRPr="007F3A3E">
        <w:rPr>
          <w:b/>
          <w:bCs/>
        </w:rPr>
        <w:t>Redis Cluster: Caching layer, session management, real-time data</w:t>
      </w:r>
    </w:p>
    <w:p w14:paraId="15C23867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Data Pipeline:</w:t>
      </w:r>
    </w:p>
    <w:p w14:paraId="56FA79C5" w14:textId="77777777" w:rsidR="007F3A3E" w:rsidRPr="007F3A3E" w:rsidRDefault="007F3A3E" w:rsidP="00791481">
      <w:pPr>
        <w:numPr>
          <w:ilvl w:val="0"/>
          <w:numId w:val="130"/>
        </w:numPr>
        <w:rPr>
          <w:b/>
          <w:bCs/>
        </w:rPr>
      </w:pPr>
      <w:r w:rsidRPr="007F3A3E">
        <w:rPr>
          <w:b/>
          <w:bCs/>
        </w:rPr>
        <w:lastRenderedPageBreak/>
        <w:t>Apache Kafka: Event streaming, real-time data ingestion</w:t>
      </w:r>
    </w:p>
    <w:p w14:paraId="621E56CD" w14:textId="77777777" w:rsidR="007F3A3E" w:rsidRPr="007F3A3E" w:rsidRDefault="007F3A3E" w:rsidP="00791481">
      <w:pPr>
        <w:numPr>
          <w:ilvl w:val="0"/>
          <w:numId w:val="130"/>
        </w:numPr>
        <w:rPr>
          <w:b/>
          <w:bCs/>
        </w:rPr>
      </w:pPr>
      <w:r w:rsidRPr="007F3A3E">
        <w:rPr>
          <w:b/>
          <w:bCs/>
        </w:rPr>
        <w:t>Apache Airflow: Workflow orchestration, batch processing</w:t>
      </w:r>
    </w:p>
    <w:p w14:paraId="40F4E751" w14:textId="77777777" w:rsidR="007F3A3E" w:rsidRPr="007F3A3E" w:rsidRDefault="007F3A3E" w:rsidP="00791481">
      <w:pPr>
        <w:numPr>
          <w:ilvl w:val="0"/>
          <w:numId w:val="130"/>
        </w:numPr>
        <w:rPr>
          <w:b/>
          <w:bCs/>
        </w:rPr>
      </w:pPr>
      <w:r w:rsidRPr="007F3A3E">
        <w:rPr>
          <w:b/>
          <w:bCs/>
        </w:rPr>
        <w:t>Elasticsearch: Search indexing, log aggregation, analytics</w:t>
      </w:r>
    </w:p>
    <w:p w14:paraId="0E5AD709" w14:textId="77777777" w:rsidR="007F3A3E" w:rsidRPr="007F3A3E" w:rsidRDefault="007F3A3E" w:rsidP="00791481">
      <w:pPr>
        <w:numPr>
          <w:ilvl w:val="0"/>
          <w:numId w:val="130"/>
        </w:numPr>
        <w:rPr>
          <w:b/>
          <w:bCs/>
        </w:rPr>
      </w:pPr>
      <w:proofErr w:type="spellStart"/>
      <w:r w:rsidRPr="007F3A3E">
        <w:rPr>
          <w:b/>
          <w:bCs/>
        </w:rPr>
        <w:t>InfluxDB</w:t>
      </w:r>
      <w:proofErr w:type="spellEnd"/>
      <w:r w:rsidRPr="007F3A3E">
        <w:rPr>
          <w:b/>
          <w:bCs/>
        </w:rPr>
        <w:t>: Time-series data, metrics storage, performance monitoring</w:t>
      </w:r>
    </w:p>
    <w:p w14:paraId="3511733B" w14:textId="77777777" w:rsidR="007F3A3E" w:rsidRDefault="007F3A3E" w:rsidP="007F3A3E">
      <w:pPr>
        <w:pStyle w:val="whitespace-normal"/>
      </w:pPr>
      <w:r>
        <w:rPr>
          <w:rStyle w:val="Strong"/>
          <w:rFonts w:eastAsiaTheme="majorEastAsia"/>
        </w:rPr>
        <w:t>Service Decomposition Strategy:</w:t>
      </w:r>
    </w:p>
    <w:p w14:paraId="797E7F17" w14:textId="35A0AE47" w:rsidR="007F3A3E" w:rsidRDefault="007F3A3E" w:rsidP="007F3A3E">
      <w:pPr>
        <w:pStyle w:val="HTMLPreformatted"/>
      </w:pPr>
      <w:del w:id="19" w:author="George Brunner" w:date="2025-08-06T13:26:00Z" w16du:dateUtc="2025-08-06T17:26:00Z">
        <w:r w:rsidDel="004174DA">
          <w:delText>yaml</w:delText>
        </w:r>
      </w:del>
      <w:ins w:id="20" w:author="George Brunner" w:date="2025-08-06T13:26:00Z" w16du:dateUtc="2025-08-06T17:26:00Z">
        <w:r w:rsidR="004174DA">
          <w:t xml:space="preserve"> </w:t>
        </w:r>
      </w:ins>
    </w:p>
    <w:p w14:paraId="04DE7B5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t># Core Platform Services</w:t>
      </w:r>
    </w:p>
    <w:p w14:paraId="662E4DF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platform_services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1971A74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api_gateway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82BA25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"Kong/AWS API Gateway"</w:t>
      </w:r>
    </w:p>
    <w:p w14:paraId="7CFECE7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"Authentication"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"Rate limiting"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"Request routing"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5644CC8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"Auto-scaling based on request volume"</w:t>
      </w:r>
    </w:p>
    <w:p w14:paraId="2866602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"99.9% availability, &lt;50ms latency"</w:t>
      </w:r>
    </w:p>
    <w:p w14:paraId="7A82C81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</w:p>
    <w:p w14:paraId="064264E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transform_service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C26EB2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"Python/</w:t>
      </w:r>
      <w:proofErr w:type="spellStart"/>
      <w:r>
        <w:rPr>
          <w:rStyle w:val="token"/>
          <w:rFonts w:ascii="var(--font-mono)" w:eastAsiaTheme="majorEastAsia" w:hAnsi="var(--font-mono)"/>
          <w:color w:val="50A14F"/>
        </w:rPr>
        <w:t>FastAPI</w:t>
      </w:r>
      <w:proofErr w:type="spellEnd"/>
      <w:r>
        <w:rPr>
          <w:rStyle w:val="token"/>
          <w:rFonts w:ascii="var(--font-mono)" w:eastAsiaTheme="majorEastAsia" w:hAnsi="var(--font-mono)"/>
          <w:color w:val="50A14F"/>
        </w:rPr>
        <w:t xml:space="preserve"> with Celery workers"</w:t>
      </w:r>
    </w:p>
    <w:p w14:paraId="3C19330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"Document processing"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"NLP pipeline"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"Ontology mapping"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2DC876C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"Queue-based horizontal scaling"</w:t>
      </w:r>
    </w:p>
    <w:p w14:paraId="7E81903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"&lt;500ms document processing, 1000 docs/minute"</w:t>
      </w:r>
    </w:p>
    <w:p w14:paraId="4B85E18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</w:p>
    <w:p w14:paraId="6A2A9CC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mesh_service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FCDBE8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 xml:space="preserve">"Neo4j with custom </w:t>
      </w:r>
      <w:proofErr w:type="spellStart"/>
      <w:r>
        <w:rPr>
          <w:rStyle w:val="token"/>
          <w:rFonts w:ascii="var(--font-mono)" w:eastAsiaTheme="majorEastAsia" w:hAnsi="var(--font-mono)"/>
          <w:color w:val="50A14F"/>
        </w:rPr>
        <w:t>GraphQL</w:t>
      </w:r>
      <w:proofErr w:type="spellEnd"/>
      <w:r>
        <w:rPr>
          <w:rStyle w:val="token"/>
          <w:rFonts w:ascii="var(--font-mono)" w:eastAsiaTheme="majorEastAsia" w:hAnsi="var(--font-mono)"/>
          <w:color w:val="50A14F"/>
        </w:rPr>
        <w:t xml:space="preserve"> layer"</w:t>
      </w:r>
    </w:p>
    <w:p w14:paraId="1314513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"Graph operations"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"Semantic queries"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"Relationship inference"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0D7D4A2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"Read replicas with write coordination"</w:t>
      </w:r>
    </w:p>
    <w:p w14:paraId="1A93A95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"&lt;200ms simple queries, &lt;1s complex traversals"</w:t>
      </w:r>
    </w:p>
    <w:p w14:paraId="2DD363C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</w:p>
    <w:p w14:paraId="21A719C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sophie_orchestrator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22952E1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"Python with custom agent framework"</w:t>
      </w:r>
    </w:p>
    <w:p w14:paraId="50158AF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"Agent coordination"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"Decision engine"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"Workflow orchestration"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6581B79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"Event-driven with persistent state management"</w:t>
      </w:r>
    </w:p>
    <w:p w14:paraId="3C6D181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"&lt;5s decision generation, 100 concurrent agents"</w:t>
      </w:r>
    </w:p>
    <w:p w14:paraId="4041E3F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3AD3BB72" w14:textId="77777777" w:rsidR="007F3A3E" w:rsidRPr="00822507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 w:rsidRPr="00822507">
        <w:rPr>
          <w:rStyle w:val="token"/>
          <w:rFonts w:ascii="var(--font-mono)" w:eastAsiaTheme="majorEastAsia" w:hAnsi="var(--font-mono)"/>
          <w:i/>
          <w:iCs/>
          <w:color w:val="A0A1A7"/>
        </w:rPr>
        <w:t># Module Services</w:t>
      </w:r>
    </w:p>
    <w:p w14:paraId="67CAE525" w14:textId="77777777" w:rsidR="007F3A3E" w:rsidRPr="00822507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 w:rsidRPr="00822507">
        <w:rPr>
          <w:rStyle w:val="token"/>
          <w:rFonts w:ascii="var(--font-mono)" w:eastAsiaTheme="majorEastAsia" w:hAnsi="var(--font-mono)"/>
          <w:color w:val="B76B01"/>
        </w:rPr>
        <w:t>module_services</w:t>
      </w:r>
      <w:proofErr w:type="spellEnd"/>
      <w:r w:rsidRPr="00822507"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6DC5A962" w14:textId="77777777" w:rsidR="007F3A3E" w:rsidRPr="00822507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 w:rsidRPr="00822507">
        <w:rPr>
          <w:rStyle w:val="HTMLCode"/>
          <w:rFonts w:ascii="var(--font-mono)" w:eastAsiaTheme="majorEastAsia" w:hAnsi="var(--font-mono)"/>
          <w:color w:val="383A42"/>
        </w:rPr>
        <w:lastRenderedPageBreak/>
        <w:t xml:space="preserve">  </w:t>
      </w:r>
      <w:proofErr w:type="spellStart"/>
      <w:r w:rsidRPr="00822507">
        <w:rPr>
          <w:rStyle w:val="token"/>
          <w:rFonts w:ascii="var(--font-mono)" w:eastAsiaTheme="majorEastAsia" w:hAnsi="var(--font-mono)"/>
          <w:color w:val="B76B01"/>
        </w:rPr>
        <w:t>profile_service</w:t>
      </w:r>
      <w:proofErr w:type="spellEnd"/>
      <w:r w:rsidRPr="00822507"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530018D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 w:rsidRPr="00822507"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"Python/Django with PostgreSQL"</w:t>
      </w:r>
    </w:p>
    <w:p w14:paraId="45C62D9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"Target analysis"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"Patient modeling"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"Market intelligence"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5ED02E9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"Horizontal scaling with load balancing"</w:t>
      </w:r>
    </w:p>
    <w:p w14:paraId="7397E87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"&lt;2s analysis requests, 99.5% availability"</w:t>
      </w:r>
    </w:p>
    <w:p w14:paraId="25BDEB0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</w:p>
    <w:p w14:paraId="01ED743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build_service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0D8EFB5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"Node.js/Express with MongoDB"</w:t>
      </w:r>
    </w:p>
    <w:p w14:paraId="414D821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"Project optimization"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"Resource planning"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"Risk analysis"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5584876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"Microservice mesh with auto-scaling"</w:t>
      </w:r>
    </w:p>
    <w:p w14:paraId="584AFBC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"&lt;1s dashboard updates, real-time alerts"</w:t>
      </w:r>
    </w:p>
    <w:p w14:paraId="4FA9726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</w:p>
    <w:p w14:paraId="3295EDD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emme_service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CD1716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technology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"Java/Spring Boot with PostgreSQL"</w:t>
      </w:r>
    </w:p>
    <w:p w14:paraId="49F917C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responsibilities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383A42"/>
        </w:rPr>
        <w:t>[</w:t>
      </w:r>
      <w:r>
        <w:rPr>
          <w:rStyle w:val="token"/>
          <w:rFonts w:ascii="var(--font-mono)" w:eastAsiaTheme="majorEastAsia" w:hAnsi="var(--font-mono)"/>
          <w:color w:val="50A14F"/>
        </w:rPr>
        <w:t>"MLR workflows"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"Compliance monitoring"</w:t>
      </w:r>
      <w:r>
        <w:rPr>
          <w:rStyle w:val="token"/>
          <w:rFonts w:ascii="var(--font-mono)" w:eastAsiaTheme="majorEastAsia" w:hAnsi="var(--font-mono)"/>
          <w:color w:val="383A42"/>
        </w:rPr>
        <w:t>,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"Content governance"</w:t>
      </w:r>
      <w:r>
        <w:rPr>
          <w:rStyle w:val="token"/>
          <w:rFonts w:ascii="var(--font-mono)" w:eastAsiaTheme="majorEastAsia" w:hAnsi="var(--font-mono)"/>
          <w:color w:val="383A42"/>
        </w:rPr>
        <w:t>]</w:t>
      </w:r>
    </w:p>
    <w:p w14:paraId="7412C59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scaling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"Container orchestration with Kubernetes"</w:t>
      </w:r>
    </w:p>
    <w:p w14:paraId="0F336C48" w14:textId="77777777" w:rsidR="007F3A3E" w:rsidRDefault="007F3A3E" w:rsidP="007F3A3E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sla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"&lt;100ms workflow actions, 99.9% compliance"</w:t>
      </w:r>
    </w:p>
    <w:p w14:paraId="6AB5BB70" w14:textId="4DF8281F" w:rsidR="008B014B" w:rsidRPr="008B014B" w:rsidRDefault="007F3A3E" w:rsidP="008B014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8B014B" w:rsidRPr="008B014B">
        <w:rPr>
          <w:b/>
          <w:bCs/>
        </w:rPr>
        <w:t>7.2 AI/ML Technical Specifications [PARTIALLY FABRICATED - NEEDS VALIDATION]</w:t>
      </w:r>
    </w:p>
    <w:p w14:paraId="58E4BA9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AI Model Performance Validation [ARCHITECTURE PLANNED - PERFORMANCE NEEDS TESTING]</w:t>
      </w:r>
    </w:p>
    <w:p w14:paraId="59D6F2D8" w14:textId="77777777" w:rsidR="008B014B" w:rsidRPr="008B014B" w:rsidRDefault="008B014B" w:rsidP="008B014B">
      <w:r w:rsidRPr="008B014B">
        <w:rPr>
          <w:b/>
          <w:bCs/>
        </w:rPr>
        <w:t>Domain-Specific Models:</w:t>
      </w:r>
      <w:r w:rsidRPr="008B014B">
        <w:t xml:space="preserve"> </w:t>
      </w:r>
      <w:r w:rsidRPr="008B014B">
        <w:rPr>
          <w:b/>
          <w:bCs/>
        </w:rPr>
        <w:t>[TESTING FRAMEWORK IN DEVELOPMENT]</w:t>
      </w:r>
    </w:p>
    <w:p w14:paraId="262F26F5" w14:textId="77777777" w:rsidR="008B014B" w:rsidRPr="008B014B" w:rsidRDefault="008B014B" w:rsidP="008B014B">
      <w:proofErr w:type="spellStart"/>
      <w:r w:rsidRPr="008B014B">
        <w:t>json</w:t>
      </w:r>
      <w:proofErr w:type="spellEnd"/>
    </w:p>
    <w:p w14:paraId="79F63A5A" w14:textId="77777777" w:rsidR="008B014B" w:rsidRPr="008B014B" w:rsidRDefault="008B014B" w:rsidP="008B014B">
      <w:r w:rsidRPr="008B014B">
        <w:t>{</w:t>
      </w:r>
    </w:p>
    <w:p w14:paraId="7629751F" w14:textId="77777777" w:rsidR="008B014B" w:rsidRPr="008B014B" w:rsidRDefault="008B014B" w:rsidP="008B014B">
      <w:r w:rsidRPr="008B014B">
        <w:t xml:space="preserve">  "</w:t>
      </w:r>
      <w:proofErr w:type="spellStart"/>
      <w:r w:rsidRPr="008B014B">
        <w:t>biomedical_nlp</w:t>
      </w:r>
      <w:proofErr w:type="spellEnd"/>
      <w:proofErr w:type="gramStart"/>
      <w:r w:rsidRPr="008B014B">
        <w:t>": {</w:t>
      </w:r>
      <w:proofErr w:type="gramEnd"/>
    </w:p>
    <w:p w14:paraId="2F7F0BCA" w14:textId="77777777" w:rsidR="008B014B" w:rsidRPr="008B014B" w:rsidRDefault="008B014B" w:rsidP="008B014B">
      <w:r w:rsidRPr="008B014B">
        <w:t xml:space="preserve">    "model": "</w:t>
      </w:r>
      <w:proofErr w:type="spellStart"/>
      <w:r w:rsidRPr="008B014B">
        <w:t>BioBERT</w:t>
      </w:r>
      <w:proofErr w:type="spellEnd"/>
      <w:r w:rsidRPr="008B014B">
        <w:t xml:space="preserve"> + custom fine-tuning [PLANNED]",</w:t>
      </w:r>
    </w:p>
    <w:p w14:paraId="37F42305" w14:textId="77777777" w:rsidR="008B014B" w:rsidRPr="008B014B" w:rsidRDefault="008B014B" w:rsidP="008B014B">
      <w:r w:rsidRPr="008B014B">
        <w:t xml:space="preserve">    "accuracy": "[NEEDS VALIDATION - NO CURRENT TESTING]",</w:t>
      </w:r>
    </w:p>
    <w:p w14:paraId="2BF03A1B" w14:textId="77777777" w:rsidR="008B014B" w:rsidRPr="008B014B" w:rsidRDefault="008B014B" w:rsidP="008B014B">
      <w:r w:rsidRPr="008B014B">
        <w:t xml:space="preserve">    "latency": "[NEEDS MEASUREMENT]",</w:t>
      </w:r>
    </w:p>
    <w:p w14:paraId="39F1D5A2" w14:textId="77777777" w:rsidR="008B014B" w:rsidRPr="008B014B" w:rsidRDefault="008B014B" w:rsidP="008B014B">
      <w:r w:rsidRPr="008B014B">
        <w:t xml:space="preserve">    "validation": "[TESTING FRAMEWORK IN DEVELOPMENT]"</w:t>
      </w:r>
    </w:p>
    <w:p w14:paraId="0D9D67B2" w14:textId="77777777" w:rsidR="008B014B" w:rsidRPr="008B014B" w:rsidRDefault="008B014B" w:rsidP="008B014B">
      <w:r w:rsidRPr="008B014B">
        <w:t xml:space="preserve">  },</w:t>
      </w:r>
    </w:p>
    <w:p w14:paraId="6A9FC1D9" w14:textId="77777777" w:rsidR="008B014B" w:rsidRPr="008B014B" w:rsidRDefault="008B014B" w:rsidP="008B014B">
      <w:r w:rsidRPr="008B014B">
        <w:t xml:space="preserve">  "</w:t>
      </w:r>
      <w:proofErr w:type="spellStart"/>
      <w:r w:rsidRPr="008B014B">
        <w:t>graph_neural_networks</w:t>
      </w:r>
      <w:proofErr w:type="spellEnd"/>
      <w:proofErr w:type="gramStart"/>
      <w:r w:rsidRPr="008B014B">
        <w:t>": {</w:t>
      </w:r>
      <w:proofErr w:type="gramEnd"/>
    </w:p>
    <w:p w14:paraId="0DDC85CA" w14:textId="77777777" w:rsidR="008B014B" w:rsidRPr="008B014B" w:rsidRDefault="008B014B" w:rsidP="008B014B">
      <w:r w:rsidRPr="008B014B">
        <w:t xml:space="preserve">    "architecture": "</w:t>
      </w:r>
      <w:proofErr w:type="spellStart"/>
      <w:r w:rsidRPr="008B014B">
        <w:t>GraphSAGE</w:t>
      </w:r>
      <w:proofErr w:type="spellEnd"/>
      <w:r w:rsidRPr="008B014B">
        <w:t xml:space="preserve"> with attention [PLANNED]",</w:t>
      </w:r>
    </w:p>
    <w:p w14:paraId="600555B2" w14:textId="77777777" w:rsidR="008B014B" w:rsidRPr="008B014B" w:rsidRDefault="008B014B" w:rsidP="008B014B">
      <w:r w:rsidRPr="008B014B">
        <w:t xml:space="preserve">    "performance": "[NEEDS BENCHMARKING]",</w:t>
      </w:r>
    </w:p>
    <w:p w14:paraId="47B57A29" w14:textId="77777777" w:rsidR="008B014B" w:rsidRPr="008B014B" w:rsidRDefault="008B014B" w:rsidP="008B014B">
      <w:r w:rsidRPr="008B014B">
        <w:lastRenderedPageBreak/>
        <w:t xml:space="preserve">    "scalability": "[NEEDS TESTING]",</w:t>
      </w:r>
    </w:p>
    <w:p w14:paraId="181C5156" w14:textId="77777777" w:rsidR="008B014B" w:rsidRPr="008B014B" w:rsidRDefault="008B014B" w:rsidP="008B014B">
      <w:r w:rsidRPr="008B014B">
        <w:t xml:space="preserve">    "validation": "[BENCHMARK DATASETS TBD]"</w:t>
      </w:r>
    </w:p>
    <w:p w14:paraId="11690CF0" w14:textId="51072F30" w:rsidR="008B014B" w:rsidRPr="008B014B" w:rsidRDefault="008B014B" w:rsidP="008B014B">
      <w:r w:rsidRPr="008B014B">
        <w:t xml:space="preserve">  </w:t>
      </w:r>
      <w:proofErr w:type="gramStart"/>
      <w:r w:rsidRPr="008B014B">
        <w:t>}</w:t>
      </w:r>
      <w:proofErr w:type="spellStart"/>
      <w:r w:rsidR="007F3A3E" w:rsidRPr="007F3A3E">
        <w:t>decision</w:t>
      </w:r>
      <w:proofErr w:type="gramEnd"/>
      <w:r w:rsidR="007F3A3E" w:rsidRPr="007F3A3E">
        <w:t>_optimization</w:t>
      </w:r>
      <w:proofErr w:type="spellEnd"/>
      <w:r w:rsidR="007F3A3E" w:rsidRPr="007F3A3E">
        <w:t xml:space="preserve">": </w:t>
      </w:r>
      <w:proofErr w:type="gramStart"/>
      <w:r w:rsidR="007F3A3E" w:rsidRPr="007F3A3E">
        <w:t>{ "</w:t>
      </w:r>
      <w:proofErr w:type="gramEnd"/>
      <w:r w:rsidR="007F3A3E" w:rsidRPr="007F3A3E">
        <w:t>approach": "Multi-objective Bayesian optimization [IN DEVELOPMENT]", "algorithm": "Pareto-efficient frontier with uncertainty quantification", "constraints": "Domain-specific rules + regulatory requirements", "accuracy": "[NEEDS VALIDATION]"</w:t>
      </w:r>
      <w:proofErr w:type="gramStart"/>
      <w:r w:rsidR="007F3A3E" w:rsidRPr="007F3A3E">
        <w:t>, "speed":</w:t>
      </w:r>
      <w:proofErr w:type="gramEnd"/>
      <w:r w:rsidR="007F3A3E" w:rsidRPr="007F3A3E">
        <w:t xml:space="preserve"> "[NEEDS MEASUREMENT]", "validation": "[HISTORICAL DATA ANALYSIS PENDING]"</w:t>
      </w:r>
    </w:p>
    <w:p w14:paraId="06220B9D" w14:textId="77777777" w:rsidR="008B014B" w:rsidRDefault="008B014B" w:rsidP="008B014B">
      <w:r w:rsidRPr="008B014B">
        <w:t>}</w:t>
      </w:r>
    </w:p>
    <w:p w14:paraId="69BDA48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Machine Learning Operations (</w:t>
      </w:r>
      <w:proofErr w:type="spellStart"/>
      <w:r w:rsidRPr="007F3A3E">
        <w:rPr>
          <w:b/>
          <w:bCs/>
        </w:rPr>
        <w:t>MLOps</w:t>
      </w:r>
      <w:proofErr w:type="spellEnd"/>
      <w:r w:rsidRPr="007F3A3E">
        <w:rPr>
          <w:b/>
          <w:bCs/>
        </w:rPr>
        <w:t>)</w:t>
      </w:r>
    </w:p>
    <w:p w14:paraId="2B5E3CCB" w14:textId="77777777" w:rsidR="007F3A3E" w:rsidRPr="007F3A3E" w:rsidRDefault="007F3A3E" w:rsidP="007F3A3E">
      <w:r w:rsidRPr="007F3A3E">
        <w:rPr>
          <w:b/>
          <w:bCs/>
        </w:rPr>
        <w:t>Model Development Pipeline:</w:t>
      </w:r>
    </w:p>
    <w:p w14:paraId="594EF87C" w14:textId="704A9821" w:rsidR="007F3A3E" w:rsidRPr="007F3A3E" w:rsidRDefault="007F3A3E" w:rsidP="007F3A3E">
      <w:del w:id="21" w:author="George Brunner" w:date="2025-08-06T13:26:00Z" w16du:dateUtc="2025-08-06T17:26:00Z">
        <w:r w:rsidRPr="007F3A3E" w:rsidDel="004174DA">
          <w:delText>yaml</w:delText>
        </w:r>
      </w:del>
      <w:ins w:id="22" w:author="George Brunner" w:date="2025-08-06T13:26:00Z" w16du:dateUtc="2025-08-06T17:26:00Z">
        <w:r w:rsidR="004174DA">
          <w:t xml:space="preserve"> </w:t>
        </w:r>
      </w:ins>
    </w:p>
    <w:p w14:paraId="459F847D" w14:textId="77777777" w:rsidR="007F3A3E" w:rsidRPr="007F3A3E" w:rsidRDefault="007F3A3E" w:rsidP="007F3A3E">
      <w:r w:rsidRPr="007F3A3E">
        <w:rPr>
          <w:i/>
          <w:iCs/>
        </w:rPr>
        <w:t># ML Development Workflow</w:t>
      </w:r>
    </w:p>
    <w:p w14:paraId="13AA8847" w14:textId="77777777" w:rsidR="007F3A3E" w:rsidRPr="007F3A3E" w:rsidRDefault="007F3A3E" w:rsidP="007F3A3E">
      <w:proofErr w:type="spellStart"/>
      <w:r w:rsidRPr="007F3A3E">
        <w:t>data_preparation</w:t>
      </w:r>
      <w:proofErr w:type="spellEnd"/>
      <w:r w:rsidRPr="007F3A3E">
        <w:t>:</w:t>
      </w:r>
    </w:p>
    <w:p w14:paraId="103ACF9B" w14:textId="77777777" w:rsidR="007F3A3E" w:rsidRPr="007F3A3E" w:rsidRDefault="007F3A3E" w:rsidP="007F3A3E">
      <w:r w:rsidRPr="007F3A3E">
        <w:t xml:space="preserve">  ingestion: "Automated data collection from multiple sources"</w:t>
      </w:r>
    </w:p>
    <w:p w14:paraId="3B3B2F8C" w14:textId="77777777" w:rsidR="007F3A3E" w:rsidRPr="007F3A3E" w:rsidRDefault="007F3A3E" w:rsidP="007F3A3E">
      <w:r w:rsidRPr="007F3A3E">
        <w:t xml:space="preserve">  cleaning: "Data quality validation and preprocessing"</w:t>
      </w:r>
    </w:p>
    <w:p w14:paraId="689BD736" w14:textId="77777777" w:rsidR="007F3A3E" w:rsidRPr="007F3A3E" w:rsidRDefault="007F3A3E" w:rsidP="007F3A3E">
      <w:r w:rsidRPr="007F3A3E">
        <w:t xml:space="preserve">  labeling: "Human-in-the-loop annotation with quality control"</w:t>
      </w:r>
    </w:p>
    <w:p w14:paraId="3D9C2C27" w14:textId="77777777" w:rsidR="007F3A3E" w:rsidRPr="007F3A3E" w:rsidRDefault="007F3A3E" w:rsidP="007F3A3E">
      <w:r w:rsidRPr="007F3A3E">
        <w:t xml:space="preserve">  versioning: "DVC for data version control and lineage"</w:t>
      </w:r>
    </w:p>
    <w:p w14:paraId="2B569F79" w14:textId="77777777" w:rsidR="007F3A3E" w:rsidRPr="007F3A3E" w:rsidRDefault="007F3A3E" w:rsidP="007F3A3E"/>
    <w:p w14:paraId="3530AD7D" w14:textId="77777777" w:rsidR="007F3A3E" w:rsidRPr="007F3A3E" w:rsidRDefault="007F3A3E" w:rsidP="007F3A3E">
      <w:proofErr w:type="spellStart"/>
      <w:r w:rsidRPr="007F3A3E">
        <w:t>model_training</w:t>
      </w:r>
      <w:proofErr w:type="spellEnd"/>
      <w:r w:rsidRPr="007F3A3E">
        <w:t>:</w:t>
      </w:r>
    </w:p>
    <w:p w14:paraId="277C67A8" w14:textId="77777777" w:rsidR="007F3A3E" w:rsidRPr="007F3A3E" w:rsidRDefault="007F3A3E" w:rsidP="007F3A3E">
      <w:r w:rsidRPr="007F3A3E">
        <w:t xml:space="preserve">  experimentation: "</w:t>
      </w:r>
      <w:proofErr w:type="spellStart"/>
      <w:r w:rsidRPr="007F3A3E">
        <w:t>MLflow</w:t>
      </w:r>
      <w:proofErr w:type="spellEnd"/>
      <w:r w:rsidRPr="007F3A3E">
        <w:t xml:space="preserve"> for experiment tracking and comparison"</w:t>
      </w:r>
    </w:p>
    <w:p w14:paraId="6AA16A4D" w14:textId="77777777" w:rsidR="007F3A3E" w:rsidRPr="007F3A3E" w:rsidRDefault="007F3A3E" w:rsidP="007F3A3E">
      <w:r w:rsidRPr="007F3A3E">
        <w:t xml:space="preserve">  </w:t>
      </w:r>
      <w:proofErr w:type="spellStart"/>
      <w:r w:rsidRPr="007F3A3E">
        <w:t>hyperparameter_tuning</w:t>
      </w:r>
      <w:proofErr w:type="spellEnd"/>
      <w:r w:rsidRPr="007F3A3E">
        <w:t>: "</w:t>
      </w:r>
      <w:proofErr w:type="spellStart"/>
      <w:r w:rsidRPr="007F3A3E">
        <w:t>Optuna</w:t>
      </w:r>
      <w:proofErr w:type="spellEnd"/>
      <w:r w:rsidRPr="007F3A3E">
        <w:t xml:space="preserve"> for automated optimization"</w:t>
      </w:r>
    </w:p>
    <w:p w14:paraId="4D77F6BF" w14:textId="77777777" w:rsidR="007F3A3E" w:rsidRPr="007F3A3E" w:rsidRDefault="007F3A3E" w:rsidP="007F3A3E">
      <w:r w:rsidRPr="007F3A3E">
        <w:t xml:space="preserve">  </w:t>
      </w:r>
      <w:proofErr w:type="spellStart"/>
      <w:r w:rsidRPr="007F3A3E">
        <w:t>distributed_training</w:t>
      </w:r>
      <w:proofErr w:type="spellEnd"/>
      <w:r w:rsidRPr="007F3A3E">
        <w:t>: "Ray for scalable model training"</w:t>
      </w:r>
    </w:p>
    <w:p w14:paraId="0E41D103" w14:textId="77777777" w:rsidR="007F3A3E" w:rsidRPr="007F3A3E" w:rsidRDefault="007F3A3E" w:rsidP="007F3A3E">
      <w:r w:rsidRPr="007F3A3E">
        <w:t xml:space="preserve">  validation: "Cross-validation with holdout test sets"</w:t>
      </w:r>
    </w:p>
    <w:p w14:paraId="0DFC087B" w14:textId="77777777" w:rsidR="007F3A3E" w:rsidRPr="007F3A3E" w:rsidRDefault="007F3A3E" w:rsidP="007F3A3E"/>
    <w:p w14:paraId="18DE067E" w14:textId="77777777" w:rsidR="007F3A3E" w:rsidRPr="007F3A3E" w:rsidRDefault="007F3A3E" w:rsidP="007F3A3E">
      <w:proofErr w:type="spellStart"/>
      <w:r w:rsidRPr="007F3A3E">
        <w:t>model_deployment</w:t>
      </w:r>
      <w:proofErr w:type="spellEnd"/>
      <w:r w:rsidRPr="007F3A3E">
        <w:t>:</w:t>
      </w:r>
    </w:p>
    <w:p w14:paraId="18ABBEE8" w14:textId="77777777" w:rsidR="007F3A3E" w:rsidRPr="007F3A3E" w:rsidRDefault="007F3A3E" w:rsidP="007F3A3E">
      <w:r w:rsidRPr="007F3A3E">
        <w:t xml:space="preserve">  containerization: "Docker containers with model artifacts"</w:t>
      </w:r>
    </w:p>
    <w:p w14:paraId="0FC7876D" w14:textId="77777777" w:rsidR="007F3A3E" w:rsidRPr="007F3A3E" w:rsidRDefault="007F3A3E" w:rsidP="007F3A3E">
      <w:r w:rsidRPr="007F3A3E">
        <w:t xml:space="preserve">  serving: "</w:t>
      </w:r>
      <w:proofErr w:type="spellStart"/>
      <w:r w:rsidRPr="007F3A3E">
        <w:t>TorchServe</w:t>
      </w:r>
      <w:proofErr w:type="spellEnd"/>
      <w:r w:rsidRPr="007F3A3E">
        <w:t>/TensorFlow Serving for model inference"</w:t>
      </w:r>
    </w:p>
    <w:p w14:paraId="74A31C76" w14:textId="77777777" w:rsidR="007F3A3E" w:rsidRPr="007F3A3E" w:rsidRDefault="007F3A3E" w:rsidP="007F3A3E">
      <w:r w:rsidRPr="007F3A3E">
        <w:t xml:space="preserve">  monitoring: "Prometheus for model performance monitoring"</w:t>
      </w:r>
    </w:p>
    <w:p w14:paraId="3087E017" w14:textId="77777777" w:rsidR="007F3A3E" w:rsidRPr="007F3A3E" w:rsidRDefault="007F3A3E" w:rsidP="007F3A3E">
      <w:r w:rsidRPr="007F3A3E">
        <w:t xml:space="preserve">  rollback: "Blue-green deployment with automated rollback"</w:t>
      </w:r>
    </w:p>
    <w:p w14:paraId="67ACAAB2" w14:textId="77777777" w:rsidR="007F3A3E" w:rsidRPr="007F3A3E" w:rsidRDefault="007F3A3E" w:rsidP="007F3A3E">
      <w:r w:rsidRPr="007F3A3E">
        <w:rPr>
          <w:b/>
          <w:bCs/>
        </w:rPr>
        <w:t>AI Ethics and Governance:</w:t>
      </w:r>
    </w:p>
    <w:p w14:paraId="661D4E6C" w14:textId="77777777" w:rsidR="007F3A3E" w:rsidRPr="007F3A3E" w:rsidRDefault="007F3A3E" w:rsidP="00791481">
      <w:pPr>
        <w:numPr>
          <w:ilvl w:val="0"/>
          <w:numId w:val="131"/>
        </w:numPr>
      </w:pPr>
      <w:r w:rsidRPr="007F3A3E">
        <w:rPr>
          <w:b/>
          <w:bCs/>
        </w:rPr>
        <w:t>Bias Detection Framework:</w:t>
      </w:r>
      <w:r w:rsidRPr="007F3A3E">
        <w:t xml:space="preserve"> Automated testing for demographic and outcome bias</w:t>
      </w:r>
    </w:p>
    <w:p w14:paraId="0D566452" w14:textId="77777777" w:rsidR="007F3A3E" w:rsidRPr="007F3A3E" w:rsidRDefault="007F3A3E" w:rsidP="00791481">
      <w:pPr>
        <w:numPr>
          <w:ilvl w:val="0"/>
          <w:numId w:val="131"/>
        </w:numPr>
      </w:pPr>
      <w:r w:rsidRPr="007F3A3E">
        <w:rPr>
          <w:b/>
          <w:bCs/>
        </w:rPr>
        <w:lastRenderedPageBreak/>
        <w:t>Explainability Requirements:</w:t>
      </w:r>
      <w:r w:rsidRPr="007F3A3E">
        <w:t xml:space="preserve"> Model interpretability for all decision-critical applications</w:t>
      </w:r>
    </w:p>
    <w:p w14:paraId="46536485" w14:textId="77777777" w:rsidR="007F3A3E" w:rsidRPr="007F3A3E" w:rsidRDefault="007F3A3E" w:rsidP="00791481">
      <w:pPr>
        <w:numPr>
          <w:ilvl w:val="0"/>
          <w:numId w:val="131"/>
        </w:numPr>
      </w:pPr>
      <w:r w:rsidRPr="007F3A3E">
        <w:rPr>
          <w:b/>
          <w:bCs/>
        </w:rPr>
        <w:t>Human Oversight:</w:t>
      </w:r>
      <w:r w:rsidRPr="007F3A3E">
        <w:t xml:space="preserve"> Mandatory human review for high-stakes recommendations</w:t>
      </w:r>
    </w:p>
    <w:p w14:paraId="08442E24" w14:textId="77777777" w:rsidR="007F3A3E" w:rsidRPr="007F3A3E" w:rsidRDefault="007F3A3E" w:rsidP="00791481">
      <w:pPr>
        <w:numPr>
          <w:ilvl w:val="0"/>
          <w:numId w:val="131"/>
        </w:numPr>
      </w:pPr>
      <w:r w:rsidRPr="007F3A3E">
        <w:rPr>
          <w:b/>
          <w:bCs/>
        </w:rPr>
        <w:t>Audit Trail Integration:</w:t>
      </w:r>
      <w:r w:rsidRPr="007F3A3E">
        <w:t xml:space="preserve"> Model decisions linked to SocratIQ Trace™ for compliance</w:t>
      </w:r>
    </w:p>
    <w:p w14:paraId="51B4E0AE" w14:textId="77777777" w:rsidR="007F3A3E" w:rsidRDefault="007F3A3E" w:rsidP="008B014B"/>
    <w:p w14:paraId="10A7D32E" w14:textId="77777777" w:rsidR="007F3A3E" w:rsidRPr="008B014B" w:rsidRDefault="007F3A3E" w:rsidP="008B014B"/>
    <w:p w14:paraId="632430E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7.3 API Architecture</w:t>
      </w:r>
    </w:p>
    <w:p w14:paraId="7E749721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REST API Specifications</w:t>
      </w:r>
    </w:p>
    <w:p w14:paraId="59D6DA4D" w14:textId="77777777" w:rsidR="008B014B" w:rsidRPr="008B014B" w:rsidRDefault="008B014B" w:rsidP="008B014B">
      <w:r w:rsidRPr="008B014B">
        <w:rPr>
          <w:b/>
          <w:bCs/>
        </w:rPr>
        <w:t>Authentication &amp; Authorization:</w:t>
      </w:r>
    </w:p>
    <w:p w14:paraId="2281ABFE" w14:textId="77777777" w:rsidR="008B014B" w:rsidRPr="008B014B" w:rsidRDefault="008B014B" w:rsidP="008B014B">
      <w:proofErr w:type="spellStart"/>
      <w:r w:rsidRPr="008B014B">
        <w:t>json</w:t>
      </w:r>
      <w:proofErr w:type="spellEnd"/>
    </w:p>
    <w:p w14:paraId="63AFF7F4" w14:textId="77777777" w:rsidR="008B014B" w:rsidRPr="008B014B" w:rsidRDefault="008B014B" w:rsidP="008B014B">
      <w:r w:rsidRPr="008B014B">
        <w:t>{</w:t>
      </w:r>
    </w:p>
    <w:p w14:paraId="70C82CD2" w14:textId="77777777" w:rsidR="008B014B" w:rsidRPr="008B014B" w:rsidRDefault="008B014B" w:rsidP="008B014B">
      <w:r w:rsidRPr="008B014B">
        <w:t xml:space="preserve">  "</w:t>
      </w:r>
      <w:proofErr w:type="spellStart"/>
      <w:r w:rsidRPr="008B014B">
        <w:t>auth_method</w:t>
      </w:r>
      <w:proofErr w:type="spellEnd"/>
      <w:r w:rsidRPr="008B014B">
        <w:t>": "OAuth 2.0 / JWT",</w:t>
      </w:r>
    </w:p>
    <w:p w14:paraId="4A6C64AE" w14:textId="77777777" w:rsidR="008B014B" w:rsidRPr="008B014B" w:rsidRDefault="008B014B" w:rsidP="008B014B">
      <w:r w:rsidRPr="008B014B">
        <w:t xml:space="preserve">  "</w:t>
      </w:r>
      <w:proofErr w:type="spellStart"/>
      <w:r w:rsidRPr="008B014B">
        <w:t>token_expiry</w:t>
      </w:r>
      <w:proofErr w:type="spellEnd"/>
      <w:r w:rsidRPr="008B014B">
        <w:t>": "1 hour",</w:t>
      </w:r>
    </w:p>
    <w:p w14:paraId="3B5F52BC" w14:textId="77777777" w:rsidR="008B014B" w:rsidRPr="008B014B" w:rsidRDefault="008B014B" w:rsidP="008B014B">
      <w:r w:rsidRPr="008B014B">
        <w:t xml:space="preserve">  "</w:t>
      </w:r>
      <w:proofErr w:type="spellStart"/>
      <w:r w:rsidRPr="008B014B">
        <w:t>refresh_mechanism</w:t>
      </w:r>
      <w:proofErr w:type="spellEnd"/>
      <w:r w:rsidRPr="008B014B">
        <w:t>": "Refresh tokens",</w:t>
      </w:r>
    </w:p>
    <w:p w14:paraId="52F5C2DF" w14:textId="77777777" w:rsidR="008B014B" w:rsidRPr="008B014B" w:rsidRDefault="008B014B" w:rsidP="008B014B">
      <w:r w:rsidRPr="008B014B">
        <w:t xml:space="preserve">  "</w:t>
      </w:r>
      <w:proofErr w:type="spellStart"/>
      <w:r w:rsidRPr="008B014B">
        <w:t>rate_limiting</w:t>
      </w:r>
      <w:proofErr w:type="spellEnd"/>
      <w:r w:rsidRPr="008B014B">
        <w:t>": "1000 requests/minute per API key",</w:t>
      </w:r>
    </w:p>
    <w:p w14:paraId="3941D747" w14:textId="77777777" w:rsidR="008B014B" w:rsidRPr="008B014B" w:rsidRDefault="008B014B" w:rsidP="008B014B">
      <w:r w:rsidRPr="008B014B">
        <w:t xml:space="preserve">  "scoping": "Resource-based permissions"</w:t>
      </w:r>
    </w:p>
    <w:p w14:paraId="2DEC98B5" w14:textId="77777777" w:rsidR="008B014B" w:rsidRDefault="008B014B" w:rsidP="008B014B">
      <w:r w:rsidRPr="008B014B">
        <w:t>}</w:t>
      </w:r>
    </w:p>
    <w:p w14:paraId="3D045ABF" w14:textId="77777777" w:rsidR="007F3A3E" w:rsidRPr="007F3A3E" w:rsidRDefault="007F3A3E" w:rsidP="007F3A3E">
      <w:r w:rsidRPr="007F3A3E">
        <w:rPr>
          <w:b/>
          <w:bCs/>
        </w:rPr>
        <w:t>Core API Endpoints:</w:t>
      </w:r>
    </w:p>
    <w:p w14:paraId="6B1A1C2A" w14:textId="78BB2EFC" w:rsidR="007F3A3E" w:rsidRPr="007F3A3E" w:rsidRDefault="007F3A3E" w:rsidP="007F3A3E">
      <w:del w:id="23" w:author="George Brunner" w:date="2025-08-06T13:26:00Z" w16du:dateUtc="2025-08-06T17:26:00Z">
        <w:r w:rsidRPr="007F3A3E" w:rsidDel="004174DA">
          <w:delText>yaml</w:delText>
        </w:r>
      </w:del>
      <w:ins w:id="24" w:author="George Brunner" w:date="2025-08-06T13:26:00Z" w16du:dateUtc="2025-08-06T17:26:00Z">
        <w:r w:rsidR="004174DA">
          <w:t xml:space="preserve"> </w:t>
        </w:r>
      </w:ins>
    </w:p>
    <w:p w14:paraId="63B75BBC" w14:textId="77777777" w:rsidR="007F3A3E" w:rsidRPr="007F3A3E" w:rsidRDefault="007F3A3E" w:rsidP="007F3A3E">
      <w:r w:rsidRPr="007F3A3E">
        <w:rPr>
          <w:i/>
          <w:iCs/>
        </w:rPr>
        <w:t># Platform APIs</w:t>
      </w:r>
    </w:p>
    <w:p w14:paraId="0C472B78" w14:textId="77777777" w:rsidR="007F3A3E" w:rsidRPr="007F3A3E" w:rsidRDefault="007F3A3E" w:rsidP="007F3A3E">
      <w:proofErr w:type="spellStart"/>
      <w:r w:rsidRPr="007F3A3E">
        <w:t>platform_apis</w:t>
      </w:r>
      <w:proofErr w:type="spellEnd"/>
      <w:r w:rsidRPr="007F3A3E">
        <w:t>:</w:t>
      </w:r>
    </w:p>
    <w:p w14:paraId="215B4ADA" w14:textId="77777777" w:rsidR="007F3A3E" w:rsidRPr="007F3A3E" w:rsidRDefault="007F3A3E" w:rsidP="007F3A3E">
      <w:r w:rsidRPr="007F3A3E">
        <w:t xml:space="preserve">  </w:t>
      </w:r>
      <w:proofErr w:type="spellStart"/>
      <w:r w:rsidRPr="007F3A3E">
        <w:t>data_ingestion</w:t>
      </w:r>
      <w:proofErr w:type="spellEnd"/>
      <w:r w:rsidRPr="007F3A3E">
        <w:t xml:space="preserve">: </w:t>
      </w:r>
    </w:p>
    <w:p w14:paraId="46533FC6" w14:textId="77777777" w:rsidR="007F3A3E" w:rsidRPr="007F3A3E" w:rsidRDefault="007F3A3E" w:rsidP="007F3A3E">
      <w:r w:rsidRPr="007F3A3E">
        <w:t xml:space="preserve">    endpoint: "POST /</w:t>
      </w:r>
      <w:proofErr w:type="spellStart"/>
      <w:r w:rsidRPr="007F3A3E">
        <w:t>api</w:t>
      </w:r>
      <w:proofErr w:type="spellEnd"/>
      <w:r w:rsidRPr="007F3A3E">
        <w:t>/v1/ingest"</w:t>
      </w:r>
    </w:p>
    <w:p w14:paraId="02C259B6" w14:textId="77777777" w:rsidR="007F3A3E" w:rsidRPr="007F3A3E" w:rsidRDefault="007F3A3E" w:rsidP="007F3A3E">
      <w:r w:rsidRPr="007F3A3E">
        <w:t xml:space="preserve">    description: "Document and structured data upload"</w:t>
      </w:r>
    </w:p>
    <w:p w14:paraId="74F8593B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rate_limit</w:t>
      </w:r>
      <w:proofErr w:type="spellEnd"/>
      <w:r w:rsidRPr="007F3A3E">
        <w:t>: "100 requests/minute"</w:t>
      </w:r>
    </w:p>
    <w:p w14:paraId="76841C87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max_payload</w:t>
      </w:r>
      <w:proofErr w:type="spellEnd"/>
      <w:r w:rsidRPr="007F3A3E">
        <w:t>: "100MB"</w:t>
      </w:r>
    </w:p>
    <w:p w14:paraId="45474DC5" w14:textId="77777777" w:rsidR="007F3A3E" w:rsidRPr="007F3A3E" w:rsidRDefault="007F3A3E" w:rsidP="007F3A3E">
      <w:r w:rsidRPr="007F3A3E">
        <w:t xml:space="preserve">    </w:t>
      </w:r>
    </w:p>
    <w:p w14:paraId="5B7F599A" w14:textId="77777777" w:rsidR="007F3A3E" w:rsidRPr="007F3A3E" w:rsidRDefault="007F3A3E" w:rsidP="007F3A3E">
      <w:pPr>
        <w:rPr>
          <w:lang w:val="fr-FR"/>
        </w:rPr>
      </w:pPr>
      <w:r w:rsidRPr="007F3A3E">
        <w:t xml:space="preserve">  </w:t>
      </w:r>
      <w:proofErr w:type="spellStart"/>
      <w:proofErr w:type="gramStart"/>
      <w:r w:rsidRPr="007F3A3E">
        <w:rPr>
          <w:lang w:val="fr-FR"/>
        </w:rPr>
        <w:t>graph</w:t>
      </w:r>
      <w:proofErr w:type="gramEnd"/>
      <w:r w:rsidRPr="007F3A3E">
        <w:rPr>
          <w:lang w:val="fr-FR"/>
        </w:rPr>
        <w:t>_</w:t>
      </w:r>
      <w:proofErr w:type="gramStart"/>
      <w:r w:rsidRPr="007F3A3E">
        <w:rPr>
          <w:lang w:val="fr-FR"/>
        </w:rPr>
        <w:t>queries</w:t>
      </w:r>
      <w:proofErr w:type="spellEnd"/>
      <w:r w:rsidRPr="007F3A3E">
        <w:rPr>
          <w:lang w:val="fr-FR"/>
        </w:rPr>
        <w:t>:</w:t>
      </w:r>
      <w:proofErr w:type="gramEnd"/>
    </w:p>
    <w:p w14:paraId="3F9D5D62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spellStart"/>
      <w:proofErr w:type="gramStart"/>
      <w:r w:rsidRPr="007F3A3E">
        <w:rPr>
          <w:lang w:val="fr-FR"/>
        </w:rPr>
        <w:t>endpoint</w:t>
      </w:r>
      <w:proofErr w:type="spellEnd"/>
      <w:r w:rsidRPr="007F3A3E">
        <w:rPr>
          <w:lang w:val="fr-FR"/>
        </w:rPr>
        <w:t>:</w:t>
      </w:r>
      <w:proofErr w:type="gramEnd"/>
      <w:r w:rsidRPr="007F3A3E">
        <w:rPr>
          <w:lang w:val="fr-FR"/>
        </w:rPr>
        <w:t xml:space="preserve"> "POST /api/v1/</w:t>
      </w:r>
      <w:proofErr w:type="spellStart"/>
      <w:r w:rsidRPr="007F3A3E">
        <w:rPr>
          <w:lang w:val="fr-FR"/>
        </w:rPr>
        <w:t>query</w:t>
      </w:r>
      <w:proofErr w:type="spellEnd"/>
      <w:r w:rsidRPr="007F3A3E">
        <w:rPr>
          <w:lang w:val="fr-FR"/>
        </w:rPr>
        <w:t>"</w:t>
      </w:r>
    </w:p>
    <w:p w14:paraId="13145CC9" w14:textId="77777777" w:rsidR="007F3A3E" w:rsidRPr="007F3A3E" w:rsidRDefault="007F3A3E" w:rsidP="007F3A3E">
      <w:r w:rsidRPr="007F3A3E">
        <w:rPr>
          <w:lang w:val="fr-FR"/>
        </w:rPr>
        <w:t xml:space="preserve">    </w:t>
      </w:r>
      <w:r w:rsidRPr="007F3A3E">
        <w:t>description: "Knowledge graph exploration and semantic search"</w:t>
      </w:r>
    </w:p>
    <w:p w14:paraId="0F3838E1" w14:textId="77777777" w:rsidR="007F3A3E" w:rsidRPr="007F3A3E" w:rsidRDefault="007F3A3E" w:rsidP="007F3A3E">
      <w:r w:rsidRPr="007F3A3E">
        <w:lastRenderedPageBreak/>
        <w:t xml:space="preserve">    </w:t>
      </w:r>
      <w:proofErr w:type="spellStart"/>
      <w:r w:rsidRPr="007F3A3E">
        <w:t>rate_limit</w:t>
      </w:r>
      <w:proofErr w:type="spellEnd"/>
      <w:r w:rsidRPr="007F3A3E">
        <w:t>: "500 requests/minute"</w:t>
      </w:r>
    </w:p>
    <w:p w14:paraId="7AEAC981" w14:textId="77777777" w:rsidR="007F3A3E" w:rsidRPr="007F3A3E" w:rsidRDefault="007F3A3E" w:rsidP="007F3A3E">
      <w:r w:rsidRPr="007F3A3E">
        <w:t xml:space="preserve">    timeout: "30 seconds"</w:t>
      </w:r>
    </w:p>
    <w:p w14:paraId="1C415BCB" w14:textId="77777777" w:rsidR="007F3A3E" w:rsidRPr="007F3A3E" w:rsidRDefault="007F3A3E" w:rsidP="007F3A3E">
      <w:r w:rsidRPr="007F3A3E">
        <w:t xml:space="preserve">    </w:t>
      </w:r>
    </w:p>
    <w:p w14:paraId="126B2D07" w14:textId="77777777" w:rsidR="007F3A3E" w:rsidRPr="007F3A3E" w:rsidRDefault="007F3A3E" w:rsidP="007F3A3E">
      <w:pPr>
        <w:rPr>
          <w:lang w:val="fr-FR"/>
        </w:rPr>
      </w:pPr>
      <w:r w:rsidRPr="007F3A3E">
        <w:t xml:space="preserve">  </w:t>
      </w:r>
      <w:proofErr w:type="spellStart"/>
      <w:proofErr w:type="gramStart"/>
      <w:r w:rsidRPr="007F3A3E">
        <w:rPr>
          <w:lang w:val="fr-FR"/>
        </w:rPr>
        <w:t>agent</w:t>
      </w:r>
      <w:proofErr w:type="gramEnd"/>
      <w:r w:rsidRPr="007F3A3E">
        <w:rPr>
          <w:lang w:val="fr-FR"/>
        </w:rPr>
        <w:t>_</w:t>
      </w:r>
      <w:proofErr w:type="gramStart"/>
      <w:r w:rsidRPr="007F3A3E">
        <w:rPr>
          <w:lang w:val="fr-FR"/>
        </w:rPr>
        <w:t>actions</w:t>
      </w:r>
      <w:proofErr w:type="spellEnd"/>
      <w:r w:rsidRPr="007F3A3E">
        <w:rPr>
          <w:lang w:val="fr-FR"/>
        </w:rPr>
        <w:t>:</w:t>
      </w:r>
      <w:proofErr w:type="gramEnd"/>
    </w:p>
    <w:p w14:paraId="34AB1473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spellStart"/>
      <w:proofErr w:type="gramStart"/>
      <w:r w:rsidRPr="007F3A3E">
        <w:rPr>
          <w:lang w:val="fr-FR"/>
        </w:rPr>
        <w:t>endpoint</w:t>
      </w:r>
      <w:proofErr w:type="spellEnd"/>
      <w:r w:rsidRPr="007F3A3E">
        <w:rPr>
          <w:lang w:val="fr-FR"/>
        </w:rPr>
        <w:t>:</w:t>
      </w:r>
      <w:proofErr w:type="gramEnd"/>
      <w:r w:rsidRPr="007F3A3E">
        <w:rPr>
          <w:lang w:val="fr-FR"/>
        </w:rPr>
        <w:t xml:space="preserve"> "POST /api/v1/agents/action"</w:t>
      </w:r>
    </w:p>
    <w:p w14:paraId="223C4E61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gramStart"/>
      <w:r w:rsidRPr="007F3A3E">
        <w:rPr>
          <w:lang w:val="fr-FR"/>
        </w:rPr>
        <w:t>description:</w:t>
      </w:r>
      <w:proofErr w:type="gramEnd"/>
      <w:r w:rsidRPr="007F3A3E">
        <w:rPr>
          <w:lang w:val="fr-FR"/>
        </w:rPr>
        <w:t xml:space="preserve"> "Sophie agent interaction and orchestration"</w:t>
      </w:r>
    </w:p>
    <w:p w14:paraId="7E97A777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spellStart"/>
      <w:proofErr w:type="gramStart"/>
      <w:r w:rsidRPr="007F3A3E">
        <w:rPr>
          <w:lang w:val="fr-FR"/>
        </w:rPr>
        <w:t>rate</w:t>
      </w:r>
      <w:proofErr w:type="gramEnd"/>
      <w:r w:rsidRPr="007F3A3E">
        <w:rPr>
          <w:lang w:val="fr-FR"/>
        </w:rPr>
        <w:t>_</w:t>
      </w:r>
      <w:proofErr w:type="gramStart"/>
      <w:r w:rsidRPr="007F3A3E">
        <w:rPr>
          <w:lang w:val="fr-FR"/>
        </w:rPr>
        <w:t>limit</w:t>
      </w:r>
      <w:proofErr w:type="spellEnd"/>
      <w:r w:rsidRPr="007F3A3E">
        <w:rPr>
          <w:lang w:val="fr-FR"/>
        </w:rPr>
        <w:t>:</w:t>
      </w:r>
      <w:proofErr w:type="gramEnd"/>
      <w:r w:rsidRPr="007F3A3E">
        <w:rPr>
          <w:lang w:val="fr-FR"/>
        </w:rPr>
        <w:t xml:space="preserve"> "200 </w:t>
      </w:r>
      <w:proofErr w:type="spellStart"/>
      <w:r w:rsidRPr="007F3A3E">
        <w:rPr>
          <w:lang w:val="fr-FR"/>
        </w:rPr>
        <w:t>requests</w:t>
      </w:r>
      <w:proofErr w:type="spellEnd"/>
      <w:r w:rsidRPr="007F3A3E">
        <w:rPr>
          <w:lang w:val="fr-FR"/>
        </w:rPr>
        <w:t>/minute"</w:t>
      </w:r>
    </w:p>
    <w:p w14:paraId="1B008455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spellStart"/>
      <w:proofErr w:type="gramStart"/>
      <w:r w:rsidRPr="007F3A3E">
        <w:rPr>
          <w:lang w:val="fr-FR"/>
        </w:rPr>
        <w:t>async</w:t>
      </w:r>
      <w:proofErr w:type="spellEnd"/>
      <w:r w:rsidRPr="007F3A3E">
        <w:rPr>
          <w:lang w:val="fr-FR"/>
        </w:rPr>
        <w:t>:</w:t>
      </w:r>
      <w:proofErr w:type="gramEnd"/>
      <w:r w:rsidRPr="007F3A3E">
        <w:rPr>
          <w:lang w:val="fr-FR"/>
        </w:rPr>
        <w:t xml:space="preserve"> </w:t>
      </w:r>
      <w:proofErr w:type="spellStart"/>
      <w:r w:rsidRPr="007F3A3E">
        <w:rPr>
          <w:lang w:val="fr-FR"/>
        </w:rPr>
        <w:t>true</w:t>
      </w:r>
      <w:proofErr w:type="spellEnd"/>
    </w:p>
    <w:p w14:paraId="7DE16D58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</w:p>
    <w:p w14:paraId="4C2CB936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</w:t>
      </w:r>
      <w:proofErr w:type="spellStart"/>
      <w:proofErr w:type="gramStart"/>
      <w:r w:rsidRPr="007F3A3E">
        <w:rPr>
          <w:lang w:val="fr-FR"/>
        </w:rPr>
        <w:t>audit</w:t>
      </w:r>
      <w:proofErr w:type="gramEnd"/>
      <w:r w:rsidRPr="007F3A3E">
        <w:rPr>
          <w:lang w:val="fr-FR"/>
        </w:rPr>
        <w:t>_</w:t>
      </w:r>
      <w:proofErr w:type="gramStart"/>
      <w:r w:rsidRPr="007F3A3E">
        <w:rPr>
          <w:lang w:val="fr-FR"/>
        </w:rPr>
        <w:t>trails</w:t>
      </w:r>
      <w:proofErr w:type="spellEnd"/>
      <w:r w:rsidRPr="007F3A3E">
        <w:rPr>
          <w:lang w:val="fr-FR"/>
        </w:rPr>
        <w:t>:</w:t>
      </w:r>
      <w:proofErr w:type="gramEnd"/>
    </w:p>
    <w:p w14:paraId="6ACA2A5A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spellStart"/>
      <w:proofErr w:type="gramStart"/>
      <w:r w:rsidRPr="007F3A3E">
        <w:rPr>
          <w:lang w:val="fr-FR"/>
        </w:rPr>
        <w:t>endpoint</w:t>
      </w:r>
      <w:proofErr w:type="spellEnd"/>
      <w:r w:rsidRPr="007F3A3E">
        <w:rPr>
          <w:lang w:val="fr-FR"/>
        </w:rPr>
        <w:t>:</w:t>
      </w:r>
      <w:proofErr w:type="gramEnd"/>
      <w:r w:rsidRPr="007F3A3E">
        <w:rPr>
          <w:lang w:val="fr-FR"/>
        </w:rPr>
        <w:t xml:space="preserve"> "GET /api/v1/audit"</w:t>
      </w:r>
    </w:p>
    <w:p w14:paraId="68C7A173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  </w:t>
      </w:r>
      <w:proofErr w:type="gramStart"/>
      <w:r w:rsidRPr="007F3A3E">
        <w:rPr>
          <w:lang w:val="fr-FR"/>
        </w:rPr>
        <w:t>description:</w:t>
      </w:r>
      <w:proofErr w:type="gramEnd"/>
      <w:r w:rsidRPr="007F3A3E">
        <w:rPr>
          <w:lang w:val="fr-FR"/>
        </w:rPr>
        <w:t xml:space="preserve"> "Compliance and </w:t>
      </w:r>
      <w:proofErr w:type="spellStart"/>
      <w:r w:rsidRPr="007F3A3E">
        <w:rPr>
          <w:lang w:val="fr-FR"/>
        </w:rPr>
        <w:t>decision</w:t>
      </w:r>
      <w:proofErr w:type="spellEnd"/>
      <w:r w:rsidRPr="007F3A3E">
        <w:rPr>
          <w:lang w:val="fr-FR"/>
        </w:rPr>
        <w:t xml:space="preserve"> </w:t>
      </w:r>
      <w:proofErr w:type="spellStart"/>
      <w:r w:rsidRPr="007F3A3E">
        <w:rPr>
          <w:lang w:val="fr-FR"/>
        </w:rPr>
        <w:t>lineage</w:t>
      </w:r>
      <w:proofErr w:type="spellEnd"/>
      <w:r w:rsidRPr="007F3A3E">
        <w:rPr>
          <w:lang w:val="fr-FR"/>
        </w:rPr>
        <w:t xml:space="preserve"> data"</w:t>
      </w:r>
    </w:p>
    <w:p w14:paraId="4D89A233" w14:textId="77777777" w:rsidR="007F3A3E" w:rsidRPr="007F3A3E" w:rsidRDefault="007F3A3E" w:rsidP="007F3A3E">
      <w:r w:rsidRPr="007F3A3E">
        <w:rPr>
          <w:lang w:val="fr-FR"/>
        </w:rPr>
        <w:t xml:space="preserve">    </w:t>
      </w:r>
      <w:proofErr w:type="spellStart"/>
      <w:r w:rsidRPr="007F3A3E">
        <w:t>rate_limit</w:t>
      </w:r>
      <w:proofErr w:type="spellEnd"/>
      <w:r w:rsidRPr="007F3A3E">
        <w:t>: "1000 requests/minute"</w:t>
      </w:r>
    </w:p>
    <w:p w14:paraId="34206E2C" w14:textId="77777777" w:rsidR="007F3A3E" w:rsidRPr="007F3A3E" w:rsidRDefault="007F3A3E" w:rsidP="007F3A3E">
      <w:r w:rsidRPr="007F3A3E">
        <w:t xml:space="preserve">    pagination: "Cursor-based"</w:t>
      </w:r>
    </w:p>
    <w:p w14:paraId="5B2F5A2F" w14:textId="77777777" w:rsidR="007F3A3E" w:rsidRPr="007F3A3E" w:rsidRDefault="007F3A3E" w:rsidP="007F3A3E"/>
    <w:p w14:paraId="42A3B2DD" w14:textId="77777777" w:rsidR="007F3A3E" w:rsidRPr="007F3A3E" w:rsidRDefault="007F3A3E" w:rsidP="007F3A3E">
      <w:r w:rsidRPr="007F3A3E">
        <w:rPr>
          <w:i/>
          <w:iCs/>
        </w:rPr>
        <w:t># Module-Specific APIs</w:t>
      </w:r>
    </w:p>
    <w:p w14:paraId="1D119072" w14:textId="77777777" w:rsidR="007F3A3E" w:rsidRPr="007F3A3E" w:rsidRDefault="007F3A3E" w:rsidP="007F3A3E">
      <w:proofErr w:type="spellStart"/>
      <w:r w:rsidRPr="007F3A3E">
        <w:t>module_apis</w:t>
      </w:r>
      <w:proofErr w:type="spellEnd"/>
      <w:r w:rsidRPr="007F3A3E">
        <w:t>:</w:t>
      </w:r>
    </w:p>
    <w:p w14:paraId="45DF15D1" w14:textId="77777777" w:rsidR="007F3A3E" w:rsidRPr="007F3A3E" w:rsidRDefault="007F3A3E" w:rsidP="007F3A3E">
      <w:r w:rsidRPr="007F3A3E">
        <w:t xml:space="preserve">  </w:t>
      </w:r>
      <w:proofErr w:type="spellStart"/>
      <w:r w:rsidRPr="007F3A3E">
        <w:t>profile_analysis</w:t>
      </w:r>
      <w:proofErr w:type="spellEnd"/>
      <w:r w:rsidRPr="007F3A3E">
        <w:t>:</w:t>
      </w:r>
    </w:p>
    <w:p w14:paraId="1A54D9CE" w14:textId="77777777" w:rsidR="007F3A3E" w:rsidRPr="007F3A3E" w:rsidRDefault="007F3A3E" w:rsidP="007F3A3E">
      <w:r w:rsidRPr="007F3A3E">
        <w:t xml:space="preserve">    endpoint: "POST /</w:t>
      </w:r>
      <w:proofErr w:type="spellStart"/>
      <w:r w:rsidRPr="007F3A3E">
        <w:t>api</w:t>
      </w:r>
      <w:proofErr w:type="spellEnd"/>
      <w:r w:rsidRPr="007F3A3E">
        <w:t>/v1/profile/analyze"</w:t>
      </w:r>
    </w:p>
    <w:p w14:paraId="4434765F" w14:textId="77777777" w:rsidR="007F3A3E" w:rsidRPr="007F3A3E" w:rsidRDefault="007F3A3E" w:rsidP="007F3A3E">
      <w:r w:rsidRPr="007F3A3E">
        <w:t xml:space="preserve">    description: "Target and patient profiling analysis"</w:t>
      </w:r>
    </w:p>
    <w:p w14:paraId="2BADFFBE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rate_limit</w:t>
      </w:r>
      <w:proofErr w:type="spellEnd"/>
      <w:r w:rsidRPr="007F3A3E">
        <w:t>: "50 requests/minute"</w:t>
      </w:r>
    </w:p>
    <w:p w14:paraId="4D38DEB6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processing_time</w:t>
      </w:r>
      <w:proofErr w:type="spellEnd"/>
      <w:r w:rsidRPr="007F3A3E">
        <w:t>: "&lt;5 seconds"</w:t>
      </w:r>
    </w:p>
    <w:p w14:paraId="19C4B8EC" w14:textId="77777777" w:rsidR="007F3A3E" w:rsidRPr="007F3A3E" w:rsidRDefault="007F3A3E" w:rsidP="007F3A3E">
      <w:r w:rsidRPr="007F3A3E">
        <w:t xml:space="preserve">    </w:t>
      </w:r>
    </w:p>
    <w:p w14:paraId="2AF6F02E" w14:textId="77777777" w:rsidR="007F3A3E" w:rsidRPr="007F3A3E" w:rsidRDefault="007F3A3E" w:rsidP="007F3A3E">
      <w:r w:rsidRPr="007F3A3E">
        <w:t xml:space="preserve">  </w:t>
      </w:r>
      <w:proofErr w:type="spellStart"/>
      <w:r w:rsidRPr="007F3A3E">
        <w:t>build_optimization</w:t>
      </w:r>
      <w:proofErr w:type="spellEnd"/>
      <w:r w:rsidRPr="007F3A3E">
        <w:t>:</w:t>
      </w:r>
    </w:p>
    <w:p w14:paraId="5E68E243" w14:textId="77777777" w:rsidR="007F3A3E" w:rsidRPr="007F3A3E" w:rsidRDefault="007F3A3E" w:rsidP="007F3A3E">
      <w:r w:rsidRPr="007F3A3E">
        <w:t xml:space="preserve">    endpoint: "POST /</w:t>
      </w:r>
      <w:proofErr w:type="spellStart"/>
      <w:r w:rsidRPr="007F3A3E">
        <w:t>api</w:t>
      </w:r>
      <w:proofErr w:type="spellEnd"/>
      <w:r w:rsidRPr="007F3A3E">
        <w:t>/v1/build/optimize"</w:t>
      </w:r>
    </w:p>
    <w:p w14:paraId="78BCFE1A" w14:textId="77777777" w:rsidR="007F3A3E" w:rsidRPr="007F3A3E" w:rsidRDefault="007F3A3E" w:rsidP="007F3A3E">
      <w:r w:rsidRPr="007F3A3E">
        <w:t xml:space="preserve">    description: "Project optimization and resource planning"</w:t>
      </w:r>
    </w:p>
    <w:p w14:paraId="056D1C84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rate_limit</w:t>
      </w:r>
      <w:proofErr w:type="spellEnd"/>
      <w:r w:rsidRPr="007F3A3E">
        <w:t>: "100 requests/minute"</w:t>
      </w:r>
    </w:p>
    <w:p w14:paraId="45EBAB2D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real_time</w:t>
      </w:r>
      <w:proofErr w:type="spellEnd"/>
      <w:r w:rsidRPr="007F3A3E">
        <w:t>: true</w:t>
      </w:r>
    </w:p>
    <w:p w14:paraId="7D12B22A" w14:textId="77777777" w:rsidR="007F3A3E" w:rsidRPr="007F3A3E" w:rsidRDefault="007F3A3E" w:rsidP="007F3A3E">
      <w:r w:rsidRPr="007F3A3E">
        <w:t xml:space="preserve">    </w:t>
      </w:r>
    </w:p>
    <w:p w14:paraId="5149E6C6" w14:textId="77777777" w:rsidR="007F3A3E" w:rsidRPr="007F3A3E" w:rsidRDefault="007F3A3E" w:rsidP="007F3A3E">
      <w:r w:rsidRPr="007F3A3E">
        <w:lastRenderedPageBreak/>
        <w:t xml:space="preserve">  </w:t>
      </w:r>
      <w:proofErr w:type="spellStart"/>
      <w:r w:rsidRPr="007F3A3E">
        <w:t>emme_workflow</w:t>
      </w:r>
      <w:proofErr w:type="spellEnd"/>
      <w:r w:rsidRPr="007F3A3E">
        <w:t>:</w:t>
      </w:r>
    </w:p>
    <w:p w14:paraId="1B271AF7" w14:textId="77777777" w:rsidR="007F3A3E" w:rsidRPr="007F3A3E" w:rsidRDefault="007F3A3E" w:rsidP="007F3A3E">
      <w:r w:rsidRPr="007F3A3E">
        <w:t xml:space="preserve">    endpoint: "POST /</w:t>
      </w:r>
      <w:proofErr w:type="spellStart"/>
      <w:r w:rsidRPr="007F3A3E">
        <w:t>api</w:t>
      </w:r>
      <w:proofErr w:type="spellEnd"/>
      <w:r w:rsidRPr="007F3A3E">
        <w:t>/v1/emme/workflow"</w:t>
      </w:r>
    </w:p>
    <w:p w14:paraId="464231D3" w14:textId="77777777" w:rsidR="007F3A3E" w:rsidRPr="007F3A3E" w:rsidRDefault="007F3A3E" w:rsidP="007F3A3E">
      <w:r w:rsidRPr="007F3A3E">
        <w:t xml:space="preserve">    description: "MLR workflow automation and compliance"</w:t>
      </w:r>
    </w:p>
    <w:p w14:paraId="747E390D" w14:textId="77777777" w:rsidR="007F3A3E" w:rsidRPr="007F3A3E" w:rsidRDefault="007F3A3E" w:rsidP="007F3A3E">
      <w:r w:rsidRPr="007F3A3E">
        <w:t xml:space="preserve">    </w:t>
      </w:r>
      <w:proofErr w:type="spellStart"/>
      <w:r w:rsidRPr="007F3A3E">
        <w:t>rate_limit</w:t>
      </w:r>
      <w:proofErr w:type="spellEnd"/>
      <w:r w:rsidRPr="007F3A3E">
        <w:t>: "200 requests/minute"</w:t>
      </w:r>
    </w:p>
    <w:p w14:paraId="295F99EA" w14:textId="77777777" w:rsidR="007F3A3E" w:rsidRPr="007F3A3E" w:rsidRDefault="007F3A3E" w:rsidP="007F3A3E">
      <w:r w:rsidRPr="007F3A3E">
        <w:t xml:space="preserve">    compliance: "21 CFR Part 11"</w:t>
      </w:r>
    </w:p>
    <w:p w14:paraId="20012DA6" w14:textId="77777777" w:rsidR="007F3A3E" w:rsidRPr="007F3A3E" w:rsidRDefault="007F3A3E" w:rsidP="007F3A3E">
      <w:pPr>
        <w:rPr>
          <w:b/>
          <w:bCs/>
          <w:lang w:val="fr-FR"/>
        </w:rPr>
      </w:pPr>
      <w:proofErr w:type="spellStart"/>
      <w:r w:rsidRPr="007F3A3E">
        <w:rPr>
          <w:b/>
          <w:bCs/>
          <w:lang w:val="fr-FR"/>
        </w:rPr>
        <w:t>GraphQL</w:t>
      </w:r>
      <w:proofErr w:type="spellEnd"/>
      <w:r w:rsidRPr="007F3A3E">
        <w:rPr>
          <w:b/>
          <w:bCs/>
          <w:lang w:val="fr-FR"/>
        </w:rPr>
        <w:t xml:space="preserve"> </w:t>
      </w:r>
      <w:proofErr w:type="spellStart"/>
      <w:r w:rsidRPr="007F3A3E">
        <w:rPr>
          <w:b/>
          <w:bCs/>
          <w:lang w:val="fr-FR"/>
        </w:rPr>
        <w:t>Schema</w:t>
      </w:r>
      <w:proofErr w:type="spellEnd"/>
    </w:p>
    <w:p w14:paraId="68410B59" w14:textId="77777777" w:rsidR="007F3A3E" w:rsidRPr="007F3A3E" w:rsidRDefault="007F3A3E" w:rsidP="007F3A3E">
      <w:pPr>
        <w:rPr>
          <w:lang w:val="fr-FR"/>
        </w:rPr>
      </w:pPr>
      <w:proofErr w:type="spellStart"/>
      <w:r w:rsidRPr="007F3A3E">
        <w:rPr>
          <w:b/>
          <w:bCs/>
          <w:lang w:val="fr-FR"/>
        </w:rPr>
        <w:t>Core</w:t>
      </w:r>
      <w:proofErr w:type="spellEnd"/>
      <w:r w:rsidRPr="007F3A3E">
        <w:rPr>
          <w:b/>
          <w:bCs/>
          <w:lang w:val="fr-FR"/>
        </w:rPr>
        <w:t xml:space="preserve"> </w:t>
      </w:r>
      <w:proofErr w:type="gramStart"/>
      <w:r w:rsidRPr="007F3A3E">
        <w:rPr>
          <w:b/>
          <w:bCs/>
          <w:lang w:val="fr-FR"/>
        </w:rPr>
        <w:t>Types:</w:t>
      </w:r>
      <w:proofErr w:type="gramEnd"/>
    </w:p>
    <w:p w14:paraId="225D5191" w14:textId="77777777" w:rsidR="007F3A3E" w:rsidRPr="007F3A3E" w:rsidRDefault="007F3A3E" w:rsidP="007F3A3E">
      <w:pPr>
        <w:rPr>
          <w:lang w:val="fr-FR"/>
        </w:rPr>
      </w:pPr>
      <w:proofErr w:type="spellStart"/>
      <w:proofErr w:type="gramStart"/>
      <w:r w:rsidRPr="007F3A3E">
        <w:rPr>
          <w:lang w:val="fr-FR"/>
        </w:rPr>
        <w:t>graphql</w:t>
      </w:r>
      <w:proofErr w:type="spellEnd"/>
      <w:proofErr w:type="gramEnd"/>
    </w:p>
    <w:p w14:paraId="710EE14B" w14:textId="77777777" w:rsidR="007F3A3E" w:rsidRPr="007F3A3E" w:rsidRDefault="007F3A3E" w:rsidP="007F3A3E">
      <w:pPr>
        <w:rPr>
          <w:lang w:val="fr-FR"/>
        </w:rPr>
      </w:pPr>
      <w:proofErr w:type="gramStart"/>
      <w:r w:rsidRPr="007F3A3E">
        <w:rPr>
          <w:lang w:val="fr-FR"/>
        </w:rPr>
        <w:t>type</w:t>
      </w:r>
      <w:proofErr w:type="gramEnd"/>
      <w:r w:rsidRPr="007F3A3E">
        <w:rPr>
          <w:lang w:val="fr-FR"/>
        </w:rPr>
        <w:t xml:space="preserve"> </w:t>
      </w:r>
      <w:proofErr w:type="spellStart"/>
      <w:r w:rsidRPr="007F3A3E">
        <w:rPr>
          <w:lang w:val="fr-FR"/>
        </w:rPr>
        <w:t>Entity</w:t>
      </w:r>
      <w:proofErr w:type="spellEnd"/>
      <w:r w:rsidRPr="007F3A3E">
        <w:rPr>
          <w:lang w:val="fr-FR"/>
        </w:rPr>
        <w:t xml:space="preserve"> {</w:t>
      </w:r>
    </w:p>
    <w:p w14:paraId="62E5EE3C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</w:t>
      </w:r>
      <w:proofErr w:type="gramStart"/>
      <w:r w:rsidRPr="007F3A3E">
        <w:rPr>
          <w:lang w:val="fr-FR"/>
        </w:rPr>
        <w:t>id:</w:t>
      </w:r>
      <w:proofErr w:type="gramEnd"/>
      <w:r w:rsidRPr="007F3A3E">
        <w:rPr>
          <w:lang w:val="fr-FR"/>
        </w:rPr>
        <w:t xml:space="preserve"> </w:t>
      </w:r>
      <w:proofErr w:type="gramStart"/>
      <w:r w:rsidRPr="007F3A3E">
        <w:rPr>
          <w:lang w:val="fr-FR"/>
        </w:rPr>
        <w:t>ID!</w:t>
      </w:r>
      <w:proofErr w:type="gramEnd"/>
    </w:p>
    <w:p w14:paraId="29F15488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</w:t>
      </w:r>
      <w:proofErr w:type="gramStart"/>
      <w:r w:rsidRPr="007F3A3E">
        <w:rPr>
          <w:lang w:val="fr-FR"/>
        </w:rPr>
        <w:t>type:</w:t>
      </w:r>
      <w:proofErr w:type="gramEnd"/>
      <w:r w:rsidRPr="007F3A3E">
        <w:rPr>
          <w:lang w:val="fr-FR"/>
        </w:rPr>
        <w:t xml:space="preserve"> </w:t>
      </w:r>
      <w:proofErr w:type="spellStart"/>
      <w:proofErr w:type="gramStart"/>
      <w:r w:rsidRPr="007F3A3E">
        <w:rPr>
          <w:lang w:val="fr-FR"/>
        </w:rPr>
        <w:t>EntityType</w:t>
      </w:r>
      <w:proofErr w:type="spellEnd"/>
      <w:r w:rsidRPr="007F3A3E">
        <w:rPr>
          <w:lang w:val="fr-FR"/>
        </w:rPr>
        <w:t>!</w:t>
      </w:r>
      <w:proofErr w:type="gramEnd"/>
    </w:p>
    <w:p w14:paraId="2A44ABFE" w14:textId="77777777" w:rsidR="007F3A3E" w:rsidRPr="007F3A3E" w:rsidRDefault="007F3A3E" w:rsidP="007F3A3E">
      <w:pPr>
        <w:rPr>
          <w:lang w:val="fr-FR"/>
        </w:rPr>
      </w:pPr>
      <w:r w:rsidRPr="007F3A3E">
        <w:rPr>
          <w:lang w:val="fr-FR"/>
        </w:rPr>
        <w:t xml:space="preserve">  </w:t>
      </w:r>
      <w:proofErr w:type="spellStart"/>
      <w:proofErr w:type="gramStart"/>
      <w:r w:rsidRPr="007F3A3E">
        <w:rPr>
          <w:lang w:val="fr-FR"/>
        </w:rPr>
        <w:t>attributes</w:t>
      </w:r>
      <w:proofErr w:type="spellEnd"/>
      <w:r w:rsidRPr="007F3A3E">
        <w:rPr>
          <w:lang w:val="fr-FR"/>
        </w:rPr>
        <w:t>:</w:t>
      </w:r>
      <w:proofErr w:type="gramEnd"/>
      <w:r w:rsidRPr="007F3A3E">
        <w:rPr>
          <w:lang w:val="fr-FR"/>
        </w:rPr>
        <w:t xml:space="preserve"> </w:t>
      </w:r>
      <w:proofErr w:type="gramStart"/>
      <w:r w:rsidRPr="007F3A3E">
        <w:rPr>
          <w:lang w:val="fr-FR"/>
        </w:rPr>
        <w:t>JSON!</w:t>
      </w:r>
      <w:proofErr w:type="gramEnd"/>
    </w:p>
    <w:p w14:paraId="2786E6CC" w14:textId="77777777" w:rsidR="007F3A3E" w:rsidRPr="007F3A3E" w:rsidRDefault="007F3A3E" w:rsidP="007F3A3E">
      <w:r w:rsidRPr="007F3A3E">
        <w:rPr>
          <w:lang w:val="fr-FR"/>
        </w:rPr>
        <w:t xml:space="preserve">  </w:t>
      </w:r>
      <w:r w:rsidRPr="007F3A3E">
        <w:t>relationships: [Relationship!]!</w:t>
      </w:r>
    </w:p>
    <w:p w14:paraId="7D50EA6F" w14:textId="77777777" w:rsidR="007F3A3E" w:rsidRPr="007F3A3E" w:rsidRDefault="007F3A3E" w:rsidP="007F3A3E">
      <w:r w:rsidRPr="007F3A3E">
        <w:t xml:space="preserve">  metadata: </w:t>
      </w:r>
      <w:proofErr w:type="spellStart"/>
      <w:r w:rsidRPr="007F3A3E">
        <w:t>EntityMetadata</w:t>
      </w:r>
      <w:proofErr w:type="spellEnd"/>
      <w:r w:rsidRPr="007F3A3E">
        <w:t>!</w:t>
      </w:r>
    </w:p>
    <w:p w14:paraId="243EABB9" w14:textId="77777777" w:rsidR="007F3A3E" w:rsidRPr="007F3A3E" w:rsidRDefault="007F3A3E" w:rsidP="007F3A3E">
      <w:r w:rsidRPr="007F3A3E">
        <w:t xml:space="preserve">  created: </w:t>
      </w:r>
      <w:proofErr w:type="spellStart"/>
      <w:r w:rsidRPr="007F3A3E">
        <w:t>DateTime</w:t>
      </w:r>
      <w:proofErr w:type="spellEnd"/>
      <w:r w:rsidRPr="007F3A3E">
        <w:t>!</w:t>
      </w:r>
    </w:p>
    <w:p w14:paraId="134E9461" w14:textId="77777777" w:rsidR="007F3A3E" w:rsidRPr="007F3A3E" w:rsidRDefault="007F3A3E" w:rsidP="007F3A3E">
      <w:r w:rsidRPr="007F3A3E">
        <w:t xml:space="preserve">  updated: </w:t>
      </w:r>
      <w:proofErr w:type="spellStart"/>
      <w:r w:rsidRPr="007F3A3E">
        <w:t>DateTime</w:t>
      </w:r>
      <w:proofErr w:type="spellEnd"/>
      <w:r w:rsidRPr="007F3A3E">
        <w:t>!</w:t>
      </w:r>
    </w:p>
    <w:p w14:paraId="489EFB3E" w14:textId="77777777" w:rsidR="007F3A3E" w:rsidRPr="007F3A3E" w:rsidRDefault="007F3A3E" w:rsidP="007F3A3E">
      <w:r w:rsidRPr="007F3A3E">
        <w:t>}</w:t>
      </w:r>
    </w:p>
    <w:p w14:paraId="0A24A3E4" w14:textId="77777777" w:rsidR="007F3A3E" w:rsidRPr="008B014B" w:rsidRDefault="007F3A3E" w:rsidP="008B014B"/>
    <w:p w14:paraId="68AB306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7.4 Missing Technical Specifications [CRITICAL GAPS TO BE ADDRESSED]</w:t>
      </w:r>
    </w:p>
    <w:p w14:paraId="0A6C67F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Performance Benchmarking Requirements [COMPREHENSIVE TESTING NEEDED]</w:t>
      </w:r>
    </w:p>
    <w:p w14:paraId="7BDD16F7" w14:textId="40066345" w:rsidR="008B014B" w:rsidRPr="008B014B" w:rsidRDefault="008B014B" w:rsidP="008B014B">
      <w:del w:id="25" w:author="George Brunner" w:date="2025-08-06T13:26:00Z" w16du:dateUtc="2025-08-06T17:26:00Z">
        <w:r w:rsidRPr="008B014B" w:rsidDel="004174DA">
          <w:delText>yaml</w:delText>
        </w:r>
      </w:del>
      <w:ins w:id="26" w:author="George Brunner" w:date="2025-08-06T13:26:00Z" w16du:dateUtc="2025-08-06T17:26:00Z">
        <w:r w:rsidR="004174DA">
          <w:t xml:space="preserve"> </w:t>
        </w:r>
      </w:ins>
    </w:p>
    <w:p w14:paraId="6BC6F053" w14:textId="77777777" w:rsidR="008B014B" w:rsidRPr="008B014B" w:rsidRDefault="008B014B" w:rsidP="008B014B">
      <w:r w:rsidRPr="008B014B">
        <w:rPr>
          <w:i/>
          <w:iCs/>
        </w:rPr>
        <w:t># Missing Performance Data [TESTING REQUIRED]</w:t>
      </w:r>
    </w:p>
    <w:p w14:paraId="49FE7DE3" w14:textId="77777777" w:rsidR="008B014B" w:rsidRPr="008B014B" w:rsidRDefault="008B014B" w:rsidP="008B014B">
      <w:proofErr w:type="spellStart"/>
      <w:r w:rsidRPr="008B014B">
        <w:t>load_testing</w:t>
      </w:r>
      <w:proofErr w:type="spellEnd"/>
      <w:r w:rsidRPr="008B014B">
        <w:t>:</w:t>
      </w:r>
    </w:p>
    <w:p w14:paraId="4330504C" w14:textId="77777777" w:rsidR="008B014B" w:rsidRPr="008B014B" w:rsidRDefault="008B014B" w:rsidP="008B014B">
      <w:r w:rsidRPr="008B014B">
        <w:t xml:space="preserve">  status: "NOT YET PERFORMED"</w:t>
      </w:r>
    </w:p>
    <w:p w14:paraId="2F853D7D" w14:textId="77777777" w:rsidR="008B014B" w:rsidRPr="008B014B" w:rsidRDefault="008B014B" w:rsidP="008B014B">
      <w:r w:rsidRPr="008B014B">
        <w:t xml:space="preserve">  requirements: "Need comprehensive load testing across all modules"</w:t>
      </w:r>
    </w:p>
    <w:p w14:paraId="2594C1FF" w14:textId="77777777" w:rsidR="008B014B" w:rsidRPr="008B014B" w:rsidRDefault="008B014B" w:rsidP="008B014B">
      <w:pPr>
        <w:rPr>
          <w:lang w:val="fr-FR"/>
        </w:rPr>
      </w:pPr>
      <w:r w:rsidRPr="008B014B">
        <w:t xml:space="preserve">  </w:t>
      </w:r>
      <w:proofErr w:type="gramStart"/>
      <w:r w:rsidRPr="008B014B">
        <w:rPr>
          <w:lang w:val="fr-FR"/>
        </w:rPr>
        <w:t>scope:</w:t>
      </w:r>
      <w:proofErr w:type="gramEnd"/>
      <w:r w:rsidRPr="008B014B">
        <w:rPr>
          <w:lang w:val="fr-FR"/>
        </w:rPr>
        <w:t xml:space="preserve"> "API </w:t>
      </w:r>
      <w:proofErr w:type="spellStart"/>
      <w:r w:rsidRPr="008B014B">
        <w:rPr>
          <w:lang w:val="fr-FR"/>
        </w:rPr>
        <w:t>endpoints</w:t>
      </w:r>
      <w:proofErr w:type="spellEnd"/>
      <w:r w:rsidRPr="008B014B">
        <w:rPr>
          <w:lang w:val="fr-FR"/>
        </w:rPr>
        <w:t xml:space="preserve">, </w:t>
      </w:r>
      <w:proofErr w:type="spellStart"/>
      <w:r w:rsidRPr="008B014B">
        <w:rPr>
          <w:lang w:val="fr-FR"/>
        </w:rPr>
        <w:t>database</w:t>
      </w:r>
      <w:proofErr w:type="spellEnd"/>
      <w:r w:rsidRPr="008B014B">
        <w:rPr>
          <w:lang w:val="fr-FR"/>
        </w:rPr>
        <w:t xml:space="preserve"> </w:t>
      </w:r>
      <w:proofErr w:type="spellStart"/>
      <w:r w:rsidRPr="008B014B">
        <w:rPr>
          <w:lang w:val="fr-FR"/>
        </w:rPr>
        <w:t>queries</w:t>
      </w:r>
      <w:proofErr w:type="spellEnd"/>
      <w:r w:rsidRPr="008B014B">
        <w:rPr>
          <w:lang w:val="fr-FR"/>
        </w:rPr>
        <w:t xml:space="preserve">, AI model </w:t>
      </w:r>
      <w:proofErr w:type="spellStart"/>
      <w:r w:rsidRPr="008B014B">
        <w:rPr>
          <w:lang w:val="fr-FR"/>
        </w:rPr>
        <w:t>inference</w:t>
      </w:r>
      <w:proofErr w:type="spellEnd"/>
      <w:r w:rsidRPr="008B014B">
        <w:rPr>
          <w:lang w:val="fr-FR"/>
        </w:rPr>
        <w:t>"</w:t>
      </w:r>
    </w:p>
    <w:p w14:paraId="56E32874" w14:textId="77777777" w:rsidR="008B014B" w:rsidRPr="008B014B" w:rsidRDefault="008B014B" w:rsidP="008B014B">
      <w:r w:rsidRPr="008B014B">
        <w:rPr>
          <w:lang w:val="fr-FR"/>
        </w:rPr>
        <w:t xml:space="preserve">  </w:t>
      </w:r>
      <w:proofErr w:type="spellStart"/>
      <w:r w:rsidRPr="008B014B">
        <w:t>success_criteria</w:t>
      </w:r>
      <w:proofErr w:type="spellEnd"/>
      <w:r w:rsidRPr="008B014B">
        <w:t>: "TBD based on customer requirements"</w:t>
      </w:r>
    </w:p>
    <w:p w14:paraId="6393DBA8" w14:textId="77777777" w:rsidR="008B014B" w:rsidRPr="008B014B" w:rsidRDefault="00000000" w:rsidP="008B014B">
      <w:r>
        <w:pict w14:anchorId="7E236DE8">
          <v:rect id="_x0000_i1032" style="width:0;height:1.5pt" o:hralign="center" o:hrstd="t" o:hr="t" fillcolor="#a0a0a0" stroked="f"/>
        </w:pict>
      </w:r>
    </w:p>
    <w:p w14:paraId="3A5E9CFD" w14:textId="77777777" w:rsidR="008B014B" w:rsidRPr="008B014B" w:rsidRDefault="008B014B" w:rsidP="008B014B">
      <w:pPr>
        <w:pStyle w:val="Heading1"/>
      </w:pPr>
      <w:bookmarkStart w:id="27" w:name="_Toc202341188"/>
      <w:r w:rsidRPr="008B014B">
        <w:lastRenderedPageBreak/>
        <w:t>8. Integration Architecture</w:t>
      </w:r>
      <w:bookmarkEnd w:id="27"/>
    </w:p>
    <w:p w14:paraId="7F12028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8.1 Partner Integration Patterns</w:t>
      </w:r>
    </w:p>
    <w:p w14:paraId="70F7C77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White-Label Deployment</w:t>
      </w:r>
    </w:p>
    <w:p w14:paraId="6CABF293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Architecture Components:</w:t>
      </w:r>
    </w:p>
    <w:p w14:paraId="1B85E339" w14:textId="77777777" w:rsidR="007F3A3E" w:rsidRPr="007F3A3E" w:rsidRDefault="007F3A3E" w:rsidP="00791481">
      <w:pPr>
        <w:numPr>
          <w:ilvl w:val="0"/>
          <w:numId w:val="132"/>
        </w:numPr>
        <w:rPr>
          <w:b/>
          <w:bCs/>
        </w:rPr>
      </w:pPr>
      <w:r w:rsidRPr="007F3A3E">
        <w:rPr>
          <w:b/>
          <w:bCs/>
        </w:rPr>
        <w:t xml:space="preserve">Tenant isolation: Database schemas, </w:t>
      </w:r>
      <w:proofErr w:type="gramStart"/>
      <w:r w:rsidRPr="007F3A3E">
        <w:rPr>
          <w:b/>
          <w:bCs/>
        </w:rPr>
        <w:t>compute</w:t>
      </w:r>
      <w:proofErr w:type="gramEnd"/>
      <w:r w:rsidRPr="007F3A3E">
        <w:rPr>
          <w:b/>
          <w:bCs/>
        </w:rPr>
        <w:t xml:space="preserve"> resources, storage buckets</w:t>
      </w:r>
    </w:p>
    <w:p w14:paraId="7A6AB1E2" w14:textId="77777777" w:rsidR="007F3A3E" w:rsidRPr="007F3A3E" w:rsidRDefault="007F3A3E" w:rsidP="00791481">
      <w:pPr>
        <w:numPr>
          <w:ilvl w:val="0"/>
          <w:numId w:val="132"/>
        </w:numPr>
        <w:rPr>
          <w:b/>
          <w:bCs/>
        </w:rPr>
      </w:pPr>
      <w:r w:rsidRPr="007F3A3E">
        <w:rPr>
          <w:b/>
          <w:bCs/>
        </w:rPr>
        <w:t>Custom branding: UI themes, logos, domain configuration</w:t>
      </w:r>
    </w:p>
    <w:p w14:paraId="6A37236F" w14:textId="77777777" w:rsidR="007F3A3E" w:rsidRPr="007F3A3E" w:rsidRDefault="007F3A3E" w:rsidP="00791481">
      <w:pPr>
        <w:numPr>
          <w:ilvl w:val="0"/>
          <w:numId w:val="132"/>
        </w:numPr>
        <w:rPr>
          <w:b/>
          <w:bCs/>
        </w:rPr>
      </w:pPr>
      <w:r w:rsidRPr="007F3A3E">
        <w:rPr>
          <w:b/>
          <w:bCs/>
        </w:rPr>
        <w:t>Feature configuration: Module enablement, workflow customization</w:t>
      </w:r>
    </w:p>
    <w:p w14:paraId="60574EBC" w14:textId="77777777" w:rsidR="007F3A3E" w:rsidRPr="007F3A3E" w:rsidRDefault="007F3A3E" w:rsidP="00791481">
      <w:pPr>
        <w:numPr>
          <w:ilvl w:val="0"/>
          <w:numId w:val="132"/>
        </w:numPr>
        <w:rPr>
          <w:b/>
          <w:bCs/>
        </w:rPr>
      </w:pPr>
      <w:r w:rsidRPr="007F3A3E">
        <w:rPr>
          <w:b/>
          <w:bCs/>
        </w:rPr>
        <w:t>Data sovereignty: Geographic data residency, encryption key management</w:t>
      </w:r>
    </w:p>
    <w:p w14:paraId="10747457" w14:textId="77777777" w:rsidR="007F3A3E" w:rsidRPr="007F3A3E" w:rsidRDefault="007F3A3E" w:rsidP="007F3A3E">
      <w:pPr>
        <w:rPr>
          <w:b/>
          <w:bCs/>
        </w:rPr>
      </w:pPr>
      <w:proofErr w:type="gramStart"/>
      <w:r w:rsidRPr="007F3A3E">
        <w:rPr>
          <w:b/>
          <w:bCs/>
        </w:rPr>
        <w:t>Implementation</w:t>
      </w:r>
      <w:proofErr w:type="gramEnd"/>
      <w:r w:rsidRPr="007F3A3E">
        <w:rPr>
          <w:b/>
          <w:bCs/>
        </w:rPr>
        <w:t xml:space="preserve"> Framework:</w:t>
      </w:r>
    </w:p>
    <w:p w14:paraId="5E9FF29D" w14:textId="501B334B" w:rsidR="007F3A3E" w:rsidRPr="007F3A3E" w:rsidRDefault="007F3A3E" w:rsidP="007F3A3E">
      <w:pPr>
        <w:rPr>
          <w:b/>
          <w:bCs/>
        </w:rPr>
      </w:pPr>
      <w:del w:id="28" w:author="George Brunner" w:date="2025-08-06T13:26:00Z" w16du:dateUtc="2025-08-06T17:26:00Z">
        <w:r w:rsidRPr="007F3A3E" w:rsidDel="004174DA">
          <w:rPr>
            <w:b/>
            <w:bCs/>
          </w:rPr>
          <w:delText>yaml</w:delText>
        </w:r>
      </w:del>
      <w:ins w:id="29" w:author="George Brunner" w:date="2025-08-06T13:26:00Z" w16du:dateUtc="2025-08-06T17:26:00Z">
        <w:r w:rsidR="004174DA">
          <w:rPr>
            <w:b/>
            <w:bCs/>
          </w:rPr>
          <w:t xml:space="preserve"> </w:t>
        </w:r>
      </w:ins>
    </w:p>
    <w:p w14:paraId="392B560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  <w:i/>
          <w:iCs/>
        </w:rPr>
        <w:t># Partner Configuration System</w:t>
      </w:r>
    </w:p>
    <w:p w14:paraId="4E9091C7" w14:textId="77777777" w:rsidR="007F3A3E" w:rsidRPr="007F3A3E" w:rsidRDefault="007F3A3E" w:rsidP="007F3A3E">
      <w:pPr>
        <w:rPr>
          <w:b/>
          <w:bCs/>
        </w:rPr>
      </w:pPr>
      <w:proofErr w:type="spellStart"/>
      <w:r w:rsidRPr="007F3A3E">
        <w:rPr>
          <w:b/>
          <w:bCs/>
        </w:rPr>
        <w:t>partner_deployment</w:t>
      </w:r>
      <w:proofErr w:type="spellEnd"/>
      <w:r w:rsidRPr="007F3A3E">
        <w:rPr>
          <w:b/>
          <w:bCs/>
        </w:rPr>
        <w:t>:</w:t>
      </w:r>
    </w:p>
    <w:p w14:paraId="1B35587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isolation_model</w:t>
      </w:r>
      <w:proofErr w:type="spellEnd"/>
      <w:r w:rsidRPr="007F3A3E">
        <w:rPr>
          <w:b/>
          <w:bCs/>
        </w:rPr>
        <w:t>: "Database schema per tenant with shared infrastructure"</w:t>
      </w:r>
    </w:p>
    <w:p w14:paraId="688F602F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customization_scope</w:t>
      </w:r>
      <w:proofErr w:type="spellEnd"/>
      <w:r w:rsidRPr="007F3A3E">
        <w:rPr>
          <w:b/>
          <w:bCs/>
        </w:rPr>
        <w:t>: "UI/UX, workflows, data models, integration endpoints"</w:t>
      </w:r>
    </w:p>
    <w:p w14:paraId="5F69E98D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deployment_automation</w:t>
      </w:r>
      <w:proofErr w:type="spellEnd"/>
      <w:r w:rsidRPr="007F3A3E">
        <w:rPr>
          <w:b/>
          <w:bCs/>
        </w:rPr>
        <w:t>: "Terraform + Ansible for infrastructure as code"</w:t>
      </w:r>
    </w:p>
    <w:p w14:paraId="7D31B770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monitoring: "Partner-specific dashboards and alerting"</w:t>
      </w:r>
    </w:p>
    <w:p w14:paraId="77572F22" w14:textId="77777777" w:rsidR="007F3A3E" w:rsidRPr="007F3A3E" w:rsidRDefault="007F3A3E" w:rsidP="007F3A3E">
      <w:pPr>
        <w:rPr>
          <w:b/>
          <w:bCs/>
        </w:rPr>
      </w:pPr>
    </w:p>
    <w:p w14:paraId="66B81779" w14:textId="77777777" w:rsidR="007F3A3E" w:rsidRPr="007F3A3E" w:rsidRDefault="007F3A3E" w:rsidP="007F3A3E">
      <w:pPr>
        <w:rPr>
          <w:b/>
          <w:bCs/>
        </w:rPr>
      </w:pPr>
      <w:proofErr w:type="spellStart"/>
      <w:r w:rsidRPr="007F3A3E">
        <w:rPr>
          <w:b/>
          <w:bCs/>
        </w:rPr>
        <w:t>branding_customization</w:t>
      </w:r>
      <w:proofErr w:type="spellEnd"/>
      <w:r w:rsidRPr="007F3A3E">
        <w:rPr>
          <w:b/>
          <w:bCs/>
        </w:rPr>
        <w:t>:</w:t>
      </w:r>
    </w:p>
    <w:p w14:paraId="3F695AFE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visual_identity</w:t>
      </w:r>
      <w:proofErr w:type="spellEnd"/>
      <w:r w:rsidRPr="007F3A3E">
        <w:rPr>
          <w:b/>
          <w:bCs/>
        </w:rPr>
        <w:t>:</w:t>
      </w:r>
    </w:p>
    <w:p w14:paraId="47D49A8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"Custom color schemes and typography"</w:t>
      </w:r>
    </w:p>
    <w:p w14:paraId="423978EC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"Partner logos and brand assets"</w:t>
      </w:r>
    </w:p>
    <w:p w14:paraId="31E0D8F1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"Custom domain and SSL certificates"</w:t>
      </w:r>
    </w:p>
    <w:p w14:paraId="19EF5BE9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"White-label email templates and notifications"</w:t>
      </w:r>
    </w:p>
    <w:p w14:paraId="0EA5C2A1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</w:p>
    <w:p w14:paraId="08284AD2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functional_customization</w:t>
      </w:r>
      <w:proofErr w:type="spellEnd"/>
      <w:r w:rsidRPr="007F3A3E">
        <w:rPr>
          <w:b/>
          <w:bCs/>
        </w:rPr>
        <w:t>:</w:t>
      </w:r>
    </w:p>
    <w:p w14:paraId="0CCB13D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"Partner-specific terminology and labels"</w:t>
      </w:r>
    </w:p>
    <w:p w14:paraId="65C4BF6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"Custom workflow configurations"</w:t>
      </w:r>
    </w:p>
    <w:p w14:paraId="47EF90E8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"Partner-specific compliance rules"</w:t>
      </w:r>
    </w:p>
    <w:p w14:paraId="4C9700D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lastRenderedPageBreak/>
        <w:t xml:space="preserve">    - "Localization for international partners"</w:t>
      </w:r>
    </w:p>
    <w:p w14:paraId="58088C9A" w14:textId="77777777" w:rsidR="007F3A3E" w:rsidRPr="007F3A3E" w:rsidRDefault="007F3A3E" w:rsidP="007F3A3E">
      <w:pPr>
        <w:rPr>
          <w:b/>
          <w:bCs/>
        </w:rPr>
      </w:pPr>
    </w:p>
    <w:p w14:paraId="5B06CEE1" w14:textId="77777777" w:rsidR="007F3A3E" w:rsidRPr="007F3A3E" w:rsidRDefault="007F3A3E" w:rsidP="007F3A3E">
      <w:pPr>
        <w:rPr>
          <w:b/>
          <w:bCs/>
        </w:rPr>
      </w:pPr>
      <w:proofErr w:type="spellStart"/>
      <w:r w:rsidRPr="007F3A3E">
        <w:rPr>
          <w:b/>
          <w:bCs/>
        </w:rPr>
        <w:t>data_governance</w:t>
      </w:r>
      <w:proofErr w:type="spellEnd"/>
      <w:r w:rsidRPr="007F3A3E">
        <w:rPr>
          <w:b/>
          <w:bCs/>
        </w:rPr>
        <w:t>:</w:t>
      </w:r>
    </w:p>
    <w:p w14:paraId="2F3B6CE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residency_requirements</w:t>
      </w:r>
      <w:proofErr w:type="spellEnd"/>
      <w:r w:rsidRPr="007F3A3E">
        <w:rPr>
          <w:b/>
          <w:bCs/>
        </w:rPr>
        <w:t>: "Geographic data storage compliance"</w:t>
      </w:r>
    </w:p>
    <w:p w14:paraId="15CD8142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encryption_management</w:t>
      </w:r>
      <w:proofErr w:type="spellEnd"/>
      <w:r w:rsidRPr="007F3A3E">
        <w:rPr>
          <w:b/>
          <w:bCs/>
        </w:rPr>
        <w:t>: "Partner-managed or SocratIQ-managed keys"</w:t>
      </w:r>
    </w:p>
    <w:p w14:paraId="07E48251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access_controls</w:t>
      </w:r>
      <w:proofErr w:type="spellEnd"/>
      <w:r w:rsidRPr="007F3A3E">
        <w:rPr>
          <w:b/>
          <w:bCs/>
        </w:rPr>
        <w:t>: "Partner-specific user management and permissions"</w:t>
      </w:r>
    </w:p>
    <w:p w14:paraId="64681FE3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audit_requirements</w:t>
      </w:r>
      <w:proofErr w:type="spellEnd"/>
      <w:r w:rsidRPr="007F3A3E">
        <w:rPr>
          <w:b/>
          <w:bCs/>
        </w:rPr>
        <w:t>: "Partner-specific compliance and reporting needs"</w:t>
      </w:r>
    </w:p>
    <w:p w14:paraId="099C25B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Implementation Example:</w:t>
      </w:r>
    </w:p>
    <w:p w14:paraId="46601761" w14:textId="3E8BAD4C" w:rsidR="007F3A3E" w:rsidRPr="007F3A3E" w:rsidRDefault="007F3A3E" w:rsidP="007F3A3E">
      <w:pPr>
        <w:rPr>
          <w:b/>
          <w:bCs/>
        </w:rPr>
      </w:pPr>
      <w:del w:id="30" w:author="George Brunner" w:date="2025-08-06T13:26:00Z" w16du:dateUtc="2025-08-06T17:26:00Z">
        <w:r w:rsidRPr="007F3A3E" w:rsidDel="004174DA">
          <w:rPr>
            <w:b/>
            <w:bCs/>
          </w:rPr>
          <w:delText>yaml</w:delText>
        </w:r>
      </w:del>
      <w:ins w:id="31" w:author="George Brunner" w:date="2025-08-06T13:26:00Z" w16du:dateUtc="2025-08-06T17:26:00Z">
        <w:r w:rsidR="004174DA">
          <w:rPr>
            <w:b/>
            <w:bCs/>
          </w:rPr>
          <w:t xml:space="preserve"> </w:t>
        </w:r>
      </w:ins>
    </w:p>
    <w:p w14:paraId="6F6DB0A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  <w:i/>
          <w:iCs/>
        </w:rPr>
        <w:t># Health Equity Partners Configuration</w:t>
      </w:r>
    </w:p>
    <w:p w14:paraId="5E1F4E1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partner:</w:t>
      </w:r>
    </w:p>
    <w:p w14:paraId="72038438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id: "health_equity_partners_001"</w:t>
      </w:r>
    </w:p>
    <w:p w14:paraId="0BF45D92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name: "Health Equity Partners"</w:t>
      </w:r>
    </w:p>
    <w:p w14:paraId="38B65C04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modules: ["emme", "profile"]</w:t>
      </w:r>
    </w:p>
    <w:p w14:paraId="46F4E53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</w:p>
    <w:p w14:paraId="3C0A27B4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branding:</w:t>
      </w:r>
    </w:p>
    <w:p w14:paraId="6CA1EB1F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theme: "</w:t>
      </w:r>
      <w:proofErr w:type="spellStart"/>
      <w:r w:rsidRPr="007F3A3E">
        <w:rPr>
          <w:b/>
          <w:bCs/>
        </w:rPr>
        <w:t>health_equity_theme</w:t>
      </w:r>
      <w:proofErr w:type="spellEnd"/>
      <w:r w:rsidRPr="007F3A3E">
        <w:rPr>
          <w:b/>
          <w:bCs/>
        </w:rPr>
        <w:t>"</w:t>
      </w:r>
    </w:p>
    <w:p w14:paraId="1AC5F01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  <w:proofErr w:type="spellStart"/>
      <w:r w:rsidRPr="007F3A3E">
        <w:rPr>
          <w:b/>
          <w:bCs/>
        </w:rPr>
        <w:t>primary_color</w:t>
      </w:r>
      <w:proofErr w:type="spellEnd"/>
      <w:proofErr w:type="gramStart"/>
      <w:r w:rsidRPr="007F3A3E">
        <w:rPr>
          <w:b/>
          <w:bCs/>
        </w:rPr>
        <w:t>: "#</w:t>
      </w:r>
      <w:proofErr w:type="gramEnd"/>
      <w:r w:rsidRPr="007F3A3E">
        <w:rPr>
          <w:b/>
          <w:bCs/>
        </w:rPr>
        <w:t>2E8B57"</w:t>
      </w:r>
    </w:p>
    <w:p w14:paraId="36983E28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logo: "s3://assets/logos/hep_logo.png"</w:t>
      </w:r>
    </w:p>
    <w:p w14:paraId="099546EC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domain: "platform.healthequitypartners.com"</w:t>
      </w:r>
    </w:p>
    <w:p w14:paraId="3ECE7CAA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</w:p>
    <w:p w14:paraId="129150B0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data_config</w:t>
      </w:r>
      <w:proofErr w:type="spellEnd"/>
      <w:r w:rsidRPr="007F3A3E">
        <w:rPr>
          <w:b/>
          <w:bCs/>
        </w:rPr>
        <w:t>:</w:t>
      </w:r>
    </w:p>
    <w:p w14:paraId="6BD13BFD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region: "us-east-1"</w:t>
      </w:r>
    </w:p>
    <w:p w14:paraId="54F740C3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  <w:proofErr w:type="spellStart"/>
      <w:r w:rsidRPr="007F3A3E">
        <w:rPr>
          <w:b/>
          <w:bCs/>
        </w:rPr>
        <w:t>encryption_key</w:t>
      </w:r>
      <w:proofErr w:type="spellEnd"/>
      <w:r w:rsidRPr="007F3A3E">
        <w:rPr>
          <w:b/>
          <w:bCs/>
        </w:rPr>
        <w:t>: "</w:t>
      </w:r>
      <w:proofErr w:type="spellStart"/>
      <w:r w:rsidRPr="007F3A3E">
        <w:rPr>
          <w:b/>
          <w:bCs/>
        </w:rPr>
        <w:t>customer_managed_key_hep</w:t>
      </w:r>
      <w:proofErr w:type="spellEnd"/>
      <w:r w:rsidRPr="007F3A3E">
        <w:rPr>
          <w:b/>
          <w:bCs/>
        </w:rPr>
        <w:t>"</w:t>
      </w:r>
    </w:p>
    <w:p w14:paraId="2C7C4964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compliance: ["GDPR", "CCPA", "HIPAA"]</w:t>
      </w:r>
    </w:p>
    <w:p w14:paraId="37183EEC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</w:p>
    <w:p w14:paraId="3832A30D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workflow_customizations</w:t>
      </w:r>
      <w:proofErr w:type="spellEnd"/>
      <w:r w:rsidRPr="007F3A3E">
        <w:rPr>
          <w:b/>
          <w:bCs/>
        </w:rPr>
        <w:t>:</w:t>
      </w:r>
    </w:p>
    <w:p w14:paraId="09A5EFDC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  <w:proofErr w:type="spellStart"/>
      <w:r w:rsidRPr="007F3A3E">
        <w:rPr>
          <w:b/>
          <w:bCs/>
        </w:rPr>
        <w:t>emme_workflows</w:t>
      </w:r>
      <w:proofErr w:type="spellEnd"/>
      <w:r w:rsidRPr="007F3A3E">
        <w:rPr>
          <w:b/>
          <w:bCs/>
        </w:rPr>
        <w:t>:</w:t>
      </w:r>
    </w:p>
    <w:p w14:paraId="3DEF7EFF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  - "Health equity MLR review process"</w:t>
      </w:r>
    </w:p>
    <w:p w14:paraId="27E7DFB2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lastRenderedPageBreak/>
        <w:t xml:space="preserve">      - "Community engagement compliance"</w:t>
      </w:r>
    </w:p>
    <w:p w14:paraId="057D6817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  - "Diverse population messaging validation"</w:t>
      </w:r>
    </w:p>
    <w:p w14:paraId="370EE537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</w:p>
    <w:p w14:paraId="517C44EC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</w:t>
      </w:r>
      <w:proofErr w:type="spellStart"/>
      <w:r w:rsidRPr="007F3A3E">
        <w:rPr>
          <w:b/>
          <w:bCs/>
        </w:rPr>
        <w:t>profile_workflows</w:t>
      </w:r>
      <w:proofErr w:type="spellEnd"/>
      <w:r w:rsidRPr="007F3A3E">
        <w:rPr>
          <w:b/>
          <w:bCs/>
        </w:rPr>
        <w:t>:</w:t>
      </w:r>
    </w:p>
    <w:p w14:paraId="276CF8B0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  - "Health disparities analysis"</w:t>
      </w:r>
    </w:p>
    <w:p w14:paraId="1A8D4172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  - "Community health impact assessment"</w:t>
      </w:r>
    </w:p>
    <w:p w14:paraId="38146D29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  - "Equitable access pathway optimization"</w:t>
      </w:r>
    </w:p>
    <w:p w14:paraId="02AC80F6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  </w:t>
      </w:r>
    </w:p>
    <w:p w14:paraId="2EDC0049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</w:t>
      </w:r>
      <w:proofErr w:type="spellStart"/>
      <w:r w:rsidRPr="007F3A3E">
        <w:rPr>
          <w:b/>
          <w:bCs/>
        </w:rPr>
        <w:t>integration_endpoints</w:t>
      </w:r>
      <w:proofErr w:type="spellEnd"/>
      <w:r w:rsidRPr="007F3A3E">
        <w:rPr>
          <w:b/>
          <w:bCs/>
        </w:rPr>
        <w:t>:</w:t>
      </w:r>
    </w:p>
    <w:p w14:paraId="4903BCB9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"Salesforce Health Cloud"</w:t>
      </w:r>
    </w:p>
    <w:p w14:paraId="2F6BEBA3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"Epic MyChart Patient Portal"</w:t>
      </w:r>
    </w:p>
    <w:p w14:paraId="5A3B8B4E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 xml:space="preserve">    - "Community health center EMRs"</w:t>
      </w:r>
    </w:p>
    <w:p w14:paraId="395C06EE" w14:textId="77777777" w:rsidR="007F3A3E" w:rsidRPr="007F3A3E" w:rsidRDefault="007F3A3E" w:rsidP="007F3A3E">
      <w:pPr>
        <w:rPr>
          <w:b/>
          <w:bCs/>
        </w:rPr>
      </w:pPr>
      <w:r w:rsidRPr="007F3A3E">
        <w:rPr>
          <w:b/>
          <w:bCs/>
        </w:rPr>
        <w:t>API Integration Framework</w:t>
      </w:r>
    </w:p>
    <w:p w14:paraId="1A8298E7" w14:textId="77777777" w:rsidR="007F3A3E" w:rsidRDefault="007F3A3E" w:rsidP="007F3A3E">
      <w:pPr>
        <w:rPr>
          <w:b/>
          <w:bCs/>
        </w:rPr>
      </w:pPr>
      <w:r w:rsidRPr="007F3A3E">
        <w:rPr>
          <w:b/>
          <w:bCs/>
        </w:rPr>
        <w:t>Connector Architecture:</w:t>
      </w:r>
    </w:p>
    <w:p w14:paraId="58EF0CDB" w14:textId="7BEDAD42" w:rsidR="007F3A3E" w:rsidRPr="007F3A3E" w:rsidRDefault="007F3A3E" w:rsidP="007F3A3E">
      <w:pPr>
        <w:rPr>
          <w:b/>
          <w:bCs/>
        </w:rPr>
      </w:pPr>
      <w:r>
        <w:rPr>
          <w:noProof/>
        </w:rPr>
        <w:drawing>
          <wp:inline distT="0" distB="0" distL="0" distR="0" wp14:anchorId="681CABB8" wp14:editId="5F281A6E">
            <wp:extent cx="4105275" cy="1333500"/>
            <wp:effectExtent l="0" t="0" r="9525" b="0"/>
            <wp:docPr id="90079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9193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82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API Integration Framework</w:t>
      </w:r>
    </w:p>
    <w:p w14:paraId="49FB2288" w14:textId="77777777" w:rsidR="008B014B" w:rsidRPr="008B014B" w:rsidRDefault="008B014B" w:rsidP="008B014B">
      <w:commentRangeStart w:id="32"/>
      <w:r w:rsidRPr="008B014B">
        <w:rPr>
          <w:b/>
          <w:bCs/>
        </w:rPr>
        <w:t>Supported Systems:</w:t>
      </w:r>
      <w:commentRangeEnd w:id="32"/>
      <w:r w:rsidR="00325C8A" w:rsidRPr="008B014B">
        <w:rPr>
          <w:rStyle w:val="CommentReference"/>
          <w:sz w:val="22"/>
          <w:szCs w:val="22"/>
        </w:rPr>
        <w:commentReference w:id="32"/>
      </w:r>
    </w:p>
    <w:p w14:paraId="426892FF" w14:textId="77777777" w:rsidR="008B014B" w:rsidRPr="008B014B" w:rsidRDefault="008B014B" w:rsidP="00791481">
      <w:pPr>
        <w:numPr>
          <w:ilvl w:val="0"/>
          <w:numId w:val="35"/>
        </w:numPr>
      </w:pPr>
      <w:r w:rsidRPr="008B014B">
        <w:rPr>
          <w:b/>
          <w:bCs/>
        </w:rPr>
        <w:t>CTMS:</w:t>
      </w:r>
      <w:r w:rsidRPr="008B014B">
        <w:t xml:space="preserve"> Medidata, Oracle Clinical, </w:t>
      </w:r>
      <w:proofErr w:type="spellStart"/>
      <w:r w:rsidRPr="008B014B">
        <w:t>Bioclinica</w:t>
      </w:r>
      <w:proofErr w:type="spellEnd"/>
    </w:p>
    <w:p w14:paraId="40DC2770" w14:textId="77777777" w:rsidR="008B014B" w:rsidRPr="008B014B" w:rsidRDefault="008B014B" w:rsidP="00791481">
      <w:pPr>
        <w:numPr>
          <w:ilvl w:val="0"/>
          <w:numId w:val="35"/>
        </w:numPr>
      </w:pPr>
      <w:r w:rsidRPr="008B014B">
        <w:rPr>
          <w:b/>
          <w:bCs/>
        </w:rPr>
        <w:t>LIMS:</w:t>
      </w:r>
      <w:r w:rsidRPr="008B014B">
        <w:t xml:space="preserve"> LabWare, STARLIMS, </w:t>
      </w:r>
      <w:proofErr w:type="spellStart"/>
      <w:r w:rsidRPr="008B014B">
        <w:t>LabVantage</w:t>
      </w:r>
      <w:proofErr w:type="spellEnd"/>
    </w:p>
    <w:p w14:paraId="58E1D59E" w14:textId="77777777" w:rsidR="008B014B" w:rsidRPr="008B014B" w:rsidRDefault="008B014B" w:rsidP="00791481">
      <w:pPr>
        <w:numPr>
          <w:ilvl w:val="0"/>
          <w:numId w:val="35"/>
        </w:numPr>
      </w:pPr>
      <w:r w:rsidRPr="008B014B">
        <w:rPr>
          <w:b/>
          <w:bCs/>
        </w:rPr>
        <w:t>EHR/EMR:</w:t>
      </w:r>
      <w:r w:rsidRPr="008B014B">
        <w:t xml:space="preserve"> Epic, Cerner, </w:t>
      </w:r>
      <w:proofErr w:type="spellStart"/>
      <w:r w:rsidRPr="008B014B">
        <w:t>AllScripts</w:t>
      </w:r>
      <w:proofErr w:type="spellEnd"/>
    </w:p>
    <w:p w14:paraId="6ACCF7BF" w14:textId="77777777" w:rsidR="008B014B" w:rsidRPr="008B014B" w:rsidRDefault="008B014B" w:rsidP="00791481">
      <w:pPr>
        <w:numPr>
          <w:ilvl w:val="0"/>
          <w:numId w:val="35"/>
        </w:numPr>
      </w:pPr>
      <w:r w:rsidRPr="008B014B">
        <w:rPr>
          <w:b/>
          <w:bCs/>
        </w:rPr>
        <w:t>ERP:</w:t>
      </w:r>
      <w:r w:rsidRPr="008B014B">
        <w:t xml:space="preserve"> SAP, Oracle, Microsoft Dynamics</w:t>
      </w:r>
    </w:p>
    <w:p w14:paraId="54494310" w14:textId="77777777" w:rsidR="008B014B" w:rsidRDefault="008B014B" w:rsidP="00791481">
      <w:pPr>
        <w:numPr>
          <w:ilvl w:val="0"/>
          <w:numId w:val="35"/>
        </w:numPr>
      </w:pPr>
      <w:r w:rsidRPr="008B014B">
        <w:rPr>
          <w:b/>
          <w:bCs/>
        </w:rPr>
        <w:t>CRM:</w:t>
      </w:r>
      <w:r w:rsidRPr="008B014B">
        <w:t xml:space="preserve"> Salesforce, HubSpot, Microsoft CRM</w:t>
      </w:r>
    </w:p>
    <w:p w14:paraId="47DF97EC" w14:textId="77777777" w:rsidR="007F3A3E" w:rsidRDefault="007F3A3E" w:rsidP="007F3A3E">
      <w:pPr>
        <w:pStyle w:val="whitespace-normal"/>
      </w:pPr>
      <w:r>
        <w:rPr>
          <w:rStyle w:val="Strong"/>
          <w:rFonts w:eastAsiaTheme="majorEastAsia"/>
        </w:rPr>
        <w:t>Connector Development Framework:</w:t>
      </w:r>
    </w:p>
    <w:p w14:paraId="67D410EC" w14:textId="0F84096A" w:rsidR="007F3A3E" w:rsidRDefault="007F3A3E" w:rsidP="007F3A3E">
      <w:pPr>
        <w:pStyle w:val="HTMLPreformatted"/>
      </w:pPr>
      <w:del w:id="33" w:author="George Brunner" w:date="2025-08-06T13:26:00Z" w16du:dateUtc="2025-08-06T17:26:00Z">
        <w:r w:rsidDel="004174DA">
          <w:delText>yaml</w:delText>
        </w:r>
      </w:del>
      <w:ins w:id="34" w:author="George Brunner" w:date="2025-08-06T13:26:00Z" w16du:dateUtc="2025-08-06T17:26:00Z">
        <w:r w:rsidR="004174DA">
          <w:t xml:space="preserve"> </w:t>
        </w:r>
      </w:ins>
    </w:p>
    <w:p w14:paraId="4D9A25E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token"/>
          <w:rFonts w:ascii="var(--font-mono)" w:eastAsiaTheme="majorEastAsia" w:hAnsi="var(--font-mono)"/>
          <w:i/>
          <w:iCs/>
          <w:color w:val="A0A1A7"/>
        </w:rPr>
        <w:lastRenderedPageBreak/>
        <w:t># Connector SDK</w:t>
      </w:r>
    </w:p>
    <w:p w14:paraId="2DAD8FB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connector_architecture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66E8C0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base_framework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"Python SDK with plugin architecture"</w:t>
      </w:r>
    </w:p>
    <w:p w14:paraId="09FE1B9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"OAuth 2.0, API keys, custom auth adapters"</w:t>
      </w:r>
    </w:p>
    <w:p w14:paraId="74755B3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data_transformation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"Schema mapping with validation rules"</w:t>
      </w:r>
    </w:p>
    <w:p w14:paraId="5539A51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error_handling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"Retry logic, circuit breakers, fallback mechanisms"</w:t>
      </w:r>
    </w:p>
    <w:p w14:paraId="1F7E9E0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</w:p>
    <w:p w14:paraId="57820B8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plugin_types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300F35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"Authentication plugins for different auth methods"</w:t>
      </w:r>
    </w:p>
    <w:p w14:paraId="46850EE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"Data transformation plugins for format conversion"</w:t>
      </w:r>
    </w:p>
    <w:p w14:paraId="79997EC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"Validation plugins for data quality checks"</w:t>
      </w:r>
    </w:p>
    <w:p w14:paraId="10A1370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"Monitoring plugins for performance tracking"</w:t>
      </w:r>
    </w:p>
    <w:p w14:paraId="13C85A3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0839A79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connector_lifecycle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26DEAA1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r>
        <w:rPr>
          <w:rStyle w:val="token"/>
          <w:rFonts w:ascii="var(--font-mono)" w:eastAsiaTheme="majorEastAsia" w:hAnsi="var(--font-mono)"/>
          <w:color w:val="B76B01"/>
        </w:rPr>
        <w:t>development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72F04B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"SDK-based connector development"</w:t>
      </w:r>
    </w:p>
    <w:p w14:paraId="71D5100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"Testing framework with mock data"</w:t>
      </w:r>
    </w:p>
    <w:p w14:paraId="15D5198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"Certification process with quality gates"</w:t>
      </w:r>
    </w:p>
    <w:p w14:paraId="2B40945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"Documentation and deployment guides"</w:t>
      </w:r>
    </w:p>
    <w:p w14:paraId="678716E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</w:p>
    <w:p w14:paraId="4486AB8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r>
        <w:rPr>
          <w:rStyle w:val="token"/>
          <w:rFonts w:ascii="var(--font-mono)" w:eastAsiaTheme="majorEastAsia" w:hAnsi="var(--font-mono)"/>
          <w:color w:val="B76B01"/>
        </w:rPr>
        <w:t>deployment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D70484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"Containerized connector deployment"</w:t>
      </w:r>
    </w:p>
    <w:p w14:paraId="579239B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"Configuration management with secrets"</w:t>
      </w:r>
    </w:p>
    <w:p w14:paraId="1FBC0A0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"Health monitoring and alerting"</w:t>
      </w:r>
    </w:p>
    <w:p w14:paraId="0BDA6AE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"Automated scaling based on load"</w:t>
      </w:r>
    </w:p>
    <w:p w14:paraId="5543825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</w:p>
    <w:p w14:paraId="19EB674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r>
        <w:rPr>
          <w:rStyle w:val="token"/>
          <w:rFonts w:ascii="var(--font-mono)" w:eastAsiaTheme="majorEastAsia" w:hAnsi="var(--font-mono)"/>
          <w:color w:val="B76B01"/>
        </w:rPr>
        <w:t>maintenance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6E68A7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"Automated updates with backward compatibility"</w:t>
      </w:r>
    </w:p>
    <w:p w14:paraId="055B492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"Performance monitoring and optimization"</w:t>
      </w:r>
    </w:p>
    <w:p w14:paraId="1A13420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"Error tracking and resolution"</w:t>
      </w:r>
    </w:p>
    <w:p w14:paraId="6FD9CC7A" w14:textId="77777777" w:rsidR="007F3A3E" w:rsidRDefault="007F3A3E" w:rsidP="007F3A3E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383A42"/>
        </w:rPr>
        <w:t>-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"Usage analytics and optimization"</w:t>
      </w:r>
    </w:p>
    <w:p w14:paraId="118669C5" w14:textId="77777777" w:rsidR="007F3A3E" w:rsidRDefault="007F3A3E" w:rsidP="007F3A3E">
      <w:pPr>
        <w:pStyle w:val="whitespace-normal"/>
      </w:pPr>
      <w:r>
        <w:rPr>
          <w:rStyle w:val="Strong"/>
          <w:rFonts w:eastAsiaTheme="majorEastAsia"/>
        </w:rPr>
        <w:t>Supported Systems:</w:t>
      </w:r>
    </w:p>
    <w:p w14:paraId="6C94715F" w14:textId="5769E1F3" w:rsidR="007F3A3E" w:rsidRDefault="007F3A3E" w:rsidP="007F3A3E">
      <w:pPr>
        <w:pStyle w:val="HTMLPreformatted"/>
      </w:pPr>
      <w:commentRangeStart w:id="35"/>
      <w:del w:id="36" w:author="George Brunner" w:date="2025-08-06T13:26:00Z" w16du:dateUtc="2025-08-06T17:26:00Z">
        <w:r w:rsidDel="004174DA">
          <w:delText>yaml</w:delText>
        </w:r>
      </w:del>
      <w:commentRangeEnd w:id="35"/>
      <w:ins w:id="37" w:author="George Brunner" w:date="2025-08-06T13:26:00Z" w16du:dateUtc="2025-08-06T17:26:00Z">
        <w:r w:rsidR="004174DA">
          <w:t xml:space="preserve"> </w:t>
        </w:r>
      </w:ins>
      <w:r w:rsidR="00814ABE">
        <w:rPr>
          <w:rStyle w:val="CommentReference"/>
          <w:sz w:val="20"/>
          <w:szCs w:val="20"/>
        </w:rPr>
        <w:commentReference w:id="35"/>
      </w:r>
    </w:p>
    <w:p w14:paraId="15CE3C4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commentRangeStart w:id="38"/>
      <w:r>
        <w:rPr>
          <w:rStyle w:val="token"/>
          <w:rFonts w:ascii="var(--font-mono)" w:eastAsiaTheme="majorEastAsia" w:hAnsi="var(--font-mono)"/>
          <w:i/>
          <w:iCs/>
          <w:color w:val="A0A1A7"/>
        </w:rPr>
        <w:t># Enterprise System Integration Matrix</w:t>
      </w:r>
      <w:commentRangeEnd w:id="38"/>
      <w:r w:rsidR="005A33E3">
        <w:rPr>
          <w:rStyle w:val="CommentReference"/>
          <w:rFonts w:ascii="var(--font-mono)" w:eastAsiaTheme="majorEastAsia" w:hAnsi="var(--font-mono)" w:hint="eastAsia"/>
          <w:color w:val="383A42"/>
          <w:sz w:val="20"/>
          <w:szCs w:val="20"/>
        </w:rPr>
        <w:commentReference w:id="38"/>
      </w:r>
    </w:p>
    <w:p w14:paraId="23EC3A4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life_sciences_systems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8857E2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lastRenderedPageBreak/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clinical_trial_management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4448FE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medidata_rave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0550870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"REST API + Webhook"</w:t>
      </w:r>
    </w:p>
    <w:p w14:paraId="7D59CF2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"Patient enrollment, visit data, adverse events"</w:t>
      </w:r>
    </w:p>
    <w:p w14:paraId="796D8F7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"OAuth 2.0 with refresh tokens"</w:t>
      </w:r>
    </w:p>
    <w:p w14:paraId="7B25C95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rate_limits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"1000 requests/hour"</w:t>
      </w:r>
    </w:p>
    <w:p w14:paraId="73A99A8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real_time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"Webhook notifications for critical events"</w:t>
      </w:r>
    </w:p>
    <w:p w14:paraId="4C99B5A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3FDAEA0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oracle_inform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C514CB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"SOAP API + Database direct"</w:t>
      </w:r>
    </w:p>
    <w:p w14:paraId="65F8BC1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"Trial protocols, CRF data, study metrics"</w:t>
      </w:r>
    </w:p>
    <w:p w14:paraId="1255376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"WS-Security with certificates"</w:t>
      </w:r>
    </w:p>
    <w:p w14:paraId="6A3BD50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batch_processing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"Nightly ETL for historical data"</w:t>
      </w:r>
    </w:p>
    <w:p w14:paraId="1467EFC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7267037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bioclinica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4FC68A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"REST API + SFTP"</w:t>
      </w:r>
    </w:p>
    <w:p w14:paraId="1246F37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"Imaging data, central lab results"</w:t>
      </w:r>
    </w:p>
    <w:p w14:paraId="46F78D6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"API key + SFTP certificates"</w:t>
      </w:r>
    </w:p>
    <w:p w14:paraId="21F95CF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data_volume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"Large file transfers for imaging"</w:t>
      </w:r>
    </w:p>
    <w:p w14:paraId="7670962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583CF38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laboratory_systems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557D6C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labware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05D6EAA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"Database direct + REST API"</w:t>
      </w:r>
    </w:p>
    <w:p w14:paraId="20F5E80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"Sample tracking, test results, QC data"</w:t>
      </w:r>
    </w:p>
    <w:p w14:paraId="14D2638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"Database credentials + API tokens"</w:t>
      </w:r>
    </w:p>
    <w:p w14:paraId="6641F55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real_time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"Real-time LIMS updates"</w:t>
      </w:r>
    </w:p>
    <w:p w14:paraId="0B6E9BC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2D5B9EA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starlims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2EE13ED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"Web services + File transfer"</w:t>
      </w:r>
    </w:p>
    <w:p w14:paraId="1234620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"Sample management, instrument data"</w:t>
      </w:r>
    </w:p>
    <w:p w14:paraId="7EA04DB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"SOAP authentication + SFTP"</w:t>
      </w:r>
    </w:p>
    <w:p w14:paraId="66D1B29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scheduling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"Hourly incremental updates"</w:t>
      </w:r>
    </w:p>
    <w:p w14:paraId="15BDB16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294BDF7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regulatory_systems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5EC8954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veeva_vault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50145FD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"REST API + Bulk API"</w:t>
      </w:r>
    </w:p>
    <w:p w14:paraId="38AED0F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lastRenderedPageBreak/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"Regulatory documents, submission tracking"</w:t>
      </w:r>
    </w:p>
    <w:p w14:paraId="2594781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"OAuth 2.0 with session management"</w:t>
      </w:r>
    </w:p>
    <w:p w14:paraId="4BCFDFB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 versioning, approval workflows"</w:t>
      </w:r>
    </w:p>
    <w:p w14:paraId="00C5AB9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3A54D0B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mastercontrol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62D6F46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"API + Document synchronization"</w:t>
      </w:r>
    </w:p>
    <w:p w14:paraId="6B6B4AD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 control, training records"</w:t>
      </w:r>
    </w:p>
    <w:p w14:paraId="0E230D2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"Token-based authentication"</w:t>
      </w:r>
    </w:p>
    <w:p w14:paraId="71BB313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compliance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"21 CFR Part 11 integration"</w:t>
      </w:r>
    </w:p>
    <w:p w14:paraId="355B9B0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1656BD8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construction_systems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18B0913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project_management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8BEFFC2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procore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6266921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"REST API + Webhook"</w:t>
      </w:r>
    </w:p>
    <w:p w14:paraId="13FF435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"Project data, RFIs, change orders, schedules"</w:t>
      </w:r>
    </w:p>
    <w:p w14:paraId="42C62E6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"OAuth 2.0 with scoped permissions"</w:t>
      </w:r>
    </w:p>
    <w:p w14:paraId="47EFE7A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real_time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"Project update notifications"</w:t>
      </w:r>
    </w:p>
    <w:p w14:paraId="5998077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 management, financial tracking"</w:t>
      </w:r>
    </w:p>
    <w:p w14:paraId="3863CA8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675D9CD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commentRangeStart w:id="39"/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autodesk_construction_cloud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commentRangeEnd w:id="39"/>
      <w:r w:rsidR="00581075">
        <w:rPr>
          <w:rStyle w:val="CommentReference"/>
          <w:rFonts w:ascii="var(--font-mono)" w:eastAsiaTheme="majorEastAsia" w:hAnsi="var(--font-mono)" w:hint="eastAsia"/>
          <w:color w:val="383A42"/>
          <w:sz w:val="20"/>
          <w:szCs w:val="20"/>
        </w:rPr>
        <w:commentReference w:id="39"/>
      </w:r>
    </w:p>
    <w:p w14:paraId="0D57EC3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"REST API + File API"</w:t>
      </w:r>
    </w:p>
    <w:p w14:paraId="010D74E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"BIM models, design reviews, clash detection"</w:t>
      </w:r>
    </w:p>
    <w:p w14:paraId="7C49F4D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"Three-legged OAuth with user consent"</w:t>
      </w:r>
    </w:p>
    <w:p w14:paraId="3C41D34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file_handling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"Large CAD file processing"</w:t>
      </w:r>
    </w:p>
    <w:p w14:paraId="4453895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53C87EB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oracle_primavera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DB1D71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"Web services + Database"</w:t>
      </w:r>
    </w:p>
    <w:p w14:paraId="3A96934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"Project schedules, resource allocation, costs"</w:t>
      </w:r>
    </w:p>
    <w:p w14:paraId="3D9D14E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"SOAP with enterprise credentials"</w:t>
      </w:r>
    </w:p>
    <w:p w14:paraId="4E37193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"CPM scheduling, resource optimization"</w:t>
      </w:r>
    </w:p>
    <w:p w14:paraId="32D00BA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725C0558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bim_systems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F45EE9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autodesk_revit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8DEE6C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"Desktop API + Cloud sync"</w:t>
      </w:r>
    </w:p>
    <w:p w14:paraId="2A493F6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"3D models, material specifications, quantities"</w:t>
      </w:r>
    </w:p>
    <w:p w14:paraId="5712591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"Desktop app integration + cloud auth"</w:t>
      </w:r>
    </w:p>
    <w:p w14:paraId="75EFA44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lastRenderedPageBreak/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processing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"Model analysis and data extraction"</w:t>
      </w:r>
    </w:p>
    <w:p w14:paraId="057F615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02C5023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bentley_microstation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5AF2F51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 xml:space="preserve">"COM API + </w:t>
      </w:r>
      <w:proofErr w:type="spellStart"/>
      <w:r>
        <w:rPr>
          <w:rStyle w:val="token"/>
          <w:rFonts w:ascii="var(--font-mono)" w:eastAsiaTheme="majorEastAsia" w:hAnsi="var(--font-mono)"/>
          <w:color w:val="50A14F"/>
        </w:rPr>
        <w:t>i</w:t>
      </w:r>
      <w:proofErr w:type="spellEnd"/>
      <w:r>
        <w:rPr>
          <w:rStyle w:val="token"/>
          <w:rFonts w:ascii="var(--font-mono)" w:eastAsiaTheme="majorEastAsia" w:hAnsi="var(--font-mono)"/>
          <w:color w:val="50A14F"/>
        </w:rPr>
        <w:t>-model services"</w:t>
      </w:r>
    </w:p>
    <w:p w14:paraId="35B21A0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"Infrastructure models, GIS data"</w:t>
      </w:r>
    </w:p>
    <w:p w14:paraId="0C9E3E4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"Bentley IMS authentication"</w:t>
      </w:r>
    </w:p>
    <w:p w14:paraId="2DC76C8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"Infrastructure-specific analytics"</w:t>
      </w:r>
    </w:p>
    <w:p w14:paraId="569A545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79A3B39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enterprise_platforms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182DF4C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erp_systems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61494C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sap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4E9C038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"RFC + OData + REST"</w:t>
      </w:r>
    </w:p>
    <w:p w14:paraId="5241756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"Financial data, procurement, HR"</w:t>
      </w:r>
    </w:p>
    <w:p w14:paraId="3442560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"SAP authentication + OAuth"</w:t>
      </w:r>
    </w:p>
    <w:p w14:paraId="6FEA067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modules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"FI, CO, MM, HR integration"</w:t>
      </w:r>
    </w:p>
    <w:p w14:paraId="000682C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14D4093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oracle_ebs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2571BB8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"Database + REST services"</w:t>
      </w:r>
    </w:p>
    <w:p w14:paraId="1732FA0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"Financial transactions, supply chain"</w:t>
      </w:r>
    </w:p>
    <w:p w14:paraId="19AFC993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"Database + web service auth"</w:t>
      </w:r>
    </w:p>
    <w:p w14:paraId="07D4C1C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"Real-time financial integration"</w:t>
      </w:r>
    </w:p>
    <w:p w14:paraId="0819C92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6047A8C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microsoft_dynamics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38239811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"Web API + Common Data Service"</w:t>
      </w:r>
    </w:p>
    <w:p w14:paraId="488D849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"CRM, ERP, business processes"</w:t>
      </w:r>
    </w:p>
    <w:p w14:paraId="78255CF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"Azure AD + OAuth 2.0"</w:t>
      </w:r>
    </w:p>
    <w:p w14:paraId="4C6C591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"Power Platform integration"</w:t>
      </w:r>
    </w:p>
    <w:p w14:paraId="73A23D16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</w:p>
    <w:p w14:paraId="320E799E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collaboration_platforms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705C695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microsoft_365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2442A26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"Graph API + SharePoint"</w:t>
      </w:r>
    </w:p>
    <w:p w14:paraId="2B5DE57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"Documents, emails, calendar, teams"</w:t>
      </w:r>
    </w:p>
    <w:p w14:paraId="4C391D6F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"Azure AD with modern auth"</w:t>
      </w:r>
    </w:p>
    <w:p w14:paraId="462B1A4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 collaboration, workflow integration"</w:t>
      </w:r>
    </w:p>
    <w:p w14:paraId="7E9C897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56524204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google_workspace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2CBB7EAD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lastRenderedPageBreak/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"Google APIs + Drive API"</w:t>
      </w:r>
    </w:p>
    <w:p w14:paraId="2FF789EA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"Documents, sheets, calendar, gmail"</w:t>
      </w:r>
    </w:p>
    <w:p w14:paraId="4672B265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"OAuth 2.0 with service accounts"</w:t>
      </w:r>
    </w:p>
    <w:p w14:paraId="3932A51C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"Real-time collaboration, document processing"</w:t>
      </w:r>
    </w:p>
    <w:p w14:paraId="66F4E38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</w:p>
    <w:p w14:paraId="5BC9D9BB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</w:t>
      </w:r>
      <w:r>
        <w:rPr>
          <w:rStyle w:val="token"/>
          <w:rFonts w:ascii="var(--font-mono)" w:eastAsiaTheme="majorEastAsia" w:hAnsi="var(--font-mono)"/>
          <w:color w:val="B76B01"/>
        </w:rPr>
        <w:t>slack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</w:p>
    <w:p w14:paraId="69B2C867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integration_type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"Web API + Events API"</w:t>
      </w:r>
    </w:p>
    <w:p w14:paraId="0ABEFFB9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proofErr w:type="spellStart"/>
      <w:r>
        <w:rPr>
          <w:rStyle w:val="token"/>
          <w:rFonts w:ascii="var(--font-mono)" w:eastAsiaTheme="majorEastAsia" w:hAnsi="var(--font-mono)"/>
          <w:color w:val="B76B01"/>
        </w:rPr>
        <w:t>data_sync</w:t>
      </w:r>
      <w:proofErr w:type="spellEnd"/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"Messages, channels, user activity"</w:t>
      </w:r>
    </w:p>
    <w:p w14:paraId="5C6509B0" w14:textId="77777777" w:rsidR="007F3A3E" w:rsidRDefault="007F3A3E" w:rsidP="007F3A3E">
      <w:pPr>
        <w:pStyle w:val="HTMLPreformatted"/>
        <w:spacing w:before="120" w:after="120"/>
        <w:rPr>
          <w:rStyle w:val="HTMLCode"/>
          <w:rFonts w:ascii="var(--font-mono)" w:eastAsiaTheme="majorEastAsia" w:hAnsi="var(--font-mono)" w:hint="eastAsia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authentication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"OAuth 2.0 + bot tokens"</w:t>
      </w:r>
    </w:p>
    <w:p w14:paraId="2B318898" w14:textId="77777777" w:rsidR="007F3A3E" w:rsidRDefault="007F3A3E" w:rsidP="007F3A3E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eastAsiaTheme="majorEastAsia" w:hAnsi="var(--font-mono)"/>
          <w:color w:val="383A42"/>
        </w:rPr>
        <w:t xml:space="preserve">      </w:t>
      </w:r>
      <w:r>
        <w:rPr>
          <w:rStyle w:val="token"/>
          <w:rFonts w:ascii="var(--font-mono)" w:eastAsiaTheme="majorEastAsia" w:hAnsi="var(--font-mono)"/>
          <w:color w:val="B76B01"/>
        </w:rPr>
        <w:t>features</w:t>
      </w:r>
      <w:r>
        <w:rPr>
          <w:rStyle w:val="token"/>
          <w:rFonts w:ascii="var(--font-mono)" w:eastAsiaTheme="majorEastAsia" w:hAnsi="var(--font-mono)"/>
          <w:color w:val="383A42"/>
        </w:rPr>
        <w:t>:</w:t>
      </w:r>
      <w:r>
        <w:rPr>
          <w:rStyle w:val="HTMLCode"/>
          <w:rFonts w:ascii="var(--font-mono)" w:eastAsiaTheme="majorEastAsia" w:hAnsi="var(--font-mono)"/>
          <w:color w:val="383A42"/>
        </w:rPr>
        <w:t xml:space="preserve"> </w:t>
      </w:r>
      <w:r>
        <w:rPr>
          <w:rStyle w:val="token"/>
          <w:rFonts w:ascii="var(--font-mono)" w:eastAsiaTheme="majorEastAsia" w:hAnsi="var(--font-mono)"/>
          <w:color w:val="50A14F"/>
        </w:rPr>
        <w:t>"Team collaboration analytics"</w:t>
      </w:r>
    </w:p>
    <w:p w14:paraId="3053879E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8.2 Data Flow Architecture</w:t>
      </w:r>
    </w:p>
    <w:p w14:paraId="0F868C52" w14:textId="77777777" w:rsidR="00E212C4" w:rsidRPr="00E212C4" w:rsidRDefault="00E212C4" w:rsidP="00E212C4">
      <w:pPr>
        <w:rPr>
          <w:b/>
          <w:bCs/>
        </w:rPr>
      </w:pPr>
      <w:commentRangeStart w:id="40"/>
      <w:r w:rsidRPr="00E212C4">
        <w:rPr>
          <w:b/>
          <w:bCs/>
        </w:rPr>
        <w:t>Real-time Data Pipeline</w:t>
      </w:r>
      <w:commentRangeEnd w:id="40"/>
      <w:r w:rsidR="003347E0" w:rsidRPr="00E212C4">
        <w:rPr>
          <w:rStyle w:val="CommentReference"/>
          <w:b/>
          <w:bCs/>
          <w:sz w:val="22"/>
          <w:szCs w:val="22"/>
        </w:rPr>
        <w:commentReference w:id="40"/>
      </w:r>
    </w:p>
    <w:p w14:paraId="0A25125C" w14:textId="5CBAEDC5" w:rsidR="007F3A3E" w:rsidRDefault="00E212C4" w:rsidP="007F3A3E">
      <w:r>
        <w:rPr>
          <w:noProof/>
        </w:rPr>
        <w:drawing>
          <wp:inline distT="0" distB="0" distL="0" distR="0" wp14:anchorId="0A407F01" wp14:editId="0C6C3C42">
            <wp:extent cx="4686300" cy="1666875"/>
            <wp:effectExtent l="0" t="0" r="0" b="9525"/>
            <wp:docPr id="1995119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9951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65E2" w14:textId="77777777" w:rsidR="00E212C4" w:rsidRDefault="00E212C4" w:rsidP="007F3A3E"/>
    <w:p w14:paraId="74DB6E2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Data Transformation Pipeline</w:t>
      </w:r>
    </w:p>
    <w:p w14:paraId="211DC54E" w14:textId="77777777" w:rsidR="00E212C4" w:rsidRPr="00E212C4" w:rsidRDefault="00E212C4" w:rsidP="00E212C4">
      <w:r w:rsidRPr="00E212C4">
        <w:rPr>
          <w:b/>
          <w:bCs/>
        </w:rPr>
        <w:t>Stage 1: Collection and Normalization</w:t>
      </w:r>
    </w:p>
    <w:p w14:paraId="0E2713FC" w14:textId="140E1B32" w:rsidR="00E212C4" w:rsidRPr="00E212C4" w:rsidRDefault="00E212C4" w:rsidP="00E212C4">
      <w:del w:id="41" w:author="George Brunner" w:date="2025-08-06T13:26:00Z" w16du:dateUtc="2025-08-06T17:26:00Z">
        <w:r w:rsidRPr="00E212C4" w:rsidDel="004174DA">
          <w:delText>yaml</w:delText>
        </w:r>
      </w:del>
      <w:ins w:id="42" w:author="George Brunner" w:date="2025-08-06T13:26:00Z" w16du:dateUtc="2025-08-06T17:26:00Z">
        <w:r w:rsidR="004174DA">
          <w:t xml:space="preserve"> </w:t>
        </w:r>
      </w:ins>
    </w:p>
    <w:p w14:paraId="0C366B70" w14:textId="77777777" w:rsidR="00E212C4" w:rsidRPr="00E212C4" w:rsidRDefault="00E212C4" w:rsidP="00E212C4">
      <w:r w:rsidRPr="00E212C4">
        <w:rPr>
          <w:i/>
          <w:iCs/>
        </w:rPr>
        <w:t># Data Collection Framework</w:t>
      </w:r>
    </w:p>
    <w:p w14:paraId="1EC466B4" w14:textId="77777777" w:rsidR="00E212C4" w:rsidRPr="00E212C4" w:rsidRDefault="00E212C4" w:rsidP="00E212C4">
      <w:proofErr w:type="spellStart"/>
      <w:r w:rsidRPr="00E212C4">
        <w:t>collection_methods</w:t>
      </w:r>
      <w:proofErr w:type="spellEnd"/>
      <w:r w:rsidRPr="00E212C4">
        <w:t>:</w:t>
      </w:r>
    </w:p>
    <w:p w14:paraId="6FA4D803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api_polling</w:t>
      </w:r>
      <w:proofErr w:type="spellEnd"/>
      <w:r w:rsidRPr="00E212C4">
        <w:t>:</w:t>
      </w:r>
    </w:p>
    <w:p w14:paraId="21FFD604" w14:textId="77777777" w:rsidR="00E212C4" w:rsidRPr="00E212C4" w:rsidRDefault="00E212C4" w:rsidP="00E212C4">
      <w:r w:rsidRPr="00E212C4">
        <w:t xml:space="preserve">    description: "Scheduled data retrieval with intelligent polling"</w:t>
      </w:r>
    </w:p>
    <w:p w14:paraId="6EC212B8" w14:textId="77777777" w:rsidR="00E212C4" w:rsidRPr="00E212C4" w:rsidRDefault="00E212C4" w:rsidP="00E212C4">
      <w:r w:rsidRPr="00E212C4">
        <w:t xml:space="preserve">    frequency: "Configurable intervals based on data velocity"</w:t>
      </w:r>
    </w:p>
    <w:p w14:paraId="265510AF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rate_limiting</w:t>
      </w:r>
      <w:proofErr w:type="spellEnd"/>
      <w:r w:rsidRPr="00E212C4">
        <w:t>: "Respectful API usage with exponential backoff"</w:t>
      </w:r>
    </w:p>
    <w:p w14:paraId="286DDC86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change_detection</w:t>
      </w:r>
      <w:proofErr w:type="spellEnd"/>
      <w:r w:rsidRPr="00E212C4">
        <w:t>: "Delta-only processing for efficiency"</w:t>
      </w:r>
    </w:p>
    <w:p w14:paraId="19B1B715" w14:textId="77777777" w:rsidR="00E212C4" w:rsidRPr="00E212C4" w:rsidRDefault="00E212C4" w:rsidP="00E212C4">
      <w:r w:rsidRPr="00E212C4">
        <w:t xml:space="preserve">    </w:t>
      </w:r>
    </w:p>
    <w:p w14:paraId="51C94F2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webhook_listeners</w:t>
      </w:r>
      <w:proofErr w:type="spellEnd"/>
      <w:r w:rsidRPr="00E212C4">
        <w:t>:</w:t>
      </w:r>
    </w:p>
    <w:p w14:paraId="32EEAA04" w14:textId="77777777" w:rsidR="00E212C4" w:rsidRPr="00E212C4" w:rsidRDefault="00E212C4" w:rsidP="00E212C4">
      <w:r w:rsidRPr="00E212C4">
        <w:lastRenderedPageBreak/>
        <w:t xml:space="preserve">    description: "Real-time event processing with guaranteed delivery"</w:t>
      </w:r>
    </w:p>
    <w:p w14:paraId="08FD384B" w14:textId="77777777" w:rsidR="00E212C4" w:rsidRPr="00E212C4" w:rsidRDefault="00E212C4" w:rsidP="00E212C4">
      <w:r w:rsidRPr="00E212C4">
        <w:t xml:space="preserve">    reliability: "At-least-once delivery with </w:t>
      </w:r>
      <w:proofErr w:type="gramStart"/>
      <w:r w:rsidRPr="00E212C4">
        <w:t>deduplication</w:t>
      </w:r>
      <w:proofErr w:type="gramEnd"/>
      <w:r w:rsidRPr="00E212C4">
        <w:t>"</w:t>
      </w:r>
    </w:p>
    <w:p w14:paraId="75654ABE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retry_logic</w:t>
      </w:r>
      <w:proofErr w:type="spellEnd"/>
      <w:r w:rsidRPr="00E212C4">
        <w:t>: "Exponential backoff with dead letter queues"</w:t>
      </w:r>
    </w:p>
    <w:p w14:paraId="49F14F63" w14:textId="77777777" w:rsidR="00E212C4" w:rsidRPr="00E212C4" w:rsidRDefault="00E212C4" w:rsidP="00E212C4">
      <w:r w:rsidRPr="00E212C4">
        <w:t xml:space="preserve">    security: "HMAC signature validation and IP whitelisting"</w:t>
      </w:r>
    </w:p>
    <w:p w14:paraId="497F6640" w14:textId="77777777" w:rsidR="00E212C4" w:rsidRPr="00E212C4" w:rsidRDefault="00E212C4" w:rsidP="00E212C4">
      <w:r w:rsidRPr="00E212C4">
        <w:t xml:space="preserve">    </w:t>
      </w:r>
    </w:p>
    <w:p w14:paraId="3782848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file_monitoring</w:t>
      </w:r>
      <w:proofErr w:type="spellEnd"/>
      <w:r w:rsidRPr="00E212C4">
        <w:t>:</w:t>
      </w:r>
    </w:p>
    <w:p w14:paraId="25243D97" w14:textId="77777777" w:rsidR="00E212C4" w:rsidRPr="00E212C4" w:rsidRDefault="00E212C4" w:rsidP="00E212C4">
      <w:r w:rsidRPr="00E212C4">
        <w:t xml:space="preserve">    description: "Directory watching with automatic ingestion"</w:t>
      </w:r>
    </w:p>
    <w:p w14:paraId="7A5B82F3" w14:textId="77777777" w:rsidR="00E212C4" w:rsidRPr="00E212C4" w:rsidRDefault="00E212C4" w:rsidP="00E212C4">
      <w:r w:rsidRPr="00E212C4">
        <w:t xml:space="preserve">    protocols: "SFTP, S3, network drives, email attachments"</w:t>
      </w:r>
    </w:p>
    <w:p w14:paraId="23BB8DDA" w14:textId="77777777" w:rsidR="00E212C4" w:rsidRPr="00E212C4" w:rsidRDefault="00E212C4" w:rsidP="00E212C4">
      <w:r w:rsidRPr="00E212C4">
        <w:t xml:space="preserve">    processing: "Automatic format detection and parsing"</w:t>
      </w:r>
    </w:p>
    <w:p w14:paraId="6D3DBB7C" w14:textId="77777777" w:rsidR="00E212C4" w:rsidRPr="00E212C4" w:rsidRDefault="00E212C4" w:rsidP="00E212C4">
      <w:r w:rsidRPr="00E212C4">
        <w:t xml:space="preserve">    archival: "Processed file archival with retention policies"</w:t>
      </w:r>
    </w:p>
    <w:p w14:paraId="744E7556" w14:textId="77777777" w:rsidR="00E212C4" w:rsidRPr="00E212C4" w:rsidRDefault="00E212C4" w:rsidP="00E212C4">
      <w:r w:rsidRPr="00E212C4">
        <w:t xml:space="preserve">    </w:t>
      </w:r>
    </w:p>
    <w:p w14:paraId="00F856A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streaming_ingestion</w:t>
      </w:r>
      <w:proofErr w:type="spellEnd"/>
      <w:r w:rsidRPr="00E212C4">
        <w:t>:</w:t>
      </w:r>
    </w:p>
    <w:p w14:paraId="522152F5" w14:textId="77777777" w:rsidR="00E212C4" w:rsidRPr="00E212C4" w:rsidRDefault="00E212C4" w:rsidP="00E212C4">
      <w:r w:rsidRPr="00E212C4">
        <w:t xml:space="preserve">    description: "Continuous high-volume data flow processing"</w:t>
      </w:r>
    </w:p>
    <w:p w14:paraId="6378585F" w14:textId="77777777" w:rsidR="00E212C4" w:rsidRPr="00E212C4" w:rsidRDefault="00E212C4" w:rsidP="00E212C4">
      <w:r w:rsidRPr="00E212C4">
        <w:t xml:space="preserve">    protocols: "Kafka, Kinesis, MQTT for IoT devices"</w:t>
      </w:r>
    </w:p>
    <w:p w14:paraId="1AE311E0" w14:textId="77777777" w:rsidR="00E212C4" w:rsidRPr="00E212C4" w:rsidRDefault="00E212C4" w:rsidP="00E212C4">
      <w:r w:rsidRPr="00E212C4">
        <w:t xml:space="preserve">    throughput: "1000+ messages/second with backpressure handling"</w:t>
      </w:r>
    </w:p>
    <w:p w14:paraId="14317E4B" w14:textId="77777777" w:rsidR="00E212C4" w:rsidRPr="00E212C4" w:rsidRDefault="00E212C4" w:rsidP="00E212C4">
      <w:r w:rsidRPr="00E212C4">
        <w:t xml:space="preserve">    ordering: "Message ordering guarantees where required"</w:t>
      </w:r>
    </w:p>
    <w:p w14:paraId="49C6B466" w14:textId="77777777" w:rsidR="00E212C4" w:rsidRPr="00E212C4" w:rsidRDefault="00E212C4" w:rsidP="00E212C4"/>
    <w:p w14:paraId="67038CE3" w14:textId="77777777" w:rsidR="00E212C4" w:rsidRPr="00E212C4" w:rsidRDefault="00E212C4" w:rsidP="00E212C4">
      <w:proofErr w:type="spellStart"/>
      <w:r w:rsidRPr="00E212C4">
        <w:t>normalization_engine</w:t>
      </w:r>
      <w:proofErr w:type="spellEnd"/>
      <w:r w:rsidRPr="00E212C4">
        <w:t>:</w:t>
      </w:r>
    </w:p>
    <w:p w14:paraId="0E40C68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format_conversion</w:t>
      </w:r>
      <w:proofErr w:type="spellEnd"/>
      <w:r w:rsidRPr="00E212C4">
        <w:t>:</w:t>
      </w:r>
    </w:p>
    <w:p w14:paraId="660C9EED" w14:textId="77777777" w:rsidR="00E212C4" w:rsidRPr="00E212C4" w:rsidRDefault="00E212C4" w:rsidP="00E212C4">
      <w:r w:rsidRPr="00E212C4">
        <w:t xml:space="preserve">    - "PDF to structured text with table extraction"</w:t>
      </w:r>
    </w:p>
    <w:p w14:paraId="0D39D64C" w14:textId="77777777" w:rsidR="00E212C4" w:rsidRPr="00E212C4" w:rsidRDefault="00E212C4" w:rsidP="00E212C4">
      <w:r w:rsidRPr="00E212C4">
        <w:t xml:space="preserve">    - "Excel to normalized tabular data"</w:t>
      </w:r>
    </w:p>
    <w:p w14:paraId="7EDEE02C" w14:textId="77777777" w:rsidR="00E212C4" w:rsidRPr="00E212C4" w:rsidRDefault="00E212C4" w:rsidP="00E212C4">
      <w:r w:rsidRPr="00E212C4">
        <w:t xml:space="preserve">    - "XML/JSON schema mapping and validation"</w:t>
      </w:r>
    </w:p>
    <w:p w14:paraId="474AEB86" w14:textId="77777777" w:rsidR="00E212C4" w:rsidRPr="00E212C4" w:rsidRDefault="00E212C4" w:rsidP="00E212C4">
      <w:r w:rsidRPr="00E212C4">
        <w:t xml:space="preserve">    - "Email parsing with attachment processing"</w:t>
      </w:r>
    </w:p>
    <w:p w14:paraId="203A511E" w14:textId="77777777" w:rsidR="00E212C4" w:rsidRPr="00E212C4" w:rsidRDefault="00E212C4" w:rsidP="00E212C4">
      <w:r w:rsidRPr="00E212C4">
        <w:t xml:space="preserve">    </w:t>
      </w:r>
    </w:p>
    <w:p w14:paraId="7846B2C7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data_cleansing</w:t>
      </w:r>
      <w:proofErr w:type="spellEnd"/>
      <w:r w:rsidRPr="00E212C4">
        <w:t>:</w:t>
      </w:r>
    </w:p>
    <w:p w14:paraId="4B45760D" w14:textId="77777777" w:rsidR="00E212C4" w:rsidRPr="00E212C4" w:rsidRDefault="00E212C4" w:rsidP="00E212C4">
      <w:r w:rsidRPr="00E212C4">
        <w:t xml:space="preserve">    - "Duplicate detection and resolution"</w:t>
      </w:r>
    </w:p>
    <w:p w14:paraId="42CEB101" w14:textId="77777777" w:rsidR="00E212C4" w:rsidRPr="00E212C4" w:rsidRDefault="00E212C4" w:rsidP="00E212C4">
      <w:r w:rsidRPr="00E212C4">
        <w:t xml:space="preserve">    - "Data type validation and coercion"</w:t>
      </w:r>
    </w:p>
    <w:p w14:paraId="0E695CDE" w14:textId="77777777" w:rsidR="00E212C4" w:rsidRPr="00E212C4" w:rsidRDefault="00E212C4" w:rsidP="00E212C4">
      <w:r w:rsidRPr="00E212C4">
        <w:t xml:space="preserve">    - "Missing value imputation strategies"</w:t>
      </w:r>
    </w:p>
    <w:p w14:paraId="7B1C5A88" w14:textId="77777777" w:rsidR="00E212C4" w:rsidRPr="00E212C4" w:rsidRDefault="00E212C4" w:rsidP="00E212C4">
      <w:r w:rsidRPr="00E212C4">
        <w:t xml:space="preserve">    - "Outlier detection and flagging"</w:t>
      </w:r>
    </w:p>
    <w:p w14:paraId="09CA01DB" w14:textId="77777777" w:rsidR="00E212C4" w:rsidRPr="00E212C4" w:rsidRDefault="00E212C4" w:rsidP="00E212C4">
      <w:r w:rsidRPr="00E212C4">
        <w:lastRenderedPageBreak/>
        <w:t xml:space="preserve">    </w:t>
      </w:r>
    </w:p>
    <w:p w14:paraId="25B5D82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schema_mapping</w:t>
      </w:r>
      <w:proofErr w:type="spellEnd"/>
      <w:r w:rsidRPr="00E212C4">
        <w:t>:</w:t>
      </w:r>
    </w:p>
    <w:p w14:paraId="4C31D603" w14:textId="77777777" w:rsidR="00E212C4" w:rsidRPr="00E212C4" w:rsidRDefault="00E212C4" w:rsidP="00E212C4">
      <w:r w:rsidRPr="00E212C4">
        <w:t xml:space="preserve">    - "Source schema to canonical model mapping"</w:t>
      </w:r>
    </w:p>
    <w:p w14:paraId="2EEC1160" w14:textId="77777777" w:rsidR="00E212C4" w:rsidRPr="00E212C4" w:rsidRDefault="00E212C4" w:rsidP="00E212C4">
      <w:r w:rsidRPr="00E212C4">
        <w:t xml:space="preserve">    - "Field-level transformation rules"</w:t>
      </w:r>
    </w:p>
    <w:p w14:paraId="31635303" w14:textId="77777777" w:rsidR="00E212C4" w:rsidRPr="00E212C4" w:rsidRDefault="00E212C4" w:rsidP="00E212C4">
      <w:r w:rsidRPr="00E212C4">
        <w:t xml:space="preserve">    - "Conditional logic for complex mappings"</w:t>
      </w:r>
    </w:p>
    <w:p w14:paraId="4A746A56" w14:textId="77777777" w:rsidR="00E212C4" w:rsidRPr="00E212C4" w:rsidRDefault="00E212C4" w:rsidP="00E212C4">
      <w:r w:rsidRPr="00E212C4">
        <w:t xml:space="preserve">    - "Validation rules and error handling"</w:t>
      </w:r>
    </w:p>
    <w:p w14:paraId="6F2053AF" w14:textId="77777777" w:rsidR="00E212C4" w:rsidRPr="00E212C4" w:rsidRDefault="00E212C4" w:rsidP="00E212C4">
      <w:r w:rsidRPr="00E212C4">
        <w:rPr>
          <w:b/>
          <w:bCs/>
        </w:rPr>
        <w:t>Stage 2: Semantic Enhancement</w:t>
      </w:r>
    </w:p>
    <w:p w14:paraId="463756BC" w14:textId="7C360090" w:rsidR="00E212C4" w:rsidRPr="00E212C4" w:rsidRDefault="00E212C4" w:rsidP="00E212C4">
      <w:del w:id="43" w:author="George Brunner" w:date="2025-08-06T13:26:00Z" w16du:dateUtc="2025-08-06T17:26:00Z">
        <w:r w:rsidRPr="00E212C4" w:rsidDel="004174DA">
          <w:delText>yaml</w:delText>
        </w:r>
      </w:del>
      <w:ins w:id="44" w:author="George Brunner" w:date="2025-08-06T13:26:00Z" w16du:dateUtc="2025-08-06T17:26:00Z">
        <w:r w:rsidR="004174DA">
          <w:t xml:space="preserve"> </w:t>
        </w:r>
      </w:ins>
    </w:p>
    <w:p w14:paraId="5407555E" w14:textId="77777777" w:rsidR="00E212C4" w:rsidRPr="00E212C4" w:rsidRDefault="00E212C4" w:rsidP="00E212C4">
      <w:r w:rsidRPr="00E212C4">
        <w:rPr>
          <w:i/>
          <w:iCs/>
        </w:rPr>
        <w:t># NLP and Semantic Processing</w:t>
      </w:r>
    </w:p>
    <w:p w14:paraId="3862E6A4" w14:textId="77777777" w:rsidR="00E212C4" w:rsidRPr="00E212C4" w:rsidRDefault="00E212C4" w:rsidP="00E212C4">
      <w:proofErr w:type="spellStart"/>
      <w:r w:rsidRPr="00E212C4">
        <w:t>nlp_pipeline</w:t>
      </w:r>
      <w:proofErr w:type="spellEnd"/>
      <w:r w:rsidRPr="00E212C4">
        <w:t>:</w:t>
      </w:r>
    </w:p>
    <w:p w14:paraId="45370635" w14:textId="77777777" w:rsidR="00E212C4" w:rsidRPr="00E212C4" w:rsidRDefault="00E212C4" w:rsidP="00E212C4">
      <w:r w:rsidRPr="00E212C4">
        <w:t xml:space="preserve">  preprocessing:</w:t>
      </w:r>
    </w:p>
    <w:p w14:paraId="6AF5F6EB" w14:textId="77777777" w:rsidR="00E212C4" w:rsidRPr="00E212C4" w:rsidRDefault="00E212C4" w:rsidP="00E212C4">
      <w:r w:rsidRPr="00E212C4">
        <w:t xml:space="preserve">    - "Text cleaning and normalization"</w:t>
      </w:r>
    </w:p>
    <w:p w14:paraId="790E8323" w14:textId="77777777" w:rsidR="00E212C4" w:rsidRPr="00E212C4" w:rsidRDefault="00E212C4" w:rsidP="00E212C4">
      <w:r w:rsidRPr="00E212C4">
        <w:t xml:space="preserve">    - "Language detection and encoding"</w:t>
      </w:r>
    </w:p>
    <w:p w14:paraId="3CC9D9F7" w14:textId="77777777" w:rsidR="00E212C4" w:rsidRPr="00E212C4" w:rsidRDefault="00E212C4" w:rsidP="00E212C4">
      <w:r w:rsidRPr="00E212C4">
        <w:t xml:space="preserve">    - "Tokenization and sentence segmentation"</w:t>
      </w:r>
    </w:p>
    <w:p w14:paraId="26BBA323" w14:textId="77777777" w:rsidR="00E212C4" w:rsidRPr="00E212C4" w:rsidRDefault="00E212C4" w:rsidP="00E212C4">
      <w:r w:rsidRPr="00E212C4">
        <w:t xml:space="preserve">    - "Stop word removal and stemming"</w:t>
      </w:r>
    </w:p>
    <w:p w14:paraId="076E375B" w14:textId="77777777" w:rsidR="00E212C4" w:rsidRPr="00E212C4" w:rsidRDefault="00E212C4" w:rsidP="00E212C4">
      <w:r w:rsidRPr="00E212C4">
        <w:t xml:space="preserve">    </w:t>
      </w:r>
    </w:p>
    <w:p w14:paraId="2A4E560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entity_extraction</w:t>
      </w:r>
      <w:proofErr w:type="spellEnd"/>
      <w:r w:rsidRPr="00E212C4">
        <w:t>:</w:t>
      </w:r>
    </w:p>
    <w:p w14:paraId="1A473EAF" w14:textId="77777777" w:rsidR="00E212C4" w:rsidRPr="00E212C4" w:rsidRDefault="00E212C4" w:rsidP="00E212C4">
      <w:r w:rsidRPr="00E212C4">
        <w:t xml:space="preserve">    models: ["</w:t>
      </w:r>
      <w:proofErr w:type="spellStart"/>
      <w:r w:rsidRPr="00E212C4">
        <w:t>BioBERT</w:t>
      </w:r>
      <w:proofErr w:type="spellEnd"/>
      <w:r w:rsidRPr="00E212C4">
        <w:t>", "</w:t>
      </w:r>
      <w:proofErr w:type="spellStart"/>
      <w:r w:rsidRPr="00E212C4">
        <w:t>ClinicalBERT</w:t>
      </w:r>
      <w:proofErr w:type="spellEnd"/>
      <w:r w:rsidRPr="00E212C4">
        <w:t>", "</w:t>
      </w:r>
      <w:proofErr w:type="spellStart"/>
      <w:r w:rsidRPr="00E212C4">
        <w:t>LegalBERT</w:t>
      </w:r>
      <w:proofErr w:type="spellEnd"/>
      <w:r w:rsidRPr="00E212C4">
        <w:t>", "</w:t>
      </w:r>
      <w:proofErr w:type="spellStart"/>
      <w:r w:rsidRPr="00E212C4">
        <w:t>ConstructionBERT</w:t>
      </w:r>
      <w:proofErr w:type="spellEnd"/>
      <w:r w:rsidRPr="00E212C4">
        <w:t>"]</w:t>
      </w:r>
    </w:p>
    <w:p w14:paraId="3A3C87E1" w14:textId="77777777" w:rsidR="00E212C4" w:rsidRPr="00E212C4" w:rsidRDefault="00E212C4" w:rsidP="00E212C4">
      <w:r w:rsidRPr="00E212C4">
        <w:t xml:space="preserve">    entities: ["Person", "Organization", "Drug", "Disease", "Project", "Patent"]</w:t>
      </w:r>
    </w:p>
    <w:p w14:paraId="3F35A771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confidence_threshold</w:t>
      </w:r>
      <w:proofErr w:type="spellEnd"/>
      <w:r w:rsidRPr="00E212C4">
        <w:t>: 0.85</w:t>
      </w:r>
    </w:p>
    <w:p w14:paraId="086578B0" w14:textId="77777777" w:rsidR="00E212C4" w:rsidRPr="00E212C4" w:rsidRDefault="00E212C4" w:rsidP="00E212C4">
      <w:r w:rsidRPr="00E212C4">
        <w:t xml:space="preserve">    validation: "Human-in-the-loop for low confidence entities"</w:t>
      </w:r>
    </w:p>
    <w:p w14:paraId="37D3BB39" w14:textId="77777777" w:rsidR="00E212C4" w:rsidRPr="00E212C4" w:rsidRDefault="00E212C4" w:rsidP="00E212C4">
      <w:r w:rsidRPr="00E212C4">
        <w:t xml:space="preserve">    </w:t>
      </w:r>
    </w:p>
    <w:p w14:paraId="50C257E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relationship_extraction</w:t>
      </w:r>
      <w:proofErr w:type="spellEnd"/>
      <w:r w:rsidRPr="00E212C4">
        <w:t>:</w:t>
      </w:r>
    </w:p>
    <w:p w14:paraId="4AB2AC08" w14:textId="77777777" w:rsidR="00E212C4" w:rsidRPr="00E212C4" w:rsidRDefault="00E212C4" w:rsidP="00E212C4">
      <w:r w:rsidRPr="00E212C4">
        <w:t xml:space="preserve">    approaches: ["Rule-based patterns", "Neural relation extraction", "Graph embeddings"]</w:t>
      </w:r>
    </w:p>
    <w:p w14:paraId="437E7F74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relationship_types</w:t>
      </w:r>
      <w:proofErr w:type="spellEnd"/>
      <w:r w:rsidRPr="00E212C4">
        <w:t>: ["causal", "temporal", "hierarchical", "competitive"]</w:t>
      </w:r>
    </w:p>
    <w:p w14:paraId="66EC691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evidence_tracking</w:t>
      </w:r>
      <w:proofErr w:type="spellEnd"/>
      <w:r w:rsidRPr="00E212C4">
        <w:t>: "Source document and confidence scoring"</w:t>
      </w:r>
    </w:p>
    <w:p w14:paraId="1688A366" w14:textId="77777777" w:rsidR="00E212C4" w:rsidRPr="00E212C4" w:rsidRDefault="00E212C4" w:rsidP="00E212C4">
      <w:r w:rsidRPr="00E212C4">
        <w:t xml:space="preserve">    </w:t>
      </w:r>
    </w:p>
    <w:p w14:paraId="12F14631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sentiment_analysis</w:t>
      </w:r>
      <w:proofErr w:type="spellEnd"/>
      <w:r w:rsidRPr="00E212C4">
        <w:t>:</w:t>
      </w:r>
    </w:p>
    <w:p w14:paraId="4D1E79E0" w14:textId="77777777" w:rsidR="00E212C4" w:rsidRPr="00E212C4" w:rsidRDefault="00E212C4" w:rsidP="00E212C4">
      <w:r w:rsidRPr="00E212C4">
        <w:t xml:space="preserve">    granularity: ["Document-level", "Entity-level", "Aspect-based"]</w:t>
      </w:r>
    </w:p>
    <w:p w14:paraId="2536696F" w14:textId="77777777" w:rsidR="00E212C4" w:rsidRPr="00E212C4" w:rsidRDefault="00E212C4" w:rsidP="00E212C4">
      <w:r w:rsidRPr="00E212C4">
        <w:lastRenderedPageBreak/>
        <w:t xml:space="preserve">    domains: ["Scientific literature", "Business documents", "Regulatory text"]</w:t>
      </w:r>
    </w:p>
    <w:p w14:paraId="33777FBF" w14:textId="77777777" w:rsidR="00E212C4" w:rsidRPr="00E212C4" w:rsidRDefault="00E212C4" w:rsidP="00E212C4">
      <w:r w:rsidRPr="00E212C4">
        <w:t xml:space="preserve">    output: "Sentiment score + confidence + rationale"</w:t>
      </w:r>
    </w:p>
    <w:p w14:paraId="0A6C939D" w14:textId="77777777" w:rsidR="00E212C4" w:rsidRPr="00E212C4" w:rsidRDefault="00E212C4" w:rsidP="00E212C4"/>
    <w:p w14:paraId="02679D9E" w14:textId="77777777" w:rsidR="00E212C4" w:rsidRPr="00E212C4" w:rsidRDefault="00E212C4" w:rsidP="00E212C4">
      <w:proofErr w:type="spellStart"/>
      <w:r w:rsidRPr="00E212C4">
        <w:t>semantic_enrichment</w:t>
      </w:r>
      <w:proofErr w:type="spellEnd"/>
      <w:r w:rsidRPr="00E212C4">
        <w:t>:</w:t>
      </w:r>
    </w:p>
    <w:p w14:paraId="5C1676F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ontology_mapping</w:t>
      </w:r>
      <w:proofErr w:type="spellEnd"/>
      <w:r w:rsidRPr="00E212C4">
        <w:t>:</w:t>
      </w:r>
    </w:p>
    <w:p w14:paraId="64DF916A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public_ontologies</w:t>
      </w:r>
      <w:proofErr w:type="spellEnd"/>
      <w:r w:rsidRPr="00E212C4">
        <w:t>: ["</w:t>
      </w:r>
      <w:proofErr w:type="spellStart"/>
      <w:r w:rsidRPr="00E212C4">
        <w:t>MeSH</w:t>
      </w:r>
      <w:proofErr w:type="spellEnd"/>
      <w:r w:rsidRPr="00E212C4">
        <w:t>", "SNOMED CT", "ICD-10", "Gene Ontology"]</w:t>
      </w:r>
    </w:p>
    <w:p w14:paraId="6FDA879E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proprietary_ontologies</w:t>
      </w:r>
      <w:proofErr w:type="spellEnd"/>
      <w:r w:rsidRPr="00E212C4">
        <w:t>: "Domain-specific terminology and relationships"</w:t>
      </w:r>
    </w:p>
    <w:p w14:paraId="2D9198C2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mapping_confidence</w:t>
      </w:r>
      <w:proofErr w:type="spellEnd"/>
      <w:r w:rsidRPr="00E212C4">
        <w:t>: "Automated mapping with expert validation"</w:t>
      </w:r>
    </w:p>
    <w:p w14:paraId="459E14BB" w14:textId="77777777" w:rsidR="00E212C4" w:rsidRPr="00E212C4" w:rsidRDefault="00E212C4" w:rsidP="00E212C4">
      <w:r w:rsidRPr="00E212C4">
        <w:t xml:space="preserve">    </w:t>
      </w:r>
    </w:p>
    <w:p w14:paraId="5C8E23F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cross_reference_resolution</w:t>
      </w:r>
      <w:proofErr w:type="spellEnd"/>
      <w:r w:rsidRPr="00E212C4">
        <w:t>:</w:t>
      </w:r>
    </w:p>
    <w:p w14:paraId="5407D436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entity_linking</w:t>
      </w:r>
      <w:proofErr w:type="spellEnd"/>
      <w:r w:rsidRPr="00E212C4">
        <w:t>: "Disambiguation using context and prior knowledge"</w:t>
      </w:r>
    </w:p>
    <w:p w14:paraId="4B650F02" w14:textId="77777777" w:rsidR="00E212C4" w:rsidRPr="00E212C4" w:rsidRDefault="00E212C4" w:rsidP="00E212C4">
      <w:r w:rsidRPr="00E212C4">
        <w:t xml:space="preserve">    deduplication: "Fuzzy matching with similarity </w:t>
      </w:r>
      <w:proofErr w:type="gramStart"/>
      <w:r w:rsidRPr="00E212C4">
        <w:t>scoring"</w:t>
      </w:r>
      <w:r w:rsidRPr="00E212C4">
        <w:rPr>
          <w:i/>
          <w:iCs/>
        </w:rPr>
        <w:t>##</w:t>
      </w:r>
      <w:proofErr w:type="gramEnd"/>
      <w:r w:rsidRPr="00E212C4">
        <w:rPr>
          <w:i/>
          <w:iCs/>
        </w:rPr>
        <w:t xml:space="preserve"> 7. Technical </w:t>
      </w:r>
      <w:proofErr w:type="spellStart"/>
      <w:r w:rsidRPr="00E212C4">
        <w:rPr>
          <w:i/>
          <w:iCs/>
        </w:rPr>
        <w:t>Specif</w:t>
      </w:r>
      <w:proofErr w:type="spellEnd"/>
    </w:p>
    <w:p w14:paraId="728F482E" w14:textId="77777777" w:rsidR="00E212C4" w:rsidRPr="008B014B" w:rsidRDefault="00E212C4" w:rsidP="007F3A3E"/>
    <w:p w14:paraId="199E8D37" w14:textId="77777777" w:rsidR="008B014B" w:rsidRPr="008B014B" w:rsidRDefault="00000000" w:rsidP="008B014B">
      <w:r>
        <w:pict w14:anchorId="303C5731">
          <v:rect id="_x0000_i1033" style="width:0;height:1.5pt" o:hralign="center" o:hrstd="t" o:hr="t" fillcolor="#a0a0a0" stroked="f"/>
        </w:pict>
      </w:r>
    </w:p>
    <w:p w14:paraId="729C26A2" w14:textId="77777777" w:rsidR="008B014B" w:rsidRPr="008B014B" w:rsidRDefault="008B014B" w:rsidP="00755F0B">
      <w:pPr>
        <w:pStyle w:val="Heading1"/>
      </w:pPr>
      <w:bookmarkStart w:id="45" w:name="_Toc202341189"/>
      <w:r w:rsidRPr="008B014B">
        <w:t>9. Security &amp; Compliance Framework</w:t>
      </w:r>
      <w:bookmarkEnd w:id="45"/>
    </w:p>
    <w:p w14:paraId="6B8302C5" w14:textId="77777777" w:rsidR="008B014B" w:rsidRDefault="008B014B" w:rsidP="008B014B">
      <w:pPr>
        <w:rPr>
          <w:b/>
          <w:bCs/>
        </w:rPr>
      </w:pPr>
      <w:r w:rsidRPr="008B014B">
        <w:rPr>
          <w:b/>
          <w:bCs/>
        </w:rPr>
        <w:t>9.1 Security Architecture</w:t>
      </w:r>
    </w:p>
    <w:p w14:paraId="7F746FE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Defense in Depth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661"/>
        <w:gridCol w:w="2661"/>
        <w:gridCol w:w="2664"/>
      </w:tblGrid>
      <w:tr w:rsidR="00E212C4" w:rsidRPr="00E212C4" w14:paraId="192CA4A9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5B135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C9C1266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6A7AAC38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F2DC006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Monitoring</w:t>
            </w:r>
          </w:p>
        </w:tc>
      </w:tr>
      <w:tr w:rsidR="00E212C4" w:rsidRPr="00E212C4" w14:paraId="6D4DF2E1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B23F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5840656" w14:textId="77777777" w:rsidR="00E212C4" w:rsidRPr="00E212C4" w:rsidRDefault="00E212C4" w:rsidP="00E212C4">
            <w:pPr>
              <w:rPr>
                <w:b/>
                <w:bCs/>
                <w:lang w:val="fr-FR"/>
              </w:rPr>
            </w:pPr>
            <w:r w:rsidRPr="00E212C4">
              <w:rPr>
                <w:b/>
                <w:bCs/>
                <w:lang w:val="fr-FR"/>
              </w:rPr>
              <w:t>VPC isolation, WAF, DDoS protection</w:t>
            </w:r>
          </w:p>
        </w:tc>
        <w:tc>
          <w:tcPr>
            <w:tcW w:w="0" w:type="auto"/>
            <w:vAlign w:val="center"/>
            <w:hideMark/>
          </w:tcPr>
          <w:p w14:paraId="24F3D6DA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 xml:space="preserve">AWS Shield, </w:t>
            </w:r>
            <w:proofErr w:type="spellStart"/>
            <w:r w:rsidRPr="00E212C4">
              <w:rPr>
                <w:b/>
                <w:bCs/>
              </w:rPr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63938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Traffic analysis, anomaly detection</w:t>
            </w:r>
          </w:p>
        </w:tc>
      </w:tr>
      <w:tr w:rsidR="00E212C4" w:rsidRPr="00E212C4" w14:paraId="6B0E305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A443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689885D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OWASP Top 10, input validation</w:t>
            </w:r>
          </w:p>
        </w:tc>
        <w:tc>
          <w:tcPr>
            <w:tcW w:w="0" w:type="auto"/>
            <w:vAlign w:val="center"/>
            <w:hideMark/>
          </w:tcPr>
          <w:p w14:paraId="75413272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Secure coding, penetration testing</w:t>
            </w:r>
          </w:p>
        </w:tc>
        <w:tc>
          <w:tcPr>
            <w:tcW w:w="0" w:type="auto"/>
            <w:vAlign w:val="center"/>
            <w:hideMark/>
          </w:tcPr>
          <w:p w14:paraId="6139375F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Code scanning, runtime protection</w:t>
            </w:r>
          </w:p>
        </w:tc>
      </w:tr>
      <w:tr w:rsidR="00E212C4" w:rsidRPr="00E212C4" w14:paraId="08AC5098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85D4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0B4DD46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Encryption at rest/transit</w:t>
            </w:r>
          </w:p>
        </w:tc>
        <w:tc>
          <w:tcPr>
            <w:tcW w:w="0" w:type="auto"/>
            <w:vAlign w:val="center"/>
            <w:hideMark/>
          </w:tcPr>
          <w:p w14:paraId="4599964E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AES-256, TLS 1.3</w:t>
            </w:r>
          </w:p>
        </w:tc>
        <w:tc>
          <w:tcPr>
            <w:tcW w:w="0" w:type="auto"/>
            <w:vAlign w:val="center"/>
            <w:hideMark/>
          </w:tcPr>
          <w:p w14:paraId="3027F9F1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Key rotation, access logging</w:t>
            </w:r>
          </w:p>
        </w:tc>
      </w:tr>
      <w:tr w:rsidR="00E212C4" w:rsidRPr="00E212C4" w14:paraId="285DA73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99FB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73CC05F3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MFA, RBAC, privilege escalation</w:t>
            </w:r>
          </w:p>
        </w:tc>
        <w:tc>
          <w:tcPr>
            <w:tcW w:w="0" w:type="auto"/>
            <w:vAlign w:val="center"/>
            <w:hideMark/>
          </w:tcPr>
          <w:p w14:paraId="750D3E53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OAuth 2.0, SAML SSO</w:t>
            </w:r>
          </w:p>
        </w:tc>
        <w:tc>
          <w:tcPr>
            <w:tcW w:w="0" w:type="auto"/>
            <w:vAlign w:val="center"/>
            <w:hideMark/>
          </w:tcPr>
          <w:p w14:paraId="181CEA85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Authentication monitoring</w:t>
            </w:r>
          </w:p>
        </w:tc>
      </w:tr>
      <w:tr w:rsidR="00E212C4" w:rsidRPr="00E212C4" w14:paraId="61AFB1A2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AE78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25630D3C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OS hardening, container security</w:t>
            </w:r>
          </w:p>
        </w:tc>
        <w:tc>
          <w:tcPr>
            <w:tcW w:w="0" w:type="auto"/>
            <w:vAlign w:val="center"/>
            <w:hideMark/>
          </w:tcPr>
          <w:p w14:paraId="63FF6FE4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CIS benchmarks, image scanning</w:t>
            </w:r>
          </w:p>
        </w:tc>
        <w:tc>
          <w:tcPr>
            <w:tcW w:w="0" w:type="auto"/>
            <w:vAlign w:val="center"/>
            <w:hideMark/>
          </w:tcPr>
          <w:p w14:paraId="59746767" w14:textId="77777777" w:rsidR="00E212C4" w:rsidRPr="00E212C4" w:rsidRDefault="00E212C4" w:rsidP="00E212C4">
            <w:pPr>
              <w:rPr>
                <w:b/>
                <w:bCs/>
              </w:rPr>
            </w:pPr>
            <w:r w:rsidRPr="00E212C4">
              <w:rPr>
                <w:b/>
                <w:bCs/>
              </w:rPr>
              <w:t>Vulnerability assessment</w:t>
            </w:r>
          </w:p>
        </w:tc>
      </w:tr>
    </w:tbl>
    <w:p w14:paraId="3C29321D" w14:textId="77777777" w:rsidR="00E212C4" w:rsidRPr="008B014B" w:rsidRDefault="00E212C4" w:rsidP="008B014B">
      <w:pPr>
        <w:rPr>
          <w:b/>
          <w:bCs/>
        </w:rPr>
      </w:pPr>
    </w:p>
    <w:p w14:paraId="5D0A149C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lastRenderedPageBreak/>
        <w:t>Security Architecture Review [FRAMEWORK DEFINED - IMPLEMENTATION STATUS VARIES]</w:t>
      </w:r>
    </w:p>
    <w:p w14:paraId="66C580FB" w14:textId="77777777" w:rsidR="00E212C4" w:rsidRPr="00E212C4" w:rsidRDefault="00E212C4" w:rsidP="00E212C4">
      <w:r w:rsidRPr="00E212C4">
        <w:rPr>
          <w:b/>
          <w:bCs/>
        </w:rPr>
        <w:t>Security Controls Assessment:</w:t>
      </w:r>
      <w:r w:rsidRPr="00E212C4">
        <w:t xml:space="preserve"> </w:t>
      </w:r>
      <w:r w:rsidRPr="00E212C4">
        <w:rPr>
          <w:b/>
          <w:bCs/>
        </w:rPr>
        <w:t>[SECURITY FRAMEWORK - NEEDS AUDIT VALIDATION]</w:t>
      </w:r>
    </w:p>
    <w:p w14:paraId="41F214FE" w14:textId="3EC08561" w:rsidR="00E212C4" w:rsidRPr="00E212C4" w:rsidRDefault="00E212C4" w:rsidP="00E212C4">
      <w:del w:id="46" w:author="George Brunner" w:date="2025-08-06T13:26:00Z" w16du:dateUtc="2025-08-06T17:26:00Z">
        <w:r w:rsidRPr="00E212C4" w:rsidDel="004174DA">
          <w:delText>yaml</w:delText>
        </w:r>
      </w:del>
      <w:ins w:id="47" w:author="George Brunner" w:date="2025-08-06T13:26:00Z" w16du:dateUtc="2025-08-06T17:26:00Z">
        <w:r w:rsidR="004174DA">
          <w:t xml:space="preserve"> </w:t>
        </w:r>
      </w:ins>
    </w:p>
    <w:p w14:paraId="7F1C3F1E" w14:textId="77777777" w:rsidR="00E212C4" w:rsidRPr="00E212C4" w:rsidRDefault="00E212C4" w:rsidP="00E212C4">
      <w:r w:rsidRPr="00E212C4">
        <w:rPr>
          <w:i/>
          <w:iCs/>
        </w:rPr>
        <w:t># Security Framework [PLANNED - IMPLEMENTATION STATUS VARIES]</w:t>
      </w:r>
    </w:p>
    <w:p w14:paraId="79AE62D9" w14:textId="77777777" w:rsidR="00E212C4" w:rsidRPr="00E212C4" w:rsidRDefault="00E212C4" w:rsidP="00E212C4">
      <w:proofErr w:type="spellStart"/>
      <w:r w:rsidRPr="00E212C4">
        <w:t>network_security</w:t>
      </w:r>
      <w:proofErr w:type="spellEnd"/>
      <w:r w:rsidRPr="00E212C4">
        <w:t>:</w:t>
      </w:r>
    </w:p>
    <w:p w14:paraId="32130FE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perimeter_defense</w:t>
      </w:r>
      <w:proofErr w:type="spellEnd"/>
      <w:r w:rsidRPr="00E212C4">
        <w:t>:</w:t>
      </w:r>
    </w:p>
    <w:p w14:paraId="2055C824" w14:textId="77777777" w:rsidR="00E212C4" w:rsidRPr="00E212C4" w:rsidRDefault="00E212C4" w:rsidP="00E212C4">
      <w:r w:rsidRPr="00E212C4">
        <w:t xml:space="preserve">    - "Web Application Firewall (WAF) with custom rules"</w:t>
      </w:r>
    </w:p>
    <w:p w14:paraId="15EBE1E6" w14:textId="77777777" w:rsidR="00E212C4" w:rsidRPr="00E212C4" w:rsidRDefault="00E212C4" w:rsidP="00E212C4">
      <w:r w:rsidRPr="00E212C4">
        <w:t xml:space="preserve">    - "DDoS protection with traffic shaping"</w:t>
      </w:r>
    </w:p>
    <w:p w14:paraId="1545FFB6" w14:textId="77777777" w:rsidR="00E212C4" w:rsidRPr="00E212C4" w:rsidRDefault="00E212C4" w:rsidP="00E212C4">
      <w:r w:rsidRPr="00E212C4">
        <w:t xml:space="preserve">    - "Network intrusion detection and prevention"</w:t>
      </w:r>
    </w:p>
    <w:p w14:paraId="396FA3B6" w14:textId="77777777" w:rsidR="00E212C4" w:rsidRPr="00E212C4" w:rsidRDefault="00E212C4" w:rsidP="00E212C4">
      <w:r w:rsidRPr="00E212C4">
        <w:t xml:space="preserve">    - "VPC isolation with private subnets"</w:t>
      </w:r>
    </w:p>
    <w:p w14:paraId="0AE8589C" w14:textId="77777777" w:rsidR="00E212C4" w:rsidRPr="00E212C4" w:rsidRDefault="00E212C4" w:rsidP="00E212C4">
      <w:r w:rsidRPr="00E212C4">
        <w:t xml:space="preserve">  </w:t>
      </w:r>
    </w:p>
    <w:p w14:paraId="0E9C03D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network_segmentation</w:t>
      </w:r>
      <w:proofErr w:type="spellEnd"/>
      <w:r w:rsidRPr="00E212C4">
        <w:t>:</w:t>
      </w:r>
    </w:p>
    <w:p w14:paraId="124BCDD6" w14:textId="77777777" w:rsidR="00E212C4" w:rsidRPr="00E212C4" w:rsidRDefault="00E212C4" w:rsidP="00E212C4">
      <w:r w:rsidRPr="00E212C4">
        <w:t xml:space="preserve">    - "Micro-segmentation with security groups"</w:t>
      </w:r>
    </w:p>
    <w:p w14:paraId="01243ADA" w14:textId="77777777" w:rsidR="00E212C4" w:rsidRPr="00E212C4" w:rsidRDefault="00E212C4" w:rsidP="00E212C4">
      <w:r w:rsidRPr="00E212C4">
        <w:t xml:space="preserve">    - "Zero-trust network architecture"</w:t>
      </w:r>
    </w:p>
    <w:p w14:paraId="65F261D5" w14:textId="77777777" w:rsidR="00E212C4" w:rsidRPr="00E212C4" w:rsidRDefault="00E212C4" w:rsidP="00E212C4">
      <w:r w:rsidRPr="00E212C4">
        <w:t xml:space="preserve">    - "Network access control (NAC)"</w:t>
      </w:r>
    </w:p>
    <w:p w14:paraId="1EA021C4" w14:textId="77777777" w:rsidR="00E212C4" w:rsidRPr="00E212C4" w:rsidRDefault="00E212C4" w:rsidP="00E212C4">
      <w:r w:rsidRPr="00E212C4">
        <w:t xml:space="preserve">    - "VPN and secure remote access"</w:t>
      </w:r>
    </w:p>
    <w:p w14:paraId="003C250A" w14:textId="77777777" w:rsidR="00E212C4" w:rsidRPr="00E212C4" w:rsidRDefault="00E212C4" w:rsidP="00E212C4">
      <w:r w:rsidRPr="00E212C4">
        <w:t xml:space="preserve">  </w:t>
      </w:r>
    </w:p>
    <w:p w14:paraId="1E659307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traffic_monitoring</w:t>
      </w:r>
      <w:proofErr w:type="spellEnd"/>
      <w:r w:rsidRPr="00E212C4">
        <w:t>:</w:t>
      </w:r>
    </w:p>
    <w:p w14:paraId="39C63555" w14:textId="77777777" w:rsidR="00E212C4" w:rsidRPr="00E212C4" w:rsidRDefault="00E212C4" w:rsidP="00E212C4">
      <w:r w:rsidRPr="00E212C4">
        <w:t xml:space="preserve">    - "Network flow analysis and logging"</w:t>
      </w:r>
    </w:p>
    <w:p w14:paraId="03F8D22D" w14:textId="77777777" w:rsidR="00E212C4" w:rsidRPr="00E212C4" w:rsidRDefault="00E212C4" w:rsidP="00E212C4">
      <w:r w:rsidRPr="00E212C4">
        <w:t xml:space="preserve">    - "Anomaly detection for unusual traffic patterns"</w:t>
      </w:r>
    </w:p>
    <w:p w14:paraId="7BA3C915" w14:textId="77777777" w:rsidR="00E212C4" w:rsidRPr="00E212C4" w:rsidRDefault="00E212C4" w:rsidP="00E212C4">
      <w:r w:rsidRPr="00E212C4">
        <w:t xml:space="preserve">    - "Bandwidth monitoring and alerting"</w:t>
      </w:r>
    </w:p>
    <w:p w14:paraId="5566286F" w14:textId="77777777" w:rsidR="00E212C4" w:rsidRPr="00E212C4" w:rsidRDefault="00E212C4" w:rsidP="00E212C4">
      <w:r w:rsidRPr="00E212C4">
        <w:t xml:space="preserve">    - "Geographic traffic analysis"</w:t>
      </w:r>
    </w:p>
    <w:p w14:paraId="4B2A0344" w14:textId="77777777" w:rsidR="00E212C4" w:rsidRPr="00E212C4" w:rsidRDefault="00E212C4" w:rsidP="00E212C4"/>
    <w:p w14:paraId="25CC127C" w14:textId="77777777" w:rsidR="00E212C4" w:rsidRPr="00E212C4" w:rsidRDefault="00E212C4" w:rsidP="00E212C4">
      <w:proofErr w:type="spellStart"/>
      <w:r w:rsidRPr="00E212C4">
        <w:t>application_security</w:t>
      </w:r>
      <w:proofErr w:type="spellEnd"/>
      <w:r w:rsidRPr="00E212C4">
        <w:t>:</w:t>
      </w:r>
    </w:p>
    <w:p w14:paraId="20EDDD2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secure_development</w:t>
      </w:r>
      <w:proofErr w:type="spellEnd"/>
      <w:r w:rsidRPr="00E212C4">
        <w:t>:</w:t>
      </w:r>
    </w:p>
    <w:p w14:paraId="604A5DFC" w14:textId="77777777" w:rsidR="00E212C4" w:rsidRPr="00E212C4" w:rsidRDefault="00E212C4" w:rsidP="00E212C4">
      <w:r w:rsidRPr="00E212C4">
        <w:t xml:space="preserve">    practices: ["Secure coding standards", "Code review processes", "SAST/DAST testing"]</w:t>
      </w:r>
    </w:p>
    <w:p w14:paraId="20048290" w14:textId="77777777" w:rsidR="00E212C4" w:rsidRPr="00E212C4" w:rsidRDefault="00E212C4" w:rsidP="00E212C4">
      <w:r w:rsidRPr="00E212C4">
        <w:t xml:space="preserve">    frameworks: ["OWASP SAMM", "Microsoft SDL", "NIST SSDF"]</w:t>
      </w:r>
    </w:p>
    <w:p w14:paraId="68118502" w14:textId="77777777" w:rsidR="00E212C4" w:rsidRPr="00E212C4" w:rsidRDefault="00E212C4" w:rsidP="00E212C4">
      <w:r w:rsidRPr="00E212C4">
        <w:t xml:space="preserve">    training: "Developer security awareness and training"</w:t>
      </w:r>
    </w:p>
    <w:p w14:paraId="03288E7F" w14:textId="77777777" w:rsidR="00E212C4" w:rsidRPr="00E212C4" w:rsidRDefault="00E212C4" w:rsidP="00E212C4">
      <w:r w:rsidRPr="00E212C4">
        <w:t xml:space="preserve">    tools: "Static analysis, dependency scanning, container scanning"</w:t>
      </w:r>
    </w:p>
    <w:p w14:paraId="45EF5FC6" w14:textId="77777777" w:rsidR="00E212C4" w:rsidRPr="00E212C4" w:rsidRDefault="00E212C4" w:rsidP="00E212C4">
      <w:r w:rsidRPr="00E212C4">
        <w:lastRenderedPageBreak/>
        <w:t xml:space="preserve">    </w:t>
      </w:r>
    </w:p>
    <w:p w14:paraId="0B3A0D4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input_validation</w:t>
      </w:r>
      <w:proofErr w:type="spellEnd"/>
      <w:r w:rsidRPr="00E212C4">
        <w:t>:</w:t>
      </w:r>
    </w:p>
    <w:p w14:paraId="4D1BCE7B" w14:textId="77777777" w:rsidR="00E212C4" w:rsidRPr="00E212C4" w:rsidRDefault="00E212C4" w:rsidP="00E212C4">
      <w:r w:rsidRPr="00E212C4">
        <w:t xml:space="preserve">    - "Comprehensive input sanitization and validation"</w:t>
      </w:r>
    </w:p>
    <w:p w14:paraId="3ECD2A49" w14:textId="77777777" w:rsidR="00E212C4" w:rsidRPr="00E212C4" w:rsidRDefault="00E212C4" w:rsidP="00E212C4">
      <w:r w:rsidRPr="00E212C4">
        <w:t xml:space="preserve">    - "SQL injection prevention with parameterized queries"</w:t>
      </w:r>
    </w:p>
    <w:p w14:paraId="5FDC180C" w14:textId="77777777" w:rsidR="00E212C4" w:rsidRPr="00E212C4" w:rsidRDefault="00E212C4" w:rsidP="00E212C4">
      <w:r w:rsidRPr="00E212C4">
        <w:t xml:space="preserve">    - "Cross-site scripting (XSS) protection"</w:t>
      </w:r>
    </w:p>
    <w:p w14:paraId="199362EC" w14:textId="77777777" w:rsidR="00E212C4" w:rsidRPr="00E212C4" w:rsidRDefault="00E212C4" w:rsidP="00E212C4">
      <w:r w:rsidRPr="00E212C4">
        <w:t xml:space="preserve">    - "Command injection prevention"</w:t>
      </w:r>
    </w:p>
    <w:p w14:paraId="4646B40D" w14:textId="77777777" w:rsidR="00E212C4" w:rsidRPr="00E212C4" w:rsidRDefault="00E212C4" w:rsidP="00E212C4">
      <w:r w:rsidRPr="00E212C4">
        <w:t xml:space="preserve">  </w:t>
      </w:r>
    </w:p>
    <w:p w14:paraId="2176390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session_management</w:t>
      </w:r>
      <w:proofErr w:type="spellEnd"/>
      <w:r w:rsidRPr="00E212C4">
        <w:t>:</w:t>
      </w:r>
    </w:p>
    <w:p w14:paraId="4F76A75F" w14:textId="77777777" w:rsidR="00E212C4" w:rsidRPr="00E212C4" w:rsidRDefault="00E212C4" w:rsidP="00E212C4">
      <w:r w:rsidRPr="00E212C4">
        <w:t xml:space="preserve">    - "Secure session </w:t>
      </w:r>
      <w:proofErr w:type="gramStart"/>
      <w:r w:rsidRPr="00E212C4">
        <w:t>token</w:t>
      </w:r>
      <w:proofErr w:type="gramEnd"/>
      <w:r w:rsidRPr="00E212C4">
        <w:t xml:space="preserve"> generation and management"</w:t>
      </w:r>
    </w:p>
    <w:p w14:paraId="15FFBB96" w14:textId="77777777" w:rsidR="00E212C4" w:rsidRPr="00E212C4" w:rsidRDefault="00E212C4" w:rsidP="00E212C4">
      <w:r w:rsidRPr="00E212C4">
        <w:t xml:space="preserve">    - "Session timeout and invalidation"</w:t>
      </w:r>
    </w:p>
    <w:p w14:paraId="0ECC1554" w14:textId="77777777" w:rsidR="00E212C4" w:rsidRPr="00E212C4" w:rsidRDefault="00E212C4" w:rsidP="00E212C4">
      <w:r w:rsidRPr="00E212C4">
        <w:t xml:space="preserve">    - "Cross-site request forgery (CSRF) protection"</w:t>
      </w:r>
    </w:p>
    <w:p w14:paraId="465AF4F5" w14:textId="77777777" w:rsidR="00E212C4" w:rsidRPr="00E212C4" w:rsidRDefault="00E212C4" w:rsidP="00E212C4">
      <w:r w:rsidRPr="00E212C4">
        <w:t xml:space="preserve">    - "Secure cookie configuration"</w:t>
      </w:r>
    </w:p>
    <w:p w14:paraId="2A7432BF" w14:textId="77777777" w:rsidR="00E212C4" w:rsidRPr="00E212C4" w:rsidRDefault="00E212C4" w:rsidP="00E212C4"/>
    <w:p w14:paraId="46CB97C3" w14:textId="77777777" w:rsidR="00E212C4" w:rsidRPr="00E212C4" w:rsidRDefault="00E212C4" w:rsidP="00E212C4">
      <w:r w:rsidRPr="00E212C4">
        <w:t>authentication:</w:t>
      </w:r>
    </w:p>
    <w:p w14:paraId="0B89ED88" w14:textId="77777777" w:rsidR="00E212C4" w:rsidRPr="00E212C4" w:rsidRDefault="00E212C4" w:rsidP="00E212C4">
      <w:r w:rsidRPr="00E212C4">
        <w:t xml:space="preserve">  methods: "OAuth 2.0, SAML SSO [PLANNED], MFA [IN DEVELOPMENT]"</w:t>
      </w:r>
    </w:p>
    <w:p w14:paraId="456A3E2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session_management</w:t>
      </w:r>
      <w:proofErr w:type="spellEnd"/>
      <w:r w:rsidRPr="00E212C4">
        <w:t>: "JWT with secure refresh tokens [IMPLEMENTED]"</w:t>
      </w:r>
    </w:p>
    <w:p w14:paraId="17DECCB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password_policy</w:t>
      </w:r>
      <w:proofErr w:type="spellEnd"/>
      <w:r w:rsidRPr="00E212C4">
        <w:t>: "Enterprise-grade requirements [BASIC IMPLEMENTATION]"</w:t>
      </w:r>
    </w:p>
    <w:p w14:paraId="59602F9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multi_factor</w:t>
      </w:r>
      <w:proofErr w:type="spellEnd"/>
      <w:r w:rsidRPr="00E212C4">
        <w:t>: "Time-based OTP, hardware tokens, biometric authentication"</w:t>
      </w:r>
    </w:p>
    <w:p w14:paraId="5A0EAD03" w14:textId="77777777" w:rsidR="00E212C4" w:rsidRPr="00E212C4" w:rsidRDefault="00E212C4" w:rsidP="00E212C4">
      <w:r w:rsidRPr="00E212C4">
        <w:t xml:space="preserve">  </w:t>
      </w:r>
    </w:p>
    <w:p w14:paraId="0010414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identity_providers</w:t>
      </w:r>
      <w:proofErr w:type="spellEnd"/>
      <w:r w:rsidRPr="00E212C4">
        <w:t>:</w:t>
      </w:r>
    </w:p>
    <w:p w14:paraId="0AA51DEF" w14:textId="77777777" w:rsidR="00E212C4" w:rsidRPr="00E212C4" w:rsidRDefault="00E212C4" w:rsidP="00E212C4">
      <w:r w:rsidRPr="00E212C4">
        <w:t xml:space="preserve">    - "Active Directory integration"</w:t>
      </w:r>
    </w:p>
    <w:p w14:paraId="7B7A04D5" w14:textId="77777777" w:rsidR="00E212C4" w:rsidRPr="00E212C4" w:rsidRDefault="00E212C4" w:rsidP="00E212C4">
      <w:r w:rsidRPr="00E212C4">
        <w:t xml:space="preserve">    - "LDAP directory services"</w:t>
      </w:r>
    </w:p>
    <w:p w14:paraId="131850EB" w14:textId="77777777" w:rsidR="00E212C4" w:rsidRPr="00E212C4" w:rsidRDefault="00E212C4" w:rsidP="00E212C4">
      <w:r w:rsidRPr="00E212C4">
        <w:t xml:space="preserve">    - "Social identity providers (Google, Microsoft)"</w:t>
      </w:r>
    </w:p>
    <w:p w14:paraId="26E4FA40" w14:textId="77777777" w:rsidR="00E212C4" w:rsidRPr="00E212C4" w:rsidRDefault="00E212C4" w:rsidP="00E212C4">
      <w:r w:rsidRPr="00E212C4">
        <w:t xml:space="preserve">    - "Custom identity management"</w:t>
      </w:r>
    </w:p>
    <w:p w14:paraId="3961298A" w14:textId="77777777" w:rsidR="00E212C4" w:rsidRPr="00E212C4" w:rsidRDefault="00E212C4" w:rsidP="00E212C4"/>
    <w:p w14:paraId="5F836720" w14:textId="77777777" w:rsidR="00E212C4" w:rsidRPr="00E212C4" w:rsidRDefault="00E212C4" w:rsidP="00E212C4">
      <w:r w:rsidRPr="00E212C4">
        <w:t>authorization:</w:t>
      </w:r>
    </w:p>
    <w:p w14:paraId="4F182837" w14:textId="77777777" w:rsidR="00E212C4" w:rsidRPr="00E212C4" w:rsidRDefault="00E212C4" w:rsidP="00E212C4">
      <w:r w:rsidRPr="00E212C4">
        <w:t xml:space="preserve">  model: "Role-based access control [BASIC RBAC IMPLEMENTED]"</w:t>
      </w:r>
    </w:p>
    <w:p w14:paraId="6CCBADE7" w14:textId="77777777" w:rsidR="00E212C4" w:rsidRPr="00E212C4" w:rsidRDefault="00E212C4" w:rsidP="00E212C4">
      <w:r w:rsidRPr="00E212C4">
        <w:t xml:space="preserve">  granularity: "Resource-level permissions [IN DEVELOPMENT]"</w:t>
      </w:r>
    </w:p>
    <w:p w14:paraId="5CDB74A5" w14:textId="77777777" w:rsidR="00E212C4" w:rsidRPr="00E212C4" w:rsidRDefault="00E212C4" w:rsidP="00E212C4">
      <w:r w:rsidRPr="00E212C4">
        <w:t xml:space="preserve">  delegation: "Privilege escalation [PLANNED]"</w:t>
      </w:r>
    </w:p>
    <w:p w14:paraId="6A16D659" w14:textId="77777777" w:rsidR="00E212C4" w:rsidRPr="00E212C4" w:rsidRDefault="00E212C4" w:rsidP="00E212C4">
      <w:r w:rsidRPr="00E212C4">
        <w:lastRenderedPageBreak/>
        <w:t xml:space="preserve">  dynamic: "Attribute-based access control (ABAC)"</w:t>
      </w:r>
    </w:p>
    <w:p w14:paraId="092A1091" w14:textId="77777777" w:rsidR="00E212C4" w:rsidRPr="00E212C4" w:rsidRDefault="00E212C4" w:rsidP="00E212C4">
      <w:r w:rsidRPr="00E212C4">
        <w:t xml:space="preserve">  </w:t>
      </w:r>
    </w:p>
    <w:p w14:paraId="2DCA444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permission_framework</w:t>
      </w:r>
      <w:proofErr w:type="spellEnd"/>
      <w:r w:rsidRPr="00E212C4">
        <w:t>:</w:t>
      </w:r>
    </w:p>
    <w:p w14:paraId="43AAE53C" w14:textId="77777777" w:rsidR="00E212C4" w:rsidRPr="00E212C4" w:rsidRDefault="00E212C4" w:rsidP="00E212C4">
      <w:r w:rsidRPr="00E212C4">
        <w:t xml:space="preserve">    - "Hierarchical role inheritance"</w:t>
      </w:r>
    </w:p>
    <w:p w14:paraId="0E290F88" w14:textId="77777777" w:rsidR="00E212C4" w:rsidRPr="00E212C4" w:rsidRDefault="00E212C4" w:rsidP="00E212C4">
      <w:r w:rsidRPr="00E212C4">
        <w:t xml:space="preserve">    - "Resource-specific permissions"</w:t>
      </w:r>
    </w:p>
    <w:p w14:paraId="58459AFD" w14:textId="77777777" w:rsidR="00E212C4" w:rsidRPr="00E212C4" w:rsidRDefault="00E212C4" w:rsidP="00E212C4">
      <w:r w:rsidRPr="00E212C4">
        <w:t xml:space="preserve">    - "Time-based access controls"</w:t>
      </w:r>
    </w:p>
    <w:p w14:paraId="0157B9CD" w14:textId="77777777" w:rsidR="00E212C4" w:rsidRPr="00E212C4" w:rsidRDefault="00E212C4" w:rsidP="00E212C4">
      <w:r w:rsidRPr="00E212C4">
        <w:t xml:space="preserve">    - "Context-aware authorization"</w:t>
      </w:r>
    </w:p>
    <w:p w14:paraId="1D7F9171" w14:textId="77777777" w:rsidR="00E212C4" w:rsidRPr="00E212C4" w:rsidRDefault="00E212C4" w:rsidP="00E212C4"/>
    <w:p w14:paraId="41FB56B9" w14:textId="77777777" w:rsidR="00E212C4" w:rsidRPr="00E212C4" w:rsidRDefault="00E212C4" w:rsidP="00E212C4">
      <w:proofErr w:type="spellStart"/>
      <w:r w:rsidRPr="00E212C4">
        <w:t>data_protection</w:t>
      </w:r>
      <w:proofErr w:type="spellEnd"/>
      <w:r w:rsidRPr="00E212C4">
        <w:t>:</w:t>
      </w:r>
    </w:p>
    <w:p w14:paraId="623ABEC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encryption_at_rest</w:t>
      </w:r>
      <w:proofErr w:type="spellEnd"/>
      <w:r w:rsidRPr="00E212C4">
        <w:t>: "AES-256 [IMPLEMENTED ON AWS]"</w:t>
      </w:r>
    </w:p>
    <w:p w14:paraId="02B69A7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encryption_in_transit</w:t>
      </w:r>
      <w:proofErr w:type="spellEnd"/>
      <w:r w:rsidRPr="00E212C4">
        <w:t>: "TLS 1.3 [IMPLEMENTED]"</w:t>
      </w:r>
    </w:p>
    <w:p w14:paraId="325162F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key_management</w:t>
      </w:r>
      <w:proofErr w:type="spellEnd"/>
      <w:r w:rsidRPr="00E212C4">
        <w:t>: "AWS KMS [CURRENT], HSM [PLANNED]"</w:t>
      </w:r>
    </w:p>
    <w:p w14:paraId="774F328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database_encryption</w:t>
      </w:r>
      <w:proofErr w:type="spellEnd"/>
      <w:r w:rsidRPr="00E212C4">
        <w:t>: "Transparent data encryption (TDE)"</w:t>
      </w:r>
    </w:p>
    <w:p w14:paraId="3451E20C" w14:textId="77777777" w:rsidR="00E212C4" w:rsidRPr="00E212C4" w:rsidRDefault="00E212C4" w:rsidP="00E212C4">
      <w:r w:rsidRPr="00E212C4">
        <w:t xml:space="preserve">  </w:t>
      </w:r>
    </w:p>
    <w:p w14:paraId="4459B60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data_loss_prevention</w:t>
      </w:r>
      <w:proofErr w:type="spellEnd"/>
      <w:r w:rsidRPr="00E212C4">
        <w:t>:</w:t>
      </w:r>
    </w:p>
    <w:p w14:paraId="40A847CA" w14:textId="77777777" w:rsidR="00E212C4" w:rsidRPr="00E212C4" w:rsidRDefault="00E212C4" w:rsidP="00E212C4">
      <w:r w:rsidRPr="00E212C4">
        <w:t xml:space="preserve">    - "Data classification and labeling"</w:t>
      </w:r>
    </w:p>
    <w:p w14:paraId="12D6DACA" w14:textId="77777777" w:rsidR="00E212C4" w:rsidRPr="00E212C4" w:rsidRDefault="00E212C4" w:rsidP="00E212C4">
      <w:r w:rsidRPr="00E212C4">
        <w:t xml:space="preserve">    - "Content inspection and filtering"</w:t>
      </w:r>
    </w:p>
    <w:p w14:paraId="57943905" w14:textId="77777777" w:rsidR="00E212C4" w:rsidRPr="00E212C4" w:rsidRDefault="00E212C4" w:rsidP="00E212C4">
      <w:r w:rsidRPr="00E212C4">
        <w:t xml:space="preserve">    - "Endpoint data protection"</w:t>
      </w:r>
    </w:p>
    <w:p w14:paraId="6C5C5326" w14:textId="77777777" w:rsidR="00E212C4" w:rsidRPr="00E212C4" w:rsidRDefault="00E212C4" w:rsidP="00E212C4">
      <w:r w:rsidRPr="00E212C4">
        <w:t xml:space="preserve">    - "Email and web filtering"</w:t>
      </w:r>
    </w:p>
    <w:p w14:paraId="2CEECCF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Advanced Security Capabilities</w:t>
      </w:r>
    </w:p>
    <w:p w14:paraId="6039285E" w14:textId="77777777" w:rsidR="00E212C4" w:rsidRPr="00E212C4" w:rsidRDefault="00E212C4" w:rsidP="00E212C4">
      <w:r w:rsidRPr="00E212C4">
        <w:rPr>
          <w:b/>
          <w:bCs/>
        </w:rPr>
        <w:t>Threat Detection and Response:</w:t>
      </w:r>
    </w:p>
    <w:p w14:paraId="0BCE90CB" w14:textId="7AC9B7D2" w:rsidR="00E212C4" w:rsidRPr="00E212C4" w:rsidRDefault="00E212C4" w:rsidP="00E212C4">
      <w:del w:id="48" w:author="George Brunner" w:date="2025-08-06T13:26:00Z" w16du:dateUtc="2025-08-06T17:26:00Z">
        <w:r w:rsidRPr="00E212C4" w:rsidDel="004174DA">
          <w:delText>yaml</w:delText>
        </w:r>
      </w:del>
      <w:ins w:id="49" w:author="George Brunner" w:date="2025-08-06T13:26:00Z" w16du:dateUtc="2025-08-06T17:26:00Z">
        <w:r w:rsidR="004174DA">
          <w:t xml:space="preserve"> </w:t>
        </w:r>
      </w:ins>
    </w:p>
    <w:p w14:paraId="0E956BC7" w14:textId="77777777" w:rsidR="00E212C4" w:rsidRPr="00E212C4" w:rsidRDefault="00E212C4" w:rsidP="00E212C4">
      <w:r w:rsidRPr="00E212C4">
        <w:rPr>
          <w:i/>
          <w:iCs/>
        </w:rPr>
        <w:t># Security Monitoring and Response</w:t>
      </w:r>
    </w:p>
    <w:p w14:paraId="15547555" w14:textId="77777777" w:rsidR="00E212C4" w:rsidRPr="00E212C4" w:rsidRDefault="00E212C4" w:rsidP="00E212C4">
      <w:proofErr w:type="spellStart"/>
      <w:r w:rsidRPr="00E212C4">
        <w:t>threat_intelligence</w:t>
      </w:r>
      <w:proofErr w:type="spellEnd"/>
      <w:r w:rsidRPr="00E212C4">
        <w:t>:</w:t>
      </w:r>
    </w:p>
    <w:p w14:paraId="6425EEA8" w14:textId="77777777" w:rsidR="00E212C4" w:rsidRPr="00E212C4" w:rsidRDefault="00E212C4" w:rsidP="00E212C4">
      <w:r w:rsidRPr="00E212C4">
        <w:t xml:space="preserve">  sources: ["Commercial threat feeds", "</w:t>
      </w:r>
      <w:proofErr w:type="gramStart"/>
      <w:r w:rsidRPr="00E212C4">
        <w:t>Open source</w:t>
      </w:r>
      <w:proofErr w:type="gramEnd"/>
      <w:r w:rsidRPr="00E212C4">
        <w:t xml:space="preserve"> intelligence", "Industry sharing"]</w:t>
      </w:r>
    </w:p>
    <w:p w14:paraId="1E418663" w14:textId="77777777" w:rsidR="00E212C4" w:rsidRPr="00E212C4" w:rsidRDefault="00E212C4" w:rsidP="00E212C4">
      <w:r w:rsidRPr="00E212C4">
        <w:t xml:space="preserve">  analysis: "Automated threat indicator correlation"</w:t>
      </w:r>
    </w:p>
    <w:p w14:paraId="52CD5842" w14:textId="77777777" w:rsidR="00E212C4" w:rsidRPr="00E212C4" w:rsidRDefault="00E212C4" w:rsidP="00E212C4">
      <w:r w:rsidRPr="00E212C4">
        <w:t xml:space="preserve">  integration: "SIEM integration with automated response"</w:t>
      </w:r>
    </w:p>
    <w:p w14:paraId="2ABFC314" w14:textId="77777777" w:rsidR="00E212C4" w:rsidRPr="00E212C4" w:rsidRDefault="00E212C4" w:rsidP="00E212C4">
      <w:r w:rsidRPr="00E212C4">
        <w:t xml:space="preserve">  sharing: "Threat intelligence sharing with partners"</w:t>
      </w:r>
    </w:p>
    <w:p w14:paraId="19ABADB6" w14:textId="77777777" w:rsidR="00E212C4" w:rsidRPr="00E212C4" w:rsidRDefault="00E212C4" w:rsidP="00E212C4">
      <w:r w:rsidRPr="00E212C4">
        <w:t xml:space="preserve">  </w:t>
      </w:r>
    </w:p>
    <w:p w14:paraId="6A33D19E" w14:textId="77777777" w:rsidR="00E212C4" w:rsidRPr="00E212C4" w:rsidRDefault="00E212C4" w:rsidP="00E212C4">
      <w:proofErr w:type="spellStart"/>
      <w:r w:rsidRPr="00E212C4">
        <w:lastRenderedPageBreak/>
        <w:t>security_monitoring</w:t>
      </w:r>
      <w:proofErr w:type="spellEnd"/>
      <w:r w:rsidRPr="00E212C4">
        <w:t>:</w:t>
      </w:r>
    </w:p>
    <w:p w14:paraId="60FD849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log_aggregation</w:t>
      </w:r>
      <w:proofErr w:type="spellEnd"/>
      <w:r w:rsidRPr="00E212C4">
        <w:t>: "Centralized logging with ELK stack"</w:t>
      </w:r>
    </w:p>
    <w:p w14:paraId="78D3BDA3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event_correlation</w:t>
      </w:r>
      <w:proofErr w:type="spellEnd"/>
      <w:r w:rsidRPr="00E212C4">
        <w:t>: "SIEM-based security event correlation"</w:t>
      </w:r>
    </w:p>
    <w:p w14:paraId="6E1F05E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anomaly_detection</w:t>
      </w:r>
      <w:proofErr w:type="spellEnd"/>
      <w:r w:rsidRPr="00E212C4">
        <w:t>: "ML-based behavioral analysis"</w:t>
      </w:r>
    </w:p>
    <w:p w14:paraId="3733751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real_time_alerting</w:t>
      </w:r>
      <w:proofErr w:type="spellEnd"/>
      <w:r w:rsidRPr="00E212C4">
        <w:t>: "Automated threat detection and alerting"</w:t>
      </w:r>
    </w:p>
    <w:p w14:paraId="4C1F05E3" w14:textId="77777777" w:rsidR="00E212C4" w:rsidRPr="00E212C4" w:rsidRDefault="00E212C4" w:rsidP="00E212C4">
      <w:r w:rsidRPr="00E212C4">
        <w:t xml:space="preserve">  </w:t>
      </w:r>
    </w:p>
    <w:p w14:paraId="5D31A0D7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monitoring_coverage</w:t>
      </w:r>
      <w:proofErr w:type="spellEnd"/>
      <w:r w:rsidRPr="00E212C4">
        <w:t>:</w:t>
      </w:r>
    </w:p>
    <w:p w14:paraId="53F44DF7" w14:textId="77777777" w:rsidR="00E212C4" w:rsidRPr="00E212C4" w:rsidRDefault="00E212C4" w:rsidP="00E212C4">
      <w:r w:rsidRPr="00E212C4">
        <w:t xml:space="preserve">    - "Network traffic analysis and monitoring"</w:t>
      </w:r>
    </w:p>
    <w:p w14:paraId="5E5FF237" w14:textId="77777777" w:rsidR="00E212C4" w:rsidRPr="00E212C4" w:rsidRDefault="00E212C4" w:rsidP="00E212C4">
      <w:r w:rsidRPr="00E212C4">
        <w:t xml:space="preserve">    - "Application performance and security monitoring"</w:t>
      </w:r>
    </w:p>
    <w:p w14:paraId="21DC20FE" w14:textId="77777777" w:rsidR="00E212C4" w:rsidRPr="00E212C4" w:rsidRDefault="00E212C4" w:rsidP="00E212C4">
      <w:r w:rsidRPr="00E212C4">
        <w:t xml:space="preserve">    - "Database access and query monitoring"</w:t>
      </w:r>
    </w:p>
    <w:p w14:paraId="14EA712A" w14:textId="77777777" w:rsidR="00E212C4" w:rsidRPr="00E212C4" w:rsidRDefault="00E212C4" w:rsidP="00E212C4">
      <w:r w:rsidRPr="00E212C4">
        <w:t xml:space="preserve">    - "File system and configuration monitoring"</w:t>
      </w:r>
    </w:p>
    <w:p w14:paraId="01041747" w14:textId="77777777" w:rsidR="00E212C4" w:rsidRPr="00E212C4" w:rsidRDefault="00E212C4" w:rsidP="00E212C4"/>
    <w:p w14:paraId="14FDA90E" w14:textId="77777777" w:rsidR="00E212C4" w:rsidRPr="00E212C4" w:rsidRDefault="00E212C4" w:rsidP="00E212C4">
      <w:proofErr w:type="spellStart"/>
      <w:r w:rsidRPr="00E212C4">
        <w:t>incident_response</w:t>
      </w:r>
      <w:proofErr w:type="spellEnd"/>
      <w:r w:rsidRPr="00E212C4">
        <w:t>:</w:t>
      </w:r>
    </w:p>
    <w:p w14:paraId="624B42A5" w14:textId="77777777" w:rsidR="00E212C4" w:rsidRPr="00E212C4" w:rsidRDefault="00E212C4" w:rsidP="00E212C4">
      <w:r w:rsidRPr="00E212C4">
        <w:t xml:space="preserve">  detection: "Automated threat detection with severity classification"</w:t>
      </w:r>
    </w:p>
    <w:p w14:paraId="7C48A0FF" w14:textId="77777777" w:rsidR="00E212C4" w:rsidRPr="00E212C4" w:rsidRDefault="00E212C4" w:rsidP="00E212C4">
      <w:r w:rsidRPr="00E212C4">
        <w:t xml:space="preserve">  containment: "Automated isolation and containment procedures"</w:t>
      </w:r>
    </w:p>
    <w:p w14:paraId="0955521F" w14:textId="77777777" w:rsidR="00E212C4" w:rsidRPr="00E212C4" w:rsidRDefault="00E212C4" w:rsidP="00E212C4">
      <w:r w:rsidRPr="00E212C4">
        <w:t xml:space="preserve">  investigation: "Digital forensics and evidence collection"</w:t>
      </w:r>
    </w:p>
    <w:p w14:paraId="293C2FED" w14:textId="77777777" w:rsidR="00E212C4" w:rsidRPr="00E212C4" w:rsidRDefault="00E212C4" w:rsidP="00E212C4">
      <w:r w:rsidRPr="00E212C4">
        <w:t xml:space="preserve">  recovery: "System restoration and business continuity"</w:t>
      </w:r>
    </w:p>
    <w:p w14:paraId="05076793" w14:textId="77777777" w:rsidR="00E212C4" w:rsidRPr="00E212C4" w:rsidRDefault="00E212C4" w:rsidP="00E212C4">
      <w:r w:rsidRPr="00E212C4">
        <w:t xml:space="preserve">  </w:t>
      </w:r>
    </w:p>
    <w:p w14:paraId="081D2907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response_procedures</w:t>
      </w:r>
      <w:proofErr w:type="spellEnd"/>
      <w:r w:rsidRPr="00E212C4">
        <w:t>:</w:t>
      </w:r>
    </w:p>
    <w:p w14:paraId="61BBB4FA" w14:textId="77777777" w:rsidR="00E212C4" w:rsidRPr="00E212C4" w:rsidRDefault="00E212C4" w:rsidP="00E212C4">
      <w:r w:rsidRPr="00E212C4">
        <w:t xml:space="preserve">    - "Incident classification and escalation matrix"</w:t>
      </w:r>
    </w:p>
    <w:p w14:paraId="791AC6F0" w14:textId="77777777" w:rsidR="00E212C4" w:rsidRPr="00E212C4" w:rsidRDefault="00E212C4" w:rsidP="00E212C4">
      <w:r w:rsidRPr="00E212C4">
        <w:t xml:space="preserve">    - "Communication protocols for stakeholders"</w:t>
      </w:r>
    </w:p>
    <w:p w14:paraId="134EE984" w14:textId="77777777" w:rsidR="00E212C4" w:rsidRPr="00E212C4" w:rsidRDefault="00E212C4" w:rsidP="00E212C4">
      <w:r w:rsidRPr="00E212C4">
        <w:t xml:space="preserve">    - "Evidence preservation and chain of custody"</w:t>
      </w:r>
    </w:p>
    <w:p w14:paraId="55611809" w14:textId="77777777" w:rsidR="00E212C4" w:rsidRPr="00E212C4" w:rsidRDefault="00E212C4" w:rsidP="00E212C4">
      <w:r w:rsidRPr="00E212C4">
        <w:t xml:space="preserve">    - "Post-incident analysis and improvement"</w:t>
      </w:r>
    </w:p>
    <w:p w14:paraId="08E3FC1F" w14:textId="77777777" w:rsidR="00E212C4" w:rsidRPr="00E212C4" w:rsidRDefault="00E212C4" w:rsidP="00E212C4"/>
    <w:p w14:paraId="2D4BE57D" w14:textId="77777777" w:rsidR="00E212C4" w:rsidRPr="00E212C4" w:rsidRDefault="00E212C4" w:rsidP="00E212C4">
      <w:proofErr w:type="spellStart"/>
      <w:r w:rsidRPr="00E212C4">
        <w:t>vulnerability_management</w:t>
      </w:r>
      <w:proofErr w:type="spellEnd"/>
      <w:r w:rsidRPr="00E212C4">
        <w:t>:</w:t>
      </w:r>
    </w:p>
    <w:p w14:paraId="53AFB70A" w14:textId="77777777" w:rsidR="00E212C4" w:rsidRPr="00E212C4" w:rsidRDefault="00E212C4" w:rsidP="00E212C4">
      <w:r w:rsidRPr="00E212C4">
        <w:t xml:space="preserve">  scanning: "Automated vulnerability scanning and assessment"</w:t>
      </w:r>
    </w:p>
    <w:p w14:paraId="170DD12E" w14:textId="77777777" w:rsidR="00E212C4" w:rsidRPr="00E212C4" w:rsidRDefault="00E212C4" w:rsidP="00E212C4">
      <w:r w:rsidRPr="00E212C4">
        <w:t xml:space="preserve">  prioritization: "Risk-based vulnerability prioritization"</w:t>
      </w:r>
    </w:p>
    <w:p w14:paraId="081E7D53" w14:textId="77777777" w:rsidR="00E212C4" w:rsidRPr="00E212C4" w:rsidRDefault="00E212C4" w:rsidP="00E212C4">
      <w:r w:rsidRPr="00E212C4">
        <w:t xml:space="preserve">  patching: "Automated patch management and deployment"</w:t>
      </w:r>
    </w:p>
    <w:p w14:paraId="14BA81B1" w14:textId="77777777" w:rsidR="00E212C4" w:rsidRPr="00E212C4" w:rsidRDefault="00E212C4" w:rsidP="00E212C4">
      <w:r w:rsidRPr="00E212C4">
        <w:t xml:space="preserve">  testing: "Patch testing in non-production environments"</w:t>
      </w:r>
    </w:p>
    <w:p w14:paraId="520E210A" w14:textId="77777777" w:rsidR="00E212C4" w:rsidRPr="00E212C4" w:rsidRDefault="00E212C4" w:rsidP="00E212C4">
      <w:r w:rsidRPr="00E212C4">
        <w:lastRenderedPageBreak/>
        <w:t xml:space="preserve">  </w:t>
      </w:r>
    </w:p>
    <w:p w14:paraId="03167040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vulnerability_lifecycle</w:t>
      </w:r>
      <w:proofErr w:type="spellEnd"/>
      <w:r w:rsidRPr="00E212C4">
        <w:t>:</w:t>
      </w:r>
    </w:p>
    <w:p w14:paraId="0EDD0525" w14:textId="77777777" w:rsidR="00E212C4" w:rsidRPr="00E212C4" w:rsidRDefault="00E212C4" w:rsidP="00E212C4">
      <w:r w:rsidRPr="00E212C4">
        <w:t xml:space="preserve">    - "Continuous vulnerability assessment"</w:t>
      </w:r>
    </w:p>
    <w:p w14:paraId="501B1144" w14:textId="77777777" w:rsidR="00E212C4" w:rsidRPr="00E212C4" w:rsidRDefault="00E212C4" w:rsidP="00E212C4">
      <w:r w:rsidRPr="00E212C4">
        <w:t xml:space="preserve">    - "Risk assessment and business impact analysis"</w:t>
      </w:r>
    </w:p>
    <w:p w14:paraId="397250B8" w14:textId="77777777" w:rsidR="00E212C4" w:rsidRPr="00E212C4" w:rsidRDefault="00E212C4" w:rsidP="00E212C4">
      <w:r w:rsidRPr="00E212C4">
        <w:t xml:space="preserve">    - "Remediation planning and execution"</w:t>
      </w:r>
    </w:p>
    <w:p w14:paraId="718F75B6" w14:textId="77777777" w:rsidR="00E212C4" w:rsidRPr="00E212C4" w:rsidRDefault="00E212C4" w:rsidP="00E212C4">
      <w:r w:rsidRPr="00E212C4">
        <w:t xml:space="preserve">    - "Verification and validation testing"</w:t>
      </w:r>
    </w:p>
    <w:p w14:paraId="497D28BD" w14:textId="77777777" w:rsidR="008B014B" w:rsidRPr="008B014B" w:rsidRDefault="008B014B" w:rsidP="008B014B">
      <w:pPr>
        <w:rPr>
          <w:b/>
          <w:bCs/>
        </w:rPr>
      </w:pPr>
      <w:commentRangeStart w:id="50"/>
      <w:r w:rsidRPr="008B014B">
        <w:rPr>
          <w:b/>
          <w:bCs/>
        </w:rPr>
        <w:t>9.2 Compliance Framework</w:t>
      </w:r>
      <w:commentRangeEnd w:id="50"/>
      <w:r w:rsidR="00EE2872">
        <w:rPr>
          <w:rStyle w:val="CommentReference"/>
        </w:rPr>
        <w:commentReference w:id="50"/>
      </w:r>
    </w:p>
    <w:p w14:paraId="6190A8B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Regulatory Standards Alignment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950"/>
        <w:gridCol w:w="3262"/>
        <w:gridCol w:w="2846"/>
      </w:tblGrid>
      <w:tr w:rsidR="008B014B" w:rsidRPr="008B014B" w14:paraId="3D2A0732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187B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5005D48A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AB79245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Implementation Status</w:t>
            </w:r>
          </w:p>
        </w:tc>
        <w:tc>
          <w:tcPr>
            <w:tcW w:w="0" w:type="auto"/>
            <w:vAlign w:val="center"/>
            <w:hideMark/>
          </w:tcPr>
          <w:p w14:paraId="3F731644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Certification Target</w:t>
            </w:r>
          </w:p>
        </w:tc>
      </w:tr>
      <w:tr w:rsidR="008B014B" w:rsidRPr="008B014B" w14:paraId="5DD53D5F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D080" w14:textId="77777777" w:rsidR="008B014B" w:rsidRPr="008B014B" w:rsidRDefault="008B014B" w:rsidP="008B014B">
            <w:r w:rsidRPr="008B014B">
              <w:rPr>
                <w:b/>
                <w:bCs/>
              </w:rPr>
              <w:t>21 CFR Part 11</w:t>
            </w:r>
          </w:p>
        </w:tc>
        <w:tc>
          <w:tcPr>
            <w:tcW w:w="0" w:type="auto"/>
            <w:vAlign w:val="center"/>
            <w:hideMark/>
          </w:tcPr>
          <w:p w14:paraId="39E56EFB" w14:textId="77777777" w:rsidR="008B014B" w:rsidRPr="008B014B" w:rsidRDefault="008B014B" w:rsidP="008B014B">
            <w:r w:rsidRPr="008B014B">
              <w:t>Life sciences audit trails</w:t>
            </w:r>
          </w:p>
        </w:tc>
        <w:tc>
          <w:tcPr>
            <w:tcW w:w="0" w:type="auto"/>
            <w:vAlign w:val="center"/>
            <w:hideMark/>
          </w:tcPr>
          <w:p w14:paraId="31DF5AAB" w14:textId="77777777" w:rsidR="008B014B" w:rsidRPr="008B014B" w:rsidRDefault="008B014B" w:rsidP="008B014B">
            <w:r w:rsidRPr="008B014B">
              <w:rPr>
                <w:b/>
                <w:bCs/>
              </w:rPr>
              <w:t>[ARCHITECTURE READY - NOT CERTIFIED]</w:t>
            </w:r>
          </w:p>
        </w:tc>
        <w:tc>
          <w:tcPr>
            <w:tcW w:w="0" w:type="auto"/>
            <w:vAlign w:val="center"/>
            <w:hideMark/>
          </w:tcPr>
          <w:p w14:paraId="60A61089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  <w:tr w:rsidR="008B014B" w:rsidRPr="008B014B" w14:paraId="06E87AB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4B0A" w14:textId="77777777" w:rsidR="008B014B" w:rsidRPr="008B014B" w:rsidRDefault="008B014B" w:rsidP="008B014B">
            <w:r w:rsidRPr="008B014B">
              <w:rPr>
                <w:b/>
                <w:bCs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186B9D32" w14:textId="77777777" w:rsidR="008B014B" w:rsidRPr="008B014B" w:rsidRDefault="008B014B" w:rsidP="008B014B">
            <w:r w:rsidRPr="008B014B">
              <w:t>EU data protection</w:t>
            </w:r>
          </w:p>
        </w:tc>
        <w:tc>
          <w:tcPr>
            <w:tcW w:w="0" w:type="auto"/>
            <w:vAlign w:val="center"/>
            <w:hideMark/>
          </w:tcPr>
          <w:p w14:paraId="737A437B" w14:textId="77777777" w:rsidR="008B014B" w:rsidRPr="008B014B" w:rsidRDefault="008B014B" w:rsidP="008B014B">
            <w:r w:rsidRPr="008B014B">
              <w:rPr>
                <w:b/>
                <w:bCs/>
              </w:rPr>
              <w:t>[BASIC COMPLIANCE - NEEDS AUDIT]</w:t>
            </w:r>
          </w:p>
        </w:tc>
        <w:tc>
          <w:tcPr>
            <w:tcW w:w="0" w:type="auto"/>
            <w:vAlign w:val="center"/>
            <w:hideMark/>
          </w:tcPr>
          <w:p w14:paraId="347BA7FE" w14:textId="77777777" w:rsidR="008B014B" w:rsidRPr="008B014B" w:rsidRDefault="008B014B" w:rsidP="008B014B">
            <w:r w:rsidRPr="008B014B">
              <w:rPr>
                <w:b/>
                <w:bCs/>
              </w:rPr>
              <w:t>[CURRENT - UNVALIDATED]</w:t>
            </w:r>
          </w:p>
        </w:tc>
      </w:tr>
      <w:tr w:rsidR="008B014B" w:rsidRPr="008B014B" w14:paraId="3A494DC9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78BB" w14:textId="77777777" w:rsidR="008B014B" w:rsidRPr="008B014B" w:rsidRDefault="008B014B" w:rsidP="008B014B">
            <w:r w:rsidRPr="008B014B">
              <w:rPr>
                <w:b/>
                <w:bCs/>
              </w:rPr>
              <w:t>CCPA</w:t>
            </w:r>
          </w:p>
        </w:tc>
        <w:tc>
          <w:tcPr>
            <w:tcW w:w="0" w:type="auto"/>
            <w:vAlign w:val="center"/>
            <w:hideMark/>
          </w:tcPr>
          <w:p w14:paraId="29597022" w14:textId="77777777" w:rsidR="008B014B" w:rsidRPr="008B014B" w:rsidRDefault="008B014B" w:rsidP="008B014B">
            <w:r w:rsidRPr="008B014B">
              <w:t>California privacy</w:t>
            </w:r>
          </w:p>
        </w:tc>
        <w:tc>
          <w:tcPr>
            <w:tcW w:w="0" w:type="auto"/>
            <w:vAlign w:val="center"/>
            <w:hideMark/>
          </w:tcPr>
          <w:p w14:paraId="672F85CA" w14:textId="77777777" w:rsidR="008B014B" w:rsidRPr="008B014B" w:rsidRDefault="008B014B" w:rsidP="008B014B">
            <w:r w:rsidRPr="008B014B">
              <w:rPr>
                <w:b/>
                <w:bCs/>
              </w:rPr>
              <w:t>[BASIC COMPLIANCE - NEEDS REVIEW]</w:t>
            </w:r>
          </w:p>
        </w:tc>
        <w:tc>
          <w:tcPr>
            <w:tcW w:w="0" w:type="auto"/>
            <w:vAlign w:val="center"/>
            <w:hideMark/>
          </w:tcPr>
          <w:p w14:paraId="252C947D" w14:textId="77777777" w:rsidR="008B014B" w:rsidRPr="008B014B" w:rsidRDefault="008B014B" w:rsidP="008B014B">
            <w:r w:rsidRPr="008B014B">
              <w:rPr>
                <w:b/>
                <w:bCs/>
              </w:rPr>
              <w:t>[CURRENT - UNVALIDATED]</w:t>
            </w:r>
          </w:p>
        </w:tc>
      </w:tr>
      <w:tr w:rsidR="008B014B" w:rsidRPr="008B014B" w14:paraId="55309891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F1B6" w14:textId="77777777" w:rsidR="008B014B" w:rsidRPr="008B014B" w:rsidRDefault="008B014B" w:rsidP="008B014B">
            <w:r w:rsidRPr="008B014B">
              <w:rPr>
                <w:b/>
                <w:bCs/>
              </w:rPr>
              <w:t>HIPAA</w:t>
            </w:r>
          </w:p>
        </w:tc>
        <w:tc>
          <w:tcPr>
            <w:tcW w:w="0" w:type="auto"/>
            <w:vAlign w:val="center"/>
            <w:hideMark/>
          </w:tcPr>
          <w:p w14:paraId="2EFA96DB" w14:textId="77777777" w:rsidR="008B014B" w:rsidRPr="008B014B" w:rsidRDefault="008B014B" w:rsidP="008B014B">
            <w:r w:rsidRPr="008B014B">
              <w:t>Healthcare data</w:t>
            </w:r>
          </w:p>
        </w:tc>
        <w:tc>
          <w:tcPr>
            <w:tcW w:w="0" w:type="auto"/>
            <w:vAlign w:val="center"/>
            <w:hideMark/>
          </w:tcPr>
          <w:p w14:paraId="5E7A0AD3" w14:textId="77777777" w:rsidR="008B014B" w:rsidRPr="008B014B" w:rsidRDefault="008B014B" w:rsidP="008B014B">
            <w:r w:rsidRPr="008B014B">
              <w:rPr>
                <w:b/>
                <w:bCs/>
              </w:rPr>
              <w:t>[ARCHITECTURE READY - NOT CERTIFIED]</w:t>
            </w:r>
          </w:p>
        </w:tc>
        <w:tc>
          <w:tcPr>
            <w:tcW w:w="0" w:type="auto"/>
            <w:vAlign w:val="center"/>
            <w:hideMark/>
          </w:tcPr>
          <w:p w14:paraId="0AFE347F" w14:textId="77777777" w:rsidR="008B014B" w:rsidRPr="008B014B" w:rsidRDefault="008B014B" w:rsidP="008B014B">
            <w:r w:rsidRPr="008B014B">
              <w:rPr>
                <w:b/>
                <w:bCs/>
              </w:rPr>
              <w:t>[ON-DEMAND - NOT CURRENT]</w:t>
            </w:r>
          </w:p>
        </w:tc>
      </w:tr>
      <w:tr w:rsidR="008B014B" w:rsidRPr="008B014B" w14:paraId="34C07426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E7DD" w14:textId="77777777" w:rsidR="008B014B" w:rsidRPr="008B014B" w:rsidRDefault="008B014B" w:rsidP="008B014B">
            <w:r w:rsidRPr="008B014B">
              <w:rPr>
                <w:b/>
                <w:bCs/>
              </w:rPr>
              <w:t>ISO 27001</w:t>
            </w:r>
          </w:p>
        </w:tc>
        <w:tc>
          <w:tcPr>
            <w:tcW w:w="0" w:type="auto"/>
            <w:vAlign w:val="center"/>
            <w:hideMark/>
          </w:tcPr>
          <w:p w14:paraId="4820E66C" w14:textId="77777777" w:rsidR="008B014B" w:rsidRPr="008B014B" w:rsidRDefault="008B014B" w:rsidP="008B014B">
            <w:r w:rsidRPr="008B014B">
              <w:t>Information security</w:t>
            </w:r>
          </w:p>
        </w:tc>
        <w:tc>
          <w:tcPr>
            <w:tcW w:w="0" w:type="auto"/>
            <w:vAlign w:val="center"/>
            <w:hideMark/>
          </w:tcPr>
          <w:p w14:paraId="31348E9C" w14:textId="77777777" w:rsidR="008B014B" w:rsidRPr="008B014B" w:rsidRDefault="008B014B" w:rsidP="008B014B">
            <w:r w:rsidRPr="008B014B">
              <w:rPr>
                <w:b/>
                <w:bCs/>
              </w:rPr>
              <w:t>[NOT STARTED]</w:t>
            </w:r>
          </w:p>
        </w:tc>
        <w:tc>
          <w:tcPr>
            <w:tcW w:w="0" w:type="auto"/>
            <w:vAlign w:val="center"/>
            <w:hideMark/>
          </w:tcPr>
          <w:p w14:paraId="484FB430" w14:textId="77777777" w:rsidR="008B014B" w:rsidRPr="008B014B" w:rsidRDefault="008B014B" w:rsidP="008B014B">
            <w:r w:rsidRPr="008B014B">
              <w:rPr>
                <w:b/>
                <w:bCs/>
              </w:rPr>
              <w:t>[PLANNED - UNCERTAIN TIMELINE]</w:t>
            </w:r>
          </w:p>
        </w:tc>
      </w:tr>
      <w:tr w:rsidR="008B014B" w:rsidRPr="008B014B" w14:paraId="10741AA8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A00F" w14:textId="77777777" w:rsidR="008B014B" w:rsidRPr="008B014B" w:rsidRDefault="008B014B" w:rsidP="008B014B">
            <w:r w:rsidRPr="008B014B">
              <w:rPr>
                <w:b/>
                <w:bCs/>
              </w:rPr>
              <w:t>SOC 2 Type II</w:t>
            </w:r>
          </w:p>
        </w:tc>
        <w:tc>
          <w:tcPr>
            <w:tcW w:w="0" w:type="auto"/>
            <w:vAlign w:val="center"/>
            <w:hideMark/>
          </w:tcPr>
          <w:p w14:paraId="3BED3983" w14:textId="77777777" w:rsidR="008B014B" w:rsidRPr="008B014B" w:rsidRDefault="008B014B" w:rsidP="008B014B">
            <w:r w:rsidRPr="008B014B">
              <w:t>Service organization</w:t>
            </w:r>
          </w:p>
        </w:tc>
        <w:tc>
          <w:tcPr>
            <w:tcW w:w="0" w:type="auto"/>
            <w:vAlign w:val="center"/>
            <w:hideMark/>
          </w:tcPr>
          <w:p w14:paraId="16C43D2B" w14:textId="77777777" w:rsidR="008B014B" w:rsidRPr="008B014B" w:rsidRDefault="008B014B" w:rsidP="008B014B">
            <w:r w:rsidRPr="008B014B">
              <w:rPr>
                <w:b/>
                <w:bCs/>
              </w:rPr>
              <w:t>[NOT STARTED]</w:t>
            </w:r>
          </w:p>
        </w:tc>
        <w:tc>
          <w:tcPr>
            <w:tcW w:w="0" w:type="auto"/>
            <w:vAlign w:val="center"/>
            <w:hideMark/>
          </w:tcPr>
          <w:p w14:paraId="016B67A7" w14:textId="77777777" w:rsidR="008B014B" w:rsidRPr="008B014B" w:rsidRDefault="008B014B" w:rsidP="008B014B">
            <w:r w:rsidRPr="008B014B">
              <w:rPr>
                <w:b/>
                <w:bCs/>
              </w:rPr>
              <w:t>[UNCERTAIN - EXPENSIVE]</w:t>
            </w:r>
          </w:p>
        </w:tc>
      </w:tr>
    </w:tbl>
    <w:p w14:paraId="512F6038" w14:textId="77777777" w:rsidR="008B014B" w:rsidRDefault="00000000" w:rsidP="008B014B">
      <w:r>
        <w:pict w14:anchorId="15E9BAA9">
          <v:rect id="_x0000_i1034" style="width:0;height:1.5pt" o:hralign="center" o:hrstd="t" o:hr="t" fillcolor="#a0a0a0" stroked="f"/>
        </w:pict>
      </w:r>
    </w:p>
    <w:p w14:paraId="2FFC7350" w14:textId="77777777" w:rsidR="008B014B" w:rsidRDefault="008B014B" w:rsidP="008B014B"/>
    <w:p w14:paraId="754E8A9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Detailed Compliance Implementation</w:t>
      </w:r>
    </w:p>
    <w:p w14:paraId="6127C1A2" w14:textId="77777777" w:rsidR="00E212C4" w:rsidRPr="00E212C4" w:rsidRDefault="00E212C4" w:rsidP="00E212C4">
      <w:r w:rsidRPr="00E212C4">
        <w:rPr>
          <w:b/>
          <w:bCs/>
        </w:rPr>
        <w:t>21 CFR Part 11 (Electronic Records and Signatures):</w:t>
      </w:r>
    </w:p>
    <w:p w14:paraId="4D3C4A94" w14:textId="279DEE79" w:rsidR="00E212C4" w:rsidRPr="00E212C4" w:rsidRDefault="00E212C4" w:rsidP="00E212C4">
      <w:del w:id="52" w:author="George Brunner" w:date="2025-08-06T13:26:00Z" w16du:dateUtc="2025-08-06T17:26:00Z">
        <w:r w:rsidRPr="00E212C4" w:rsidDel="004174DA">
          <w:delText>yaml</w:delText>
        </w:r>
      </w:del>
      <w:ins w:id="53" w:author="George Brunner" w:date="2025-08-06T13:26:00Z" w16du:dateUtc="2025-08-06T17:26:00Z">
        <w:r w:rsidR="004174DA">
          <w:t xml:space="preserve"> </w:t>
        </w:r>
      </w:ins>
    </w:p>
    <w:p w14:paraId="1D05EABB" w14:textId="77777777" w:rsidR="00E212C4" w:rsidRPr="00E212C4" w:rsidRDefault="00E212C4" w:rsidP="00E212C4">
      <w:r w:rsidRPr="00E212C4">
        <w:rPr>
          <w:i/>
          <w:iCs/>
        </w:rPr>
        <w:t># FDA Electronic Records Compliance</w:t>
      </w:r>
    </w:p>
    <w:p w14:paraId="070ACF0B" w14:textId="77777777" w:rsidR="00E212C4" w:rsidRPr="00E212C4" w:rsidRDefault="00E212C4" w:rsidP="00E212C4">
      <w:proofErr w:type="spellStart"/>
      <w:r w:rsidRPr="00E212C4">
        <w:t>electronic_records</w:t>
      </w:r>
      <w:proofErr w:type="spellEnd"/>
      <w:r w:rsidRPr="00E212C4">
        <w:t>:</w:t>
      </w:r>
    </w:p>
    <w:p w14:paraId="44B59AEF" w14:textId="77777777" w:rsidR="00E212C4" w:rsidRPr="00E212C4" w:rsidRDefault="00E212C4" w:rsidP="00E212C4">
      <w:r w:rsidRPr="00E212C4">
        <w:t xml:space="preserve">  validation: "Computer system validation (CSV) procedures"</w:t>
      </w:r>
    </w:p>
    <w:p w14:paraId="060596AC" w14:textId="77777777" w:rsidR="00E212C4" w:rsidRPr="00E212C4" w:rsidRDefault="00E212C4" w:rsidP="00E212C4">
      <w:r w:rsidRPr="00E212C4">
        <w:t xml:space="preserve">  integrity: "Data integrity controls and monitoring"</w:t>
      </w:r>
    </w:p>
    <w:p w14:paraId="1F7201C7" w14:textId="77777777" w:rsidR="00E212C4" w:rsidRPr="00E212C4" w:rsidRDefault="00E212C4" w:rsidP="00E212C4">
      <w:r w:rsidRPr="00E212C4">
        <w:lastRenderedPageBreak/>
        <w:t xml:space="preserve">  availability: "Record availability and retrieval systems"</w:t>
      </w:r>
    </w:p>
    <w:p w14:paraId="73BAF918" w14:textId="77777777" w:rsidR="00E212C4" w:rsidRPr="00E212C4" w:rsidRDefault="00E212C4" w:rsidP="00E212C4">
      <w:r w:rsidRPr="00E212C4">
        <w:t xml:space="preserve">  retention: "Electronic record retention and archival"</w:t>
      </w:r>
    </w:p>
    <w:p w14:paraId="66F30AB2" w14:textId="77777777" w:rsidR="00E212C4" w:rsidRPr="00E212C4" w:rsidRDefault="00E212C4" w:rsidP="00E212C4">
      <w:r w:rsidRPr="00E212C4">
        <w:t xml:space="preserve">  </w:t>
      </w:r>
    </w:p>
    <w:p w14:paraId="14EE4DF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implementation_requirements</w:t>
      </w:r>
      <w:proofErr w:type="spellEnd"/>
      <w:r w:rsidRPr="00E212C4">
        <w:t>:</w:t>
      </w:r>
    </w:p>
    <w:p w14:paraId="1531EDE0" w14:textId="77777777" w:rsidR="00E212C4" w:rsidRPr="00E212C4" w:rsidRDefault="00E212C4" w:rsidP="00E212C4">
      <w:r w:rsidRPr="00E212C4">
        <w:t xml:space="preserve">    - "Validated computer systems for GxP data"</w:t>
      </w:r>
    </w:p>
    <w:p w14:paraId="377F687E" w14:textId="77777777" w:rsidR="00E212C4" w:rsidRPr="00E212C4" w:rsidRDefault="00E212C4" w:rsidP="00E212C4">
      <w:r w:rsidRPr="00E212C4">
        <w:t xml:space="preserve">    - "Audit trail generation and review procedures"</w:t>
      </w:r>
    </w:p>
    <w:p w14:paraId="2DD87381" w14:textId="77777777" w:rsidR="00E212C4" w:rsidRPr="00E212C4" w:rsidRDefault="00E212C4" w:rsidP="00E212C4">
      <w:r w:rsidRPr="00E212C4">
        <w:t xml:space="preserve">    - "Data backup and recovery validation"</w:t>
      </w:r>
    </w:p>
    <w:p w14:paraId="63D3EB83" w14:textId="77777777" w:rsidR="00E212C4" w:rsidRPr="00E212C4" w:rsidRDefault="00E212C4" w:rsidP="00E212C4">
      <w:r w:rsidRPr="00E212C4">
        <w:t xml:space="preserve">    - "Change control for system modifications"</w:t>
      </w:r>
    </w:p>
    <w:p w14:paraId="53FEDDA6" w14:textId="77777777" w:rsidR="00E212C4" w:rsidRPr="00E212C4" w:rsidRDefault="00E212C4" w:rsidP="00E212C4"/>
    <w:p w14:paraId="738A1A12" w14:textId="77777777" w:rsidR="00E212C4" w:rsidRPr="00E212C4" w:rsidRDefault="00E212C4" w:rsidP="00E212C4">
      <w:proofErr w:type="spellStart"/>
      <w:r w:rsidRPr="00E212C4">
        <w:t>electronic_signatures</w:t>
      </w:r>
      <w:proofErr w:type="spellEnd"/>
      <w:r w:rsidRPr="00E212C4">
        <w:t>:</w:t>
      </w:r>
    </w:p>
    <w:p w14:paraId="14170C8B" w14:textId="77777777" w:rsidR="00E212C4" w:rsidRPr="00E212C4" w:rsidRDefault="00E212C4" w:rsidP="00E212C4">
      <w:r w:rsidRPr="00E212C4">
        <w:t xml:space="preserve">  authentication: "Multi-factor authentication for signatures"</w:t>
      </w:r>
    </w:p>
    <w:p w14:paraId="5348E877" w14:textId="77777777" w:rsidR="00E212C4" w:rsidRPr="00E212C4" w:rsidRDefault="00E212C4" w:rsidP="00E212C4">
      <w:r w:rsidRPr="00E212C4">
        <w:t xml:space="preserve">  authorization: "Role-based signature authority"</w:t>
      </w:r>
    </w:p>
    <w:p w14:paraId="2F0B115F" w14:textId="77777777" w:rsidR="00E212C4" w:rsidRPr="00E212C4" w:rsidRDefault="00E212C4" w:rsidP="00E212C4">
      <w:r w:rsidRPr="00E212C4">
        <w:t xml:space="preserve">  integrity: "Cryptographic signature validation"</w:t>
      </w:r>
    </w:p>
    <w:p w14:paraId="56A631D1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non_repudiation</w:t>
      </w:r>
      <w:proofErr w:type="spellEnd"/>
      <w:r w:rsidRPr="00E212C4">
        <w:t>: "Signature binding and timestamping"</w:t>
      </w:r>
    </w:p>
    <w:p w14:paraId="40D203A1" w14:textId="77777777" w:rsidR="00E212C4" w:rsidRPr="00E212C4" w:rsidRDefault="00E212C4" w:rsidP="00E212C4">
      <w:r w:rsidRPr="00E212C4">
        <w:t xml:space="preserve">  </w:t>
      </w:r>
    </w:p>
    <w:p w14:paraId="53E2161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signature_framework</w:t>
      </w:r>
      <w:proofErr w:type="spellEnd"/>
      <w:r w:rsidRPr="00E212C4">
        <w:t>:</w:t>
      </w:r>
    </w:p>
    <w:p w14:paraId="23778CEA" w14:textId="77777777" w:rsidR="00E212C4" w:rsidRPr="00E212C4" w:rsidRDefault="00E212C4" w:rsidP="00E212C4">
      <w:r w:rsidRPr="00E212C4">
        <w:t xml:space="preserve">    - "Digital signature certificate management"</w:t>
      </w:r>
    </w:p>
    <w:p w14:paraId="3C65A4D4" w14:textId="77777777" w:rsidR="00E212C4" w:rsidRPr="00E212C4" w:rsidRDefault="00E212C4" w:rsidP="00E212C4">
      <w:r w:rsidRPr="00E212C4">
        <w:t xml:space="preserve">    - "Signature workflow and approval processes"</w:t>
      </w:r>
    </w:p>
    <w:p w14:paraId="22713F38" w14:textId="77777777" w:rsidR="00E212C4" w:rsidRPr="00E212C4" w:rsidRDefault="00E212C4" w:rsidP="00E212C4">
      <w:r w:rsidRPr="00E212C4">
        <w:t xml:space="preserve">    - "Signature verification and validation"</w:t>
      </w:r>
    </w:p>
    <w:p w14:paraId="6D9317E4" w14:textId="77777777" w:rsidR="00E212C4" w:rsidRPr="00E212C4" w:rsidRDefault="00E212C4" w:rsidP="00E212C4">
      <w:r w:rsidRPr="00E212C4">
        <w:t xml:space="preserve">    - "Legacy signature migration procedures"</w:t>
      </w:r>
    </w:p>
    <w:p w14:paraId="3F0869C8" w14:textId="77777777" w:rsidR="00E212C4" w:rsidRPr="00E212C4" w:rsidRDefault="00E212C4" w:rsidP="00E212C4"/>
    <w:p w14:paraId="40CF037C" w14:textId="77777777" w:rsidR="00E212C4" w:rsidRPr="00E212C4" w:rsidRDefault="00E212C4" w:rsidP="00E212C4">
      <w:proofErr w:type="spellStart"/>
      <w:r w:rsidRPr="00E212C4">
        <w:t>audit_trails</w:t>
      </w:r>
      <w:proofErr w:type="spellEnd"/>
      <w:r w:rsidRPr="00E212C4">
        <w:t>:</w:t>
      </w:r>
    </w:p>
    <w:p w14:paraId="60C5801D" w14:textId="77777777" w:rsidR="00E212C4" w:rsidRPr="00E212C4" w:rsidRDefault="00E212C4" w:rsidP="00E212C4">
      <w:r w:rsidRPr="00E212C4">
        <w:t xml:space="preserve">  completeness: "Complete audit trail capture"</w:t>
      </w:r>
    </w:p>
    <w:p w14:paraId="13D0D119" w14:textId="77777777" w:rsidR="00E212C4" w:rsidRPr="00E212C4" w:rsidRDefault="00E212C4" w:rsidP="00E212C4">
      <w:r w:rsidRPr="00E212C4">
        <w:t xml:space="preserve">  contemporaneous: "Real-time audit trail generation"</w:t>
      </w:r>
    </w:p>
    <w:p w14:paraId="4CF26986" w14:textId="77777777" w:rsidR="00E212C4" w:rsidRPr="00E212C4" w:rsidRDefault="00E212C4" w:rsidP="00E212C4">
      <w:r w:rsidRPr="00E212C4">
        <w:t xml:space="preserve">  immutable: "Tamper-evident audit trail storage"</w:t>
      </w:r>
    </w:p>
    <w:p w14:paraId="0AC7116D" w14:textId="77777777" w:rsidR="00E212C4" w:rsidRPr="00E212C4" w:rsidRDefault="00E212C4" w:rsidP="00E212C4">
      <w:r w:rsidRPr="00E212C4">
        <w:t xml:space="preserve">  reviewable: "Human-readable audit trail reports"</w:t>
      </w:r>
    </w:p>
    <w:p w14:paraId="11F42A9D" w14:textId="77777777" w:rsidR="00E212C4" w:rsidRPr="00E212C4" w:rsidRDefault="00E212C4" w:rsidP="00E212C4">
      <w:r w:rsidRPr="00E212C4">
        <w:t xml:space="preserve">  </w:t>
      </w:r>
    </w:p>
    <w:p w14:paraId="5F137C5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audit_trail_system</w:t>
      </w:r>
      <w:proofErr w:type="spellEnd"/>
      <w:r w:rsidRPr="00E212C4">
        <w:t>:</w:t>
      </w:r>
    </w:p>
    <w:p w14:paraId="0996BF86" w14:textId="77777777" w:rsidR="00E212C4" w:rsidRPr="00E212C4" w:rsidRDefault="00E212C4" w:rsidP="00E212C4">
      <w:r w:rsidRPr="00E212C4">
        <w:t xml:space="preserve">    - "Automated audit trail generation"</w:t>
      </w:r>
    </w:p>
    <w:p w14:paraId="773E32F2" w14:textId="77777777" w:rsidR="00E212C4" w:rsidRPr="00E212C4" w:rsidRDefault="00E212C4" w:rsidP="00E212C4">
      <w:r w:rsidRPr="00E212C4">
        <w:lastRenderedPageBreak/>
        <w:t xml:space="preserve">    - "Audit trail review and analysis tools"</w:t>
      </w:r>
    </w:p>
    <w:p w14:paraId="283561C1" w14:textId="77777777" w:rsidR="00E212C4" w:rsidRPr="00E212C4" w:rsidRDefault="00E212C4" w:rsidP="00E212C4">
      <w:r w:rsidRPr="00E212C4">
        <w:t xml:space="preserve">    - "Exception reporting and investigation"</w:t>
      </w:r>
    </w:p>
    <w:p w14:paraId="22F3FC10" w14:textId="77777777" w:rsidR="00E212C4" w:rsidRPr="00E212C4" w:rsidRDefault="00E212C4" w:rsidP="00E212C4">
      <w:r w:rsidRPr="00E212C4">
        <w:t xml:space="preserve">    - "Audit trail archival and retrieval"</w:t>
      </w:r>
    </w:p>
    <w:p w14:paraId="0519A837" w14:textId="77777777" w:rsidR="00E212C4" w:rsidRPr="00E212C4" w:rsidRDefault="00E212C4" w:rsidP="00E212C4">
      <w:r w:rsidRPr="00E212C4">
        <w:rPr>
          <w:b/>
          <w:bCs/>
        </w:rPr>
        <w:t>GDPR (General Data Protection Regulation):</w:t>
      </w:r>
    </w:p>
    <w:p w14:paraId="4456F483" w14:textId="70D2631C" w:rsidR="00E212C4" w:rsidRPr="00E212C4" w:rsidRDefault="00E212C4" w:rsidP="00E212C4">
      <w:del w:id="54" w:author="George Brunner" w:date="2025-08-06T13:26:00Z" w16du:dateUtc="2025-08-06T17:26:00Z">
        <w:r w:rsidRPr="00E212C4" w:rsidDel="004174DA">
          <w:delText>yaml</w:delText>
        </w:r>
      </w:del>
      <w:ins w:id="55" w:author="George Brunner" w:date="2025-08-06T13:26:00Z" w16du:dateUtc="2025-08-06T17:26:00Z">
        <w:r w:rsidR="004174DA">
          <w:t xml:space="preserve"> </w:t>
        </w:r>
      </w:ins>
    </w:p>
    <w:p w14:paraId="56EF17B6" w14:textId="77777777" w:rsidR="00E212C4" w:rsidRPr="00E212C4" w:rsidRDefault="00E212C4" w:rsidP="00E212C4">
      <w:r w:rsidRPr="00E212C4">
        <w:rPr>
          <w:i/>
          <w:iCs/>
        </w:rPr>
        <w:t># European Data Protection Compliance</w:t>
      </w:r>
    </w:p>
    <w:p w14:paraId="2D6D7DF4" w14:textId="77777777" w:rsidR="00E212C4" w:rsidRPr="00E212C4" w:rsidRDefault="00E212C4" w:rsidP="00E212C4">
      <w:proofErr w:type="spellStart"/>
      <w:r w:rsidRPr="00E212C4">
        <w:t>data_protection_principles</w:t>
      </w:r>
      <w:proofErr w:type="spellEnd"/>
      <w:r w:rsidRPr="00E212C4">
        <w:t>:</w:t>
      </w:r>
    </w:p>
    <w:p w14:paraId="5C85D580" w14:textId="77777777" w:rsidR="00E212C4" w:rsidRPr="00E212C4" w:rsidRDefault="00E212C4" w:rsidP="00E212C4">
      <w:r w:rsidRPr="00E212C4">
        <w:t xml:space="preserve">  lawfulness: "Legal basis documentation for all processing"</w:t>
      </w:r>
    </w:p>
    <w:p w14:paraId="155C83DE" w14:textId="77777777" w:rsidR="00E212C4" w:rsidRPr="00E212C4" w:rsidRDefault="00E212C4" w:rsidP="00E212C4">
      <w:r w:rsidRPr="00E212C4">
        <w:t xml:space="preserve">  fairness: "Transparent data processing practices"</w:t>
      </w:r>
    </w:p>
    <w:p w14:paraId="193B9280" w14:textId="77777777" w:rsidR="00E212C4" w:rsidRPr="00E212C4" w:rsidRDefault="00E212C4" w:rsidP="00E212C4">
      <w:r w:rsidRPr="00E212C4">
        <w:t xml:space="preserve">  transparency: "Clear privacy notices and communication"</w:t>
      </w:r>
    </w:p>
    <w:p w14:paraId="1D6FEA7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purpose_limitation</w:t>
      </w:r>
      <w:proofErr w:type="spellEnd"/>
      <w:r w:rsidRPr="00E212C4">
        <w:t>: "Specific, explicit, and legitimate purposes"</w:t>
      </w:r>
    </w:p>
    <w:p w14:paraId="69832A1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data_minimization</w:t>
      </w:r>
      <w:proofErr w:type="spellEnd"/>
      <w:r w:rsidRPr="00E212C4">
        <w:t>: "Minimal data collection and processing"</w:t>
      </w:r>
    </w:p>
    <w:p w14:paraId="67F22059" w14:textId="77777777" w:rsidR="00E212C4" w:rsidRPr="00E212C4" w:rsidRDefault="00E212C4" w:rsidP="00E212C4">
      <w:r w:rsidRPr="00E212C4">
        <w:t xml:space="preserve">  accuracy: "Accurate and up-to-date data maintenance"</w:t>
      </w:r>
    </w:p>
    <w:p w14:paraId="4ECFE36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storage_limitation</w:t>
      </w:r>
      <w:proofErr w:type="spellEnd"/>
      <w:r w:rsidRPr="00E212C4">
        <w:t>: "Appropriate data retention periods"</w:t>
      </w:r>
    </w:p>
    <w:p w14:paraId="1854B86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integrity_confidentiality</w:t>
      </w:r>
      <w:proofErr w:type="spellEnd"/>
      <w:r w:rsidRPr="00E212C4">
        <w:t>: "Secure data processing and storage"</w:t>
      </w:r>
    </w:p>
    <w:p w14:paraId="0533C953" w14:textId="77777777" w:rsidR="00E212C4" w:rsidRPr="00E212C4" w:rsidRDefault="00E212C4" w:rsidP="00E212C4">
      <w:r w:rsidRPr="00E212C4">
        <w:t xml:space="preserve">  </w:t>
      </w:r>
    </w:p>
    <w:p w14:paraId="2EBF3092" w14:textId="77777777" w:rsidR="00E212C4" w:rsidRPr="00E212C4" w:rsidRDefault="00E212C4" w:rsidP="00E212C4">
      <w:proofErr w:type="spellStart"/>
      <w:r w:rsidRPr="00E212C4">
        <w:t>data_subject_rights</w:t>
      </w:r>
      <w:proofErr w:type="spellEnd"/>
      <w:r w:rsidRPr="00E212C4">
        <w:t>:</w:t>
      </w:r>
    </w:p>
    <w:p w14:paraId="77B72C73" w14:textId="77777777" w:rsidR="00E212C4" w:rsidRPr="00E212C4" w:rsidRDefault="00E212C4" w:rsidP="00E212C4">
      <w:r w:rsidRPr="00E212C4">
        <w:t xml:space="preserve">  information: "Right to be informed about data processing"</w:t>
      </w:r>
    </w:p>
    <w:p w14:paraId="493128B2" w14:textId="77777777" w:rsidR="00E212C4" w:rsidRPr="00E212C4" w:rsidRDefault="00E212C4" w:rsidP="00E212C4">
      <w:r w:rsidRPr="00E212C4">
        <w:t xml:space="preserve">  access: "Right to access personal data and processing information"</w:t>
      </w:r>
    </w:p>
    <w:p w14:paraId="7DF3044F" w14:textId="77777777" w:rsidR="00E212C4" w:rsidRPr="00E212C4" w:rsidRDefault="00E212C4" w:rsidP="00E212C4">
      <w:r w:rsidRPr="00E212C4">
        <w:t xml:space="preserve">  rectification: "Right to correct inaccurate personal data"</w:t>
      </w:r>
    </w:p>
    <w:p w14:paraId="6EF94E1F" w14:textId="77777777" w:rsidR="00E212C4" w:rsidRPr="00E212C4" w:rsidRDefault="00E212C4" w:rsidP="00E212C4">
      <w:r w:rsidRPr="00E212C4">
        <w:t xml:space="preserve">  erasure: "Right to deletion (right to be forgotten)"</w:t>
      </w:r>
    </w:p>
    <w:p w14:paraId="6D36EC2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restrict_processing</w:t>
      </w:r>
      <w:proofErr w:type="spellEnd"/>
      <w:r w:rsidRPr="00E212C4">
        <w:t>: "Right to restrict processing"</w:t>
      </w:r>
    </w:p>
    <w:p w14:paraId="6F0F705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data_portability</w:t>
      </w:r>
      <w:proofErr w:type="spellEnd"/>
      <w:r w:rsidRPr="00E212C4">
        <w:t>: "Right to data portability"</w:t>
      </w:r>
    </w:p>
    <w:p w14:paraId="3E56568F" w14:textId="77777777" w:rsidR="00E212C4" w:rsidRPr="00E212C4" w:rsidRDefault="00E212C4" w:rsidP="00E212C4">
      <w:r w:rsidRPr="00E212C4">
        <w:t xml:space="preserve">  object: "Right to object to processing"</w:t>
      </w:r>
    </w:p>
    <w:p w14:paraId="11437D6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automated_decision_making</w:t>
      </w:r>
      <w:proofErr w:type="spellEnd"/>
      <w:r w:rsidRPr="00E212C4">
        <w:t>: "Rights related to automated decision-making"</w:t>
      </w:r>
    </w:p>
    <w:p w14:paraId="652E768A" w14:textId="77777777" w:rsidR="00E212C4" w:rsidRPr="00E212C4" w:rsidRDefault="00E212C4" w:rsidP="00E212C4">
      <w:r w:rsidRPr="00E212C4">
        <w:t xml:space="preserve">  </w:t>
      </w:r>
    </w:p>
    <w:p w14:paraId="428666B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rights_implementation</w:t>
      </w:r>
      <w:proofErr w:type="spellEnd"/>
      <w:r w:rsidRPr="00E212C4">
        <w:t>:</w:t>
      </w:r>
    </w:p>
    <w:p w14:paraId="391F91D6" w14:textId="77777777" w:rsidR="00E212C4" w:rsidRPr="00E212C4" w:rsidRDefault="00E212C4" w:rsidP="00E212C4">
      <w:r w:rsidRPr="00E212C4">
        <w:t xml:space="preserve">    - "Automated data subject request handling"</w:t>
      </w:r>
    </w:p>
    <w:p w14:paraId="0B2A954A" w14:textId="77777777" w:rsidR="00E212C4" w:rsidRPr="00E212C4" w:rsidRDefault="00E212C4" w:rsidP="00E212C4">
      <w:r w:rsidRPr="00E212C4">
        <w:t xml:space="preserve">    - "Identity verification for data subject requests"</w:t>
      </w:r>
    </w:p>
    <w:p w14:paraId="7BADE37D" w14:textId="77777777" w:rsidR="00E212C4" w:rsidRPr="00E212C4" w:rsidRDefault="00E212C4" w:rsidP="00E212C4">
      <w:r w:rsidRPr="00E212C4">
        <w:lastRenderedPageBreak/>
        <w:t xml:space="preserve">    - "Data discovery and inventory systems"</w:t>
      </w:r>
    </w:p>
    <w:p w14:paraId="58FD27AC" w14:textId="77777777" w:rsidR="00E212C4" w:rsidRPr="00E212C4" w:rsidRDefault="00E212C4" w:rsidP="00E212C4">
      <w:r w:rsidRPr="00E212C4">
        <w:t xml:space="preserve">    - "Request fulfillment tracking and reporting"</w:t>
      </w:r>
    </w:p>
    <w:p w14:paraId="02E7D5AB" w14:textId="77777777" w:rsidR="00E212C4" w:rsidRPr="00E212C4" w:rsidRDefault="00E212C4" w:rsidP="00E212C4"/>
    <w:p w14:paraId="12FCAEFB" w14:textId="77777777" w:rsidR="00E212C4" w:rsidRPr="00E212C4" w:rsidRDefault="00E212C4" w:rsidP="00E212C4">
      <w:proofErr w:type="spellStart"/>
      <w:r w:rsidRPr="00E212C4">
        <w:t>privacy_by_design</w:t>
      </w:r>
      <w:proofErr w:type="spellEnd"/>
      <w:r w:rsidRPr="00E212C4">
        <w:t>:</w:t>
      </w:r>
    </w:p>
    <w:p w14:paraId="02D18CF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data_protection_impact_assessment</w:t>
      </w:r>
      <w:proofErr w:type="spellEnd"/>
      <w:r w:rsidRPr="00E212C4">
        <w:t>: "DPIA for high-risk processing"</w:t>
      </w:r>
    </w:p>
    <w:p w14:paraId="3C195F3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privacy_enhancing_technologies</w:t>
      </w:r>
      <w:proofErr w:type="spellEnd"/>
      <w:r w:rsidRPr="00E212C4">
        <w:t>: "Pseudonymization, anonymization"</w:t>
      </w:r>
    </w:p>
    <w:p w14:paraId="346643A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data_protection_officer</w:t>
      </w:r>
      <w:proofErr w:type="spellEnd"/>
      <w:r w:rsidRPr="00E212C4">
        <w:t>: "DPO appointment and responsibilities"</w:t>
      </w:r>
    </w:p>
    <w:p w14:paraId="523F495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records_of_processing</w:t>
      </w:r>
      <w:proofErr w:type="spellEnd"/>
      <w:r w:rsidRPr="00E212C4">
        <w:t>: "Article 30 processing activity records"</w:t>
      </w:r>
    </w:p>
    <w:p w14:paraId="60EE8F36" w14:textId="77777777" w:rsidR="00E212C4" w:rsidRPr="00E212C4" w:rsidRDefault="00E212C4" w:rsidP="00E212C4">
      <w:r w:rsidRPr="00E212C4">
        <w:t xml:space="preserve">  </w:t>
      </w:r>
    </w:p>
    <w:p w14:paraId="3AF8F25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technical_measures</w:t>
      </w:r>
      <w:proofErr w:type="spellEnd"/>
      <w:r w:rsidRPr="00E212C4">
        <w:t>:</w:t>
      </w:r>
    </w:p>
    <w:p w14:paraId="7B74F63F" w14:textId="77777777" w:rsidR="00E212C4" w:rsidRPr="00E212C4" w:rsidRDefault="00E212C4" w:rsidP="00E212C4">
      <w:r w:rsidRPr="00E212C4">
        <w:t xml:space="preserve">    - "Privacy-preserving analytics and reporting"</w:t>
      </w:r>
    </w:p>
    <w:p w14:paraId="5117D382" w14:textId="77777777" w:rsidR="00E212C4" w:rsidRPr="00E212C4" w:rsidRDefault="00E212C4" w:rsidP="00E212C4">
      <w:r w:rsidRPr="00E212C4">
        <w:t xml:space="preserve">    - "Consent management and tracking systems"</w:t>
      </w:r>
    </w:p>
    <w:p w14:paraId="1A1A0F8D" w14:textId="77777777" w:rsidR="00E212C4" w:rsidRPr="00E212C4" w:rsidRDefault="00E212C4" w:rsidP="00E212C4">
      <w:r w:rsidRPr="00E212C4">
        <w:t xml:space="preserve">    - "Data breach detection and notification"</w:t>
      </w:r>
    </w:p>
    <w:p w14:paraId="74D34838" w14:textId="77777777" w:rsidR="00E212C4" w:rsidRPr="00E212C4" w:rsidRDefault="00E212C4" w:rsidP="00E212C4">
      <w:r w:rsidRPr="00E212C4">
        <w:t xml:space="preserve">    - "Cross-border transfer safeguards"</w:t>
      </w:r>
    </w:p>
    <w:p w14:paraId="68868ECB" w14:textId="77777777" w:rsidR="00E212C4" w:rsidRPr="00E212C4" w:rsidRDefault="00E212C4" w:rsidP="00E212C4">
      <w:r w:rsidRPr="00E212C4">
        <w:rPr>
          <w:b/>
          <w:bCs/>
        </w:rPr>
        <w:t>HIPAA (Health Insurance Portability and Accountability Act):</w:t>
      </w:r>
    </w:p>
    <w:p w14:paraId="0D20E4BB" w14:textId="52310A21" w:rsidR="00E212C4" w:rsidRPr="00E212C4" w:rsidRDefault="00E212C4" w:rsidP="00E212C4">
      <w:del w:id="56" w:author="George Brunner" w:date="2025-08-06T13:26:00Z" w16du:dateUtc="2025-08-06T17:26:00Z">
        <w:r w:rsidRPr="00E212C4" w:rsidDel="004174DA">
          <w:delText>yaml</w:delText>
        </w:r>
      </w:del>
      <w:ins w:id="57" w:author="George Brunner" w:date="2025-08-06T13:26:00Z" w16du:dateUtc="2025-08-06T17:26:00Z">
        <w:r w:rsidR="004174DA">
          <w:t xml:space="preserve"> </w:t>
        </w:r>
      </w:ins>
    </w:p>
    <w:p w14:paraId="41F38B63" w14:textId="77777777" w:rsidR="00E212C4" w:rsidRPr="00E212C4" w:rsidRDefault="00E212C4" w:rsidP="00E212C4">
      <w:r w:rsidRPr="00E212C4">
        <w:rPr>
          <w:i/>
          <w:iCs/>
        </w:rPr>
        <w:t># Healthcare Data Protection Compliance</w:t>
      </w:r>
    </w:p>
    <w:p w14:paraId="37372A4F" w14:textId="77777777" w:rsidR="00E212C4" w:rsidRPr="00E212C4" w:rsidRDefault="00E212C4" w:rsidP="00E212C4">
      <w:proofErr w:type="spellStart"/>
      <w:r w:rsidRPr="00E212C4">
        <w:t>administrative_safeguards</w:t>
      </w:r>
      <w:proofErr w:type="spellEnd"/>
      <w:r w:rsidRPr="00E212C4">
        <w:t>:</w:t>
      </w:r>
    </w:p>
    <w:p w14:paraId="5A5EEE4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security_officer</w:t>
      </w:r>
      <w:proofErr w:type="spellEnd"/>
      <w:r w:rsidRPr="00E212C4">
        <w:t>: "Designated security officer responsibilities"</w:t>
      </w:r>
    </w:p>
    <w:p w14:paraId="06E7912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workforce_training</w:t>
      </w:r>
      <w:proofErr w:type="spellEnd"/>
      <w:r w:rsidRPr="00E212C4">
        <w:t>: "Security awareness and training programs"</w:t>
      </w:r>
    </w:p>
    <w:p w14:paraId="7CB9497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access_management</w:t>
      </w:r>
      <w:proofErr w:type="spellEnd"/>
      <w:r w:rsidRPr="00E212C4">
        <w:t>: "User access provisioning and deprovisioning"</w:t>
      </w:r>
    </w:p>
    <w:p w14:paraId="6B43ECB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contingency_plan</w:t>
      </w:r>
      <w:proofErr w:type="spellEnd"/>
      <w:r w:rsidRPr="00E212C4">
        <w:t>: "Business continuity and disaster recovery"</w:t>
      </w:r>
    </w:p>
    <w:p w14:paraId="27DDE368" w14:textId="77777777" w:rsidR="00E212C4" w:rsidRPr="00E212C4" w:rsidRDefault="00E212C4" w:rsidP="00E212C4">
      <w:r w:rsidRPr="00E212C4">
        <w:t xml:space="preserve">  </w:t>
      </w:r>
    </w:p>
    <w:p w14:paraId="0669D10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policies_procedures</w:t>
      </w:r>
      <w:proofErr w:type="spellEnd"/>
      <w:r w:rsidRPr="00E212C4">
        <w:t>:</w:t>
      </w:r>
    </w:p>
    <w:p w14:paraId="248558AE" w14:textId="77777777" w:rsidR="00E212C4" w:rsidRPr="00E212C4" w:rsidRDefault="00E212C4" w:rsidP="00E212C4">
      <w:r w:rsidRPr="00E212C4">
        <w:t xml:space="preserve">    - "Comprehensive security policies and procedures"</w:t>
      </w:r>
    </w:p>
    <w:p w14:paraId="2AA7E234" w14:textId="77777777" w:rsidR="00E212C4" w:rsidRPr="00E212C4" w:rsidRDefault="00E212C4" w:rsidP="00E212C4">
      <w:r w:rsidRPr="00E212C4">
        <w:t xml:space="preserve">    - "Risk assessment and management procedures"</w:t>
      </w:r>
    </w:p>
    <w:p w14:paraId="059DBA50" w14:textId="77777777" w:rsidR="00E212C4" w:rsidRPr="00E212C4" w:rsidRDefault="00E212C4" w:rsidP="00E212C4">
      <w:r w:rsidRPr="00E212C4">
        <w:t xml:space="preserve">    - "Incident response and breach notification"</w:t>
      </w:r>
    </w:p>
    <w:p w14:paraId="0F01453D" w14:textId="77777777" w:rsidR="00E212C4" w:rsidRPr="00E212C4" w:rsidRDefault="00E212C4" w:rsidP="00E212C4">
      <w:r w:rsidRPr="00E212C4">
        <w:t xml:space="preserve">    - "Business associate agreement management"</w:t>
      </w:r>
    </w:p>
    <w:p w14:paraId="3EC9F526" w14:textId="77777777" w:rsidR="00E212C4" w:rsidRPr="00E212C4" w:rsidRDefault="00E212C4" w:rsidP="00E212C4"/>
    <w:p w14:paraId="64CE914A" w14:textId="77777777" w:rsidR="00E212C4" w:rsidRPr="00E212C4" w:rsidRDefault="00E212C4" w:rsidP="00E212C4">
      <w:proofErr w:type="spellStart"/>
      <w:r w:rsidRPr="00E212C4">
        <w:lastRenderedPageBreak/>
        <w:t>physical_safeguards</w:t>
      </w:r>
      <w:proofErr w:type="spellEnd"/>
      <w:r w:rsidRPr="00E212C4">
        <w:t>:</w:t>
      </w:r>
    </w:p>
    <w:p w14:paraId="63A89F9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facility_access</w:t>
      </w:r>
      <w:proofErr w:type="spellEnd"/>
      <w:r w:rsidRPr="00E212C4">
        <w:t>: "Physical access controls and monitoring"</w:t>
      </w:r>
    </w:p>
    <w:p w14:paraId="56FF70A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workstation_use</w:t>
      </w:r>
      <w:proofErr w:type="spellEnd"/>
      <w:r w:rsidRPr="00E212C4">
        <w:t>: "Workstation security and usage policies"</w:t>
      </w:r>
    </w:p>
    <w:p w14:paraId="20914F6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device_controls</w:t>
      </w:r>
      <w:proofErr w:type="spellEnd"/>
      <w:r w:rsidRPr="00E212C4">
        <w:t>: "Mobile device management and security"</w:t>
      </w:r>
    </w:p>
    <w:p w14:paraId="019FAD4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media_controls</w:t>
      </w:r>
      <w:proofErr w:type="spellEnd"/>
      <w:r w:rsidRPr="00E212C4">
        <w:t>: "Electronic media handling and disposal"</w:t>
      </w:r>
    </w:p>
    <w:p w14:paraId="65C789F5" w14:textId="77777777" w:rsidR="00E212C4" w:rsidRPr="00E212C4" w:rsidRDefault="00E212C4" w:rsidP="00E212C4">
      <w:r w:rsidRPr="00E212C4">
        <w:t xml:space="preserve">  </w:t>
      </w:r>
    </w:p>
    <w:p w14:paraId="33045DF0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physical_security</w:t>
      </w:r>
      <w:proofErr w:type="spellEnd"/>
      <w:r w:rsidRPr="00E212C4">
        <w:t>:</w:t>
      </w:r>
    </w:p>
    <w:p w14:paraId="49948EA3" w14:textId="77777777" w:rsidR="00E212C4" w:rsidRPr="00E212C4" w:rsidRDefault="00E212C4" w:rsidP="00E212C4">
      <w:r w:rsidRPr="00E212C4">
        <w:t xml:space="preserve">    - "Data center security and environmental controls"</w:t>
      </w:r>
    </w:p>
    <w:p w14:paraId="6330E3DF" w14:textId="77777777" w:rsidR="00E212C4" w:rsidRPr="00E212C4" w:rsidRDefault="00E212C4" w:rsidP="00E212C4">
      <w:r w:rsidRPr="00E212C4">
        <w:t xml:space="preserve">    - "Equipment disposal and sanitization"</w:t>
      </w:r>
    </w:p>
    <w:p w14:paraId="65A2C7FD" w14:textId="77777777" w:rsidR="00E212C4" w:rsidRPr="00E212C4" w:rsidRDefault="00E212C4" w:rsidP="00E212C4">
      <w:r w:rsidRPr="00E212C4">
        <w:t xml:space="preserve">    - "Visitor access controls and monitoring"</w:t>
      </w:r>
    </w:p>
    <w:p w14:paraId="30DF16EB" w14:textId="77777777" w:rsidR="00E212C4" w:rsidRPr="00E212C4" w:rsidRDefault="00E212C4" w:rsidP="00E212C4">
      <w:r w:rsidRPr="00E212C4">
        <w:t xml:space="preserve">    - "Physical security incident response"</w:t>
      </w:r>
    </w:p>
    <w:p w14:paraId="797EFF52" w14:textId="77777777" w:rsidR="00E212C4" w:rsidRPr="00E212C4" w:rsidRDefault="00E212C4" w:rsidP="00E212C4"/>
    <w:p w14:paraId="1815F7B5" w14:textId="77777777" w:rsidR="00E212C4" w:rsidRPr="00E212C4" w:rsidRDefault="00E212C4" w:rsidP="00E212C4">
      <w:proofErr w:type="spellStart"/>
      <w:r w:rsidRPr="00E212C4">
        <w:t>technical_safeguards</w:t>
      </w:r>
      <w:proofErr w:type="spellEnd"/>
      <w:r w:rsidRPr="00E212C4">
        <w:t>:</w:t>
      </w:r>
    </w:p>
    <w:p w14:paraId="1DCCAB9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access_control</w:t>
      </w:r>
      <w:proofErr w:type="spellEnd"/>
      <w:r w:rsidRPr="00E212C4">
        <w:t>: "Unique user identification and authentication"</w:t>
      </w:r>
    </w:p>
    <w:p w14:paraId="4FE00C6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audit_controls</w:t>
      </w:r>
      <w:proofErr w:type="spellEnd"/>
      <w:r w:rsidRPr="00E212C4">
        <w:t>: "Audit log generation and review"</w:t>
      </w:r>
    </w:p>
    <w:p w14:paraId="6148ED56" w14:textId="77777777" w:rsidR="00E212C4" w:rsidRPr="00E212C4" w:rsidRDefault="00E212C4" w:rsidP="00E212C4">
      <w:r w:rsidRPr="00E212C4">
        <w:t xml:space="preserve">  integrity: "Electronic protected health information integrity"</w:t>
      </w:r>
    </w:p>
    <w:p w14:paraId="45C5EA3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transmission_security</w:t>
      </w:r>
      <w:proofErr w:type="spellEnd"/>
      <w:r w:rsidRPr="00E212C4">
        <w:t>: "Secure data transmission controls"</w:t>
      </w:r>
    </w:p>
    <w:p w14:paraId="54B7F283" w14:textId="77777777" w:rsidR="00E212C4" w:rsidRPr="00E212C4" w:rsidRDefault="00E212C4" w:rsidP="00E212C4">
      <w:r w:rsidRPr="00E212C4">
        <w:t xml:space="preserve">  </w:t>
      </w:r>
    </w:p>
    <w:p w14:paraId="2FDF68F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technical_implementation</w:t>
      </w:r>
      <w:proofErr w:type="spellEnd"/>
      <w:r w:rsidRPr="00E212C4">
        <w:t>:</w:t>
      </w:r>
    </w:p>
    <w:p w14:paraId="28CA188E" w14:textId="77777777" w:rsidR="00E212C4" w:rsidRPr="00E212C4" w:rsidRDefault="00E212C4" w:rsidP="00E212C4">
      <w:r w:rsidRPr="00E212C4">
        <w:t xml:space="preserve">    - "Role-based access control implementation"</w:t>
      </w:r>
    </w:p>
    <w:p w14:paraId="6C1CD71A" w14:textId="77777777" w:rsidR="00E212C4" w:rsidRPr="00E212C4" w:rsidRDefault="00E212C4" w:rsidP="00E212C4">
      <w:r w:rsidRPr="00E212C4">
        <w:t xml:space="preserve">    - "Encryption of PHI at rest and in transit"</w:t>
      </w:r>
    </w:p>
    <w:p w14:paraId="2974E048" w14:textId="77777777" w:rsidR="00E212C4" w:rsidRPr="00E212C4" w:rsidRDefault="00E212C4" w:rsidP="00E212C4">
      <w:r w:rsidRPr="00E212C4">
        <w:t xml:space="preserve">    - "Automatic </w:t>
      </w:r>
      <w:proofErr w:type="gramStart"/>
      <w:r w:rsidRPr="00E212C4">
        <w:t>logoff</w:t>
      </w:r>
      <w:proofErr w:type="gramEnd"/>
      <w:r w:rsidRPr="00E212C4">
        <w:t xml:space="preserve"> and session management"</w:t>
      </w:r>
    </w:p>
    <w:p w14:paraId="03CCE9ED" w14:textId="77777777" w:rsidR="00E212C4" w:rsidRPr="00E212C4" w:rsidRDefault="00E212C4" w:rsidP="00E212C4">
      <w:r w:rsidRPr="00E212C4">
        <w:t xml:space="preserve">    - "Secure backup and recovery procedures"</w:t>
      </w:r>
    </w:p>
    <w:p w14:paraId="6736CC5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9.3 Security Assessment and Testing</w:t>
      </w:r>
    </w:p>
    <w:p w14:paraId="3C49012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Security Testing Framework</w:t>
      </w:r>
    </w:p>
    <w:p w14:paraId="57BD8104" w14:textId="77777777" w:rsidR="00E212C4" w:rsidRPr="00E212C4" w:rsidRDefault="00E212C4" w:rsidP="00E212C4">
      <w:r w:rsidRPr="00E212C4">
        <w:rPr>
          <w:b/>
          <w:bCs/>
        </w:rPr>
        <w:t>Penetration Testing Program:</w:t>
      </w:r>
    </w:p>
    <w:p w14:paraId="1C0B6679" w14:textId="3E5E6FA0" w:rsidR="00E212C4" w:rsidRPr="00E212C4" w:rsidRDefault="00E212C4" w:rsidP="00E212C4">
      <w:del w:id="58" w:author="George Brunner" w:date="2025-08-06T13:26:00Z" w16du:dateUtc="2025-08-06T17:26:00Z">
        <w:r w:rsidRPr="00E212C4" w:rsidDel="004174DA">
          <w:delText>yaml</w:delText>
        </w:r>
      </w:del>
      <w:ins w:id="59" w:author="George Brunner" w:date="2025-08-06T13:26:00Z" w16du:dateUtc="2025-08-06T17:26:00Z">
        <w:r w:rsidR="004174DA">
          <w:t xml:space="preserve"> </w:t>
        </w:r>
      </w:ins>
    </w:p>
    <w:p w14:paraId="7C66F8A2" w14:textId="77777777" w:rsidR="00E212C4" w:rsidRPr="00E212C4" w:rsidRDefault="00E212C4" w:rsidP="00E212C4">
      <w:r w:rsidRPr="00E212C4">
        <w:rPr>
          <w:i/>
          <w:iCs/>
        </w:rPr>
        <w:t># Comprehensive Security Testing</w:t>
      </w:r>
    </w:p>
    <w:p w14:paraId="155D6666" w14:textId="77777777" w:rsidR="00E212C4" w:rsidRPr="00E212C4" w:rsidRDefault="00E212C4" w:rsidP="00E212C4">
      <w:proofErr w:type="spellStart"/>
      <w:r w:rsidRPr="00E212C4">
        <w:t>penetration_testing</w:t>
      </w:r>
      <w:proofErr w:type="spellEnd"/>
      <w:r w:rsidRPr="00E212C4">
        <w:t>:</w:t>
      </w:r>
    </w:p>
    <w:p w14:paraId="3B2E2129" w14:textId="77777777" w:rsidR="00E212C4" w:rsidRPr="00E212C4" w:rsidRDefault="00E212C4" w:rsidP="00E212C4">
      <w:r w:rsidRPr="00E212C4">
        <w:lastRenderedPageBreak/>
        <w:t xml:space="preserve">  frequency: "Annual comprehensive testing with quarterly focused testing"</w:t>
      </w:r>
    </w:p>
    <w:p w14:paraId="73BAEE05" w14:textId="77777777" w:rsidR="00E212C4" w:rsidRPr="00E212C4" w:rsidRDefault="00E212C4" w:rsidP="00E212C4">
      <w:r w:rsidRPr="00E212C4">
        <w:t xml:space="preserve">  scope: "Web applications, APIs, network infrastructure, mobile apps"</w:t>
      </w:r>
    </w:p>
    <w:p w14:paraId="654A24A2" w14:textId="77777777" w:rsidR="00E212C4" w:rsidRPr="00E212C4" w:rsidRDefault="00E212C4" w:rsidP="00E212C4">
      <w:r w:rsidRPr="00E212C4">
        <w:t xml:space="preserve">  methodology: "OWASP WSTG, NIST SP 800-115, PTES"</w:t>
      </w:r>
    </w:p>
    <w:p w14:paraId="686C4D91" w14:textId="77777777" w:rsidR="00E212C4" w:rsidRPr="00E212C4" w:rsidRDefault="00E212C4" w:rsidP="00E212C4">
      <w:r w:rsidRPr="00E212C4">
        <w:t xml:space="preserve">  reporting: "Executive summary, technical findings, remediation roadmap"</w:t>
      </w:r>
    </w:p>
    <w:p w14:paraId="1DE8910A" w14:textId="77777777" w:rsidR="00E212C4" w:rsidRPr="00E212C4" w:rsidRDefault="00E212C4" w:rsidP="00E212C4">
      <w:r w:rsidRPr="00E212C4">
        <w:t xml:space="preserve">  </w:t>
      </w:r>
    </w:p>
    <w:p w14:paraId="7E10EC8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testing_phases</w:t>
      </w:r>
      <w:proofErr w:type="spellEnd"/>
      <w:r w:rsidRPr="00E212C4">
        <w:t>:</w:t>
      </w:r>
    </w:p>
    <w:p w14:paraId="6A4F8E60" w14:textId="77777777" w:rsidR="00E212C4" w:rsidRPr="00E212C4" w:rsidRDefault="00E212C4" w:rsidP="00E212C4">
      <w:r w:rsidRPr="00E212C4">
        <w:t xml:space="preserve">    reconnaissance: "Information gathering and attack surface mapping"</w:t>
      </w:r>
    </w:p>
    <w:p w14:paraId="0915D8B6" w14:textId="77777777" w:rsidR="00E212C4" w:rsidRPr="00E212C4" w:rsidRDefault="00E212C4" w:rsidP="00E212C4">
      <w:r w:rsidRPr="00E212C4">
        <w:t xml:space="preserve">    scanning: "Vulnerability discovery and service enumeration"</w:t>
      </w:r>
    </w:p>
    <w:p w14:paraId="26277DCF" w14:textId="77777777" w:rsidR="00E212C4" w:rsidRPr="00E212C4" w:rsidRDefault="00E212C4" w:rsidP="00E212C4">
      <w:r w:rsidRPr="00E212C4">
        <w:t xml:space="preserve">    exploitation: "Proof-of-concept attacks and impact assessment"</w:t>
      </w:r>
    </w:p>
    <w:p w14:paraId="541230CF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post_exploitation</w:t>
      </w:r>
      <w:proofErr w:type="spellEnd"/>
      <w:r w:rsidRPr="00E212C4">
        <w:t>: "Lateral movement and privilege escalation"</w:t>
      </w:r>
    </w:p>
    <w:p w14:paraId="58E76165" w14:textId="77777777" w:rsidR="00E212C4" w:rsidRPr="00E212C4" w:rsidRDefault="00E212C4" w:rsidP="00E212C4">
      <w:r w:rsidRPr="00E212C4">
        <w:t xml:space="preserve">    </w:t>
      </w:r>
      <w:proofErr w:type="gramStart"/>
      <w:r w:rsidRPr="00E212C4">
        <w:t>reporting</w:t>
      </w:r>
      <w:proofErr w:type="gramEnd"/>
      <w:r w:rsidRPr="00E212C4">
        <w:t>: "Detailed findings with risk ratings and remediation"</w:t>
      </w:r>
    </w:p>
    <w:p w14:paraId="3F90449F" w14:textId="77777777" w:rsidR="00E212C4" w:rsidRPr="00E212C4" w:rsidRDefault="00E212C4" w:rsidP="00E212C4"/>
    <w:p w14:paraId="1CA554F1" w14:textId="77777777" w:rsidR="00E212C4" w:rsidRPr="00E212C4" w:rsidRDefault="00E212C4" w:rsidP="00E212C4">
      <w:proofErr w:type="spellStart"/>
      <w:r w:rsidRPr="00E212C4">
        <w:t>vulnerability_assessment</w:t>
      </w:r>
      <w:proofErr w:type="spellEnd"/>
      <w:r w:rsidRPr="00E212C4">
        <w:t>:</w:t>
      </w:r>
    </w:p>
    <w:p w14:paraId="0DB8587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automated_scanning</w:t>
      </w:r>
      <w:proofErr w:type="spellEnd"/>
      <w:r w:rsidRPr="00E212C4">
        <w:t>: "Weekly automated vulnerability scans"</w:t>
      </w:r>
    </w:p>
    <w:p w14:paraId="7426F943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manual_testing</w:t>
      </w:r>
      <w:proofErr w:type="spellEnd"/>
      <w:r w:rsidRPr="00E212C4">
        <w:t>: "Monthly manual security testing"</w:t>
      </w:r>
    </w:p>
    <w:p w14:paraId="1635815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code_review</w:t>
      </w:r>
      <w:proofErr w:type="spellEnd"/>
      <w:r w:rsidRPr="00E212C4">
        <w:t>: "Static and dynamic application security testing"</w:t>
      </w:r>
    </w:p>
    <w:p w14:paraId="1DAFC62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configuration_review</w:t>
      </w:r>
      <w:proofErr w:type="spellEnd"/>
      <w:r w:rsidRPr="00E212C4">
        <w:t>: "Security configuration assessment"</w:t>
      </w:r>
    </w:p>
    <w:p w14:paraId="7B511D41" w14:textId="77777777" w:rsidR="00E212C4" w:rsidRPr="00E212C4" w:rsidRDefault="00E212C4" w:rsidP="00E212C4">
      <w:r w:rsidRPr="00E212C4">
        <w:t xml:space="preserve">  </w:t>
      </w:r>
    </w:p>
    <w:p w14:paraId="71DC401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assessment_tools</w:t>
      </w:r>
      <w:proofErr w:type="spellEnd"/>
      <w:r w:rsidRPr="00E212C4">
        <w:t>:</w:t>
      </w:r>
    </w:p>
    <w:p w14:paraId="2992DD50" w14:textId="77777777" w:rsidR="00E212C4" w:rsidRPr="00E212C4" w:rsidRDefault="00E212C4" w:rsidP="00E212C4">
      <w:r w:rsidRPr="00E212C4">
        <w:t xml:space="preserve">    - "Commercial vulnerability scanners (Nessus, Qualys)"</w:t>
      </w:r>
    </w:p>
    <w:p w14:paraId="024119C3" w14:textId="77777777" w:rsidR="00E212C4" w:rsidRPr="00E212C4" w:rsidRDefault="00E212C4" w:rsidP="00E212C4">
      <w:r w:rsidRPr="00E212C4">
        <w:t xml:space="preserve">    - "</w:t>
      </w:r>
      <w:proofErr w:type="gramStart"/>
      <w:r w:rsidRPr="00E212C4">
        <w:t>Open source</w:t>
      </w:r>
      <w:proofErr w:type="gramEnd"/>
      <w:r w:rsidRPr="00E212C4">
        <w:t xml:space="preserve"> security tools (OWASP ZAP, Burp Suite)"</w:t>
      </w:r>
    </w:p>
    <w:p w14:paraId="1685FD33" w14:textId="77777777" w:rsidR="00E212C4" w:rsidRPr="00E212C4" w:rsidRDefault="00E212C4" w:rsidP="00E212C4">
      <w:r w:rsidRPr="00E212C4">
        <w:t xml:space="preserve">    - "Code analysis tools (SonarQube, </w:t>
      </w:r>
      <w:proofErr w:type="spellStart"/>
      <w:r w:rsidRPr="00E212C4">
        <w:t>Checkmarx</w:t>
      </w:r>
      <w:proofErr w:type="spellEnd"/>
      <w:r w:rsidRPr="00E212C4">
        <w:t>)"</w:t>
      </w:r>
    </w:p>
    <w:p w14:paraId="2D4F3937" w14:textId="77777777" w:rsidR="00E212C4" w:rsidRPr="00E212C4" w:rsidRDefault="00E212C4" w:rsidP="00E212C4">
      <w:r w:rsidRPr="00E212C4">
        <w:t xml:space="preserve">    - "Configuration management tools (Nessus, CIS-CAT)"</w:t>
      </w:r>
    </w:p>
    <w:p w14:paraId="5352B97D" w14:textId="77777777" w:rsidR="00E212C4" w:rsidRPr="00E212C4" w:rsidRDefault="00E212C4" w:rsidP="00E212C4"/>
    <w:p w14:paraId="27A2C754" w14:textId="77777777" w:rsidR="00E212C4" w:rsidRPr="00E212C4" w:rsidRDefault="00E212C4" w:rsidP="00E212C4">
      <w:proofErr w:type="spellStart"/>
      <w:r w:rsidRPr="00E212C4">
        <w:t>red_team_exercises</w:t>
      </w:r>
      <w:proofErr w:type="spellEnd"/>
      <w:r w:rsidRPr="00E212C4">
        <w:t>:</w:t>
      </w:r>
    </w:p>
    <w:p w14:paraId="2AC5AFF8" w14:textId="77777777" w:rsidR="00E212C4" w:rsidRPr="00E212C4" w:rsidRDefault="00E212C4" w:rsidP="00E212C4">
      <w:r w:rsidRPr="00E212C4">
        <w:t xml:space="preserve">  frequency: "Annual red team engagement"</w:t>
      </w:r>
    </w:p>
    <w:p w14:paraId="7CFC7762" w14:textId="77777777" w:rsidR="00E212C4" w:rsidRPr="00E212C4" w:rsidRDefault="00E212C4" w:rsidP="00E212C4">
      <w:r w:rsidRPr="00E212C4">
        <w:t xml:space="preserve">  objectives: "Real-world attack simulation and defense testing"</w:t>
      </w:r>
    </w:p>
    <w:p w14:paraId="7C7CF6F0" w14:textId="77777777" w:rsidR="00E212C4" w:rsidRPr="00E212C4" w:rsidRDefault="00E212C4" w:rsidP="00E212C4">
      <w:r w:rsidRPr="00E212C4">
        <w:t xml:space="preserve">  scope: "Full-scope testing including social engineering"</w:t>
      </w:r>
    </w:p>
    <w:p w14:paraId="611A5DA1" w14:textId="77777777" w:rsidR="00E212C4" w:rsidRPr="00E212C4" w:rsidRDefault="00E212C4" w:rsidP="00E212C4">
      <w:r w:rsidRPr="00E212C4">
        <w:t xml:space="preserve">  coordination: "Blue team response and purple team analysis"</w:t>
      </w:r>
    </w:p>
    <w:p w14:paraId="4B86E0D9" w14:textId="77777777" w:rsidR="00E212C4" w:rsidRPr="00E212C4" w:rsidRDefault="00E212C4" w:rsidP="00E212C4">
      <w:r w:rsidRPr="00E212C4">
        <w:lastRenderedPageBreak/>
        <w:t xml:space="preserve">  </w:t>
      </w:r>
    </w:p>
    <w:p w14:paraId="106CCC3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exercise_components</w:t>
      </w:r>
      <w:proofErr w:type="spellEnd"/>
      <w:r w:rsidRPr="00E212C4">
        <w:t>:</w:t>
      </w:r>
    </w:p>
    <w:p w14:paraId="38E3E6C0" w14:textId="77777777" w:rsidR="00E212C4" w:rsidRPr="00E212C4" w:rsidRDefault="00E212C4" w:rsidP="00E212C4">
      <w:r w:rsidRPr="00E212C4">
        <w:t xml:space="preserve">    - "Threat modeling and attack scenario development"</w:t>
      </w:r>
    </w:p>
    <w:p w14:paraId="1A181C22" w14:textId="77777777" w:rsidR="00E212C4" w:rsidRPr="00E212C4" w:rsidRDefault="00E212C4" w:rsidP="00E212C4">
      <w:r w:rsidRPr="00E212C4">
        <w:t xml:space="preserve">    - "Multi-vector attack campaigns"</w:t>
      </w:r>
    </w:p>
    <w:p w14:paraId="29FC09A9" w14:textId="77777777" w:rsidR="00E212C4" w:rsidRPr="00E212C4" w:rsidRDefault="00E212C4" w:rsidP="00E212C4">
      <w:r w:rsidRPr="00E212C4">
        <w:t xml:space="preserve">    - "Detection and response capability testing"</w:t>
      </w:r>
    </w:p>
    <w:p w14:paraId="450B72E8" w14:textId="77777777" w:rsidR="00E212C4" w:rsidRPr="00E212C4" w:rsidRDefault="00E212C4" w:rsidP="00E212C4">
      <w:r w:rsidRPr="00E212C4">
        <w:t xml:space="preserve">    - "Security awareness and training effectiveness"</w:t>
      </w:r>
    </w:p>
    <w:p w14:paraId="6344184E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Third-Party Security Assessments</w:t>
      </w:r>
    </w:p>
    <w:p w14:paraId="46654300" w14:textId="77777777" w:rsidR="00E212C4" w:rsidRPr="00E212C4" w:rsidRDefault="00E212C4" w:rsidP="00E212C4">
      <w:r w:rsidRPr="00E212C4">
        <w:rPr>
          <w:b/>
          <w:bCs/>
        </w:rPr>
        <w:t>Security Audit and Certification:</w:t>
      </w:r>
    </w:p>
    <w:p w14:paraId="35C82899" w14:textId="47ED2C95" w:rsidR="00E212C4" w:rsidRPr="00E212C4" w:rsidRDefault="00E212C4" w:rsidP="00E212C4">
      <w:del w:id="60" w:author="George Brunner" w:date="2025-08-06T13:26:00Z" w16du:dateUtc="2025-08-06T17:26:00Z">
        <w:r w:rsidRPr="00E212C4" w:rsidDel="004174DA">
          <w:delText>yaml</w:delText>
        </w:r>
      </w:del>
      <w:ins w:id="61" w:author="George Brunner" w:date="2025-08-06T13:26:00Z" w16du:dateUtc="2025-08-06T17:26:00Z">
        <w:r w:rsidR="004174DA">
          <w:t xml:space="preserve"> </w:t>
        </w:r>
      </w:ins>
    </w:p>
    <w:p w14:paraId="5ACA4800" w14:textId="77777777" w:rsidR="00E212C4" w:rsidRPr="00E212C4" w:rsidRDefault="00E212C4" w:rsidP="00E212C4">
      <w:r w:rsidRPr="00E212C4">
        <w:rPr>
          <w:i/>
          <w:iCs/>
        </w:rPr>
        <w:t># External Security Validation</w:t>
      </w:r>
    </w:p>
    <w:p w14:paraId="1D3920B6" w14:textId="77777777" w:rsidR="00E212C4" w:rsidRPr="00E212C4" w:rsidRDefault="00E212C4" w:rsidP="00E212C4">
      <w:proofErr w:type="spellStart"/>
      <w:r w:rsidRPr="00E212C4">
        <w:t>third_party_assessments</w:t>
      </w:r>
      <w:proofErr w:type="spellEnd"/>
      <w:r w:rsidRPr="00E212C4">
        <w:t>:</w:t>
      </w:r>
    </w:p>
    <w:p w14:paraId="33A8B17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security_audits</w:t>
      </w:r>
      <w:proofErr w:type="spellEnd"/>
      <w:r w:rsidRPr="00E212C4">
        <w:t>:</w:t>
      </w:r>
    </w:p>
    <w:p w14:paraId="69AE24A2" w14:textId="77777777" w:rsidR="00E212C4" w:rsidRPr="00E212C4" w:rsidRDefault="00E212C4" w:rsidP="00E212C4">
      <w:r w:rsidRPr="00E212C4">
        <w:t xml:space="preserve">    frequency: "Annual independent security audits"</w:t>
      </w:r>
    </w:p>
    <w:p w14:paraId="58C05057" w14:textId="77777777" w:rsidR="00E212C4" w:rsidRPr="00E212C4" w:rsidRDefault="00E212C4" w:rsidP="00E212C4">
      <w:r w:rsidRPr="00E212C4">
        <w:t xml:space="preserve">    scope: "Complete security architecture and implementation"</w:t>
      </w:r>
    </w:p>
    <w:p w14:paraId="64D6EC40" w14:textId="77777777" w:rsidR="00E212C4" w:rsidRPr="00E212C4" w:rsidRDefault="00E212C4" w:rsidP="00E212C4">
      <w:r w:rsidRPr="00E212C4">
        <w:t xml:space="preserve">    standards: "ISO 27001, NIST Cybersecurity Framework"</w:t>
      </w:r>
    </w:p>
    <w:p w14:paraId="24323A81" w14:textId="77777777" w:rsidR="00E212C4" w:rsidRPr="00E212C4" w:rsidRDefault="00E212C4" w:rsidP="00E212C4">
      <w:r w:rsidRPr="00E212C4">
        <w:t xml:space="preserve">    deliverables: "Audit report, gap analysis, remediation plan"</w:t>
      </w:r>
    </w:p>
    <w:p w14:paraId="35FB25E1" w14:textId="77777777" w:rsidR="00E212C4" w:rsidRPr="00E212C4" w:rsidRDefault="00E212C4" w:rsidP="00E212C4">
      <w:r w:rsidRPr="00E212C4">
        <w:t xml:space="preserve">    </w:t>
      </w:r>
    </w:p>
    <w:p w14:paraId="7EE8F95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compliance_assessments</w:t>
      </w:r>
      <w:proofErr w:type="spellEnd"/>
      <w:r w:rsidRPr="00E212C4">
        <w:t>:</w:t>
      </w:r>
    </w:p>
    <w:p w14:paraId="4AB3295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gdpr_audit</w:t>
      </w:r>
      <w:proofErr w:type="spellEnd"/>
      <w:r w:rsidRPr="00E212C4">
        <w:t>: "Annual GDPR compliance assessment"</w:t>
      </w:r>
    </w:p>
    <w:p w14:paraId="5645F699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hipaa_assessment</w:t>
      </w:r>
      <w:proofErr w:type="spellEnd"/>
      <w:r w:rsidRPr="00E212C4">
        <w:t>: "Healthcare compliance validation (as needed)"</w:t>
      </w:r>
    </w:p>
    <w:p w14:paraId="55123F6C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sox_readiness</w:t>
      </w:r>
      <w:proofErr w:type="spellEnd"/>
      <w:r w:rsidRPr="00E212C4">
        <w:t>: "SOX compliance preparation assessment"</w:t>
      </w:r>
    </w:p>
    <w:p w14:paraId="3817E50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industry_specific</w:t>
      </w:r>
      <w:proofErr w:type="spellEnd"/>
      <w:r w:rsidRPr="00E212C4">
        <w:t>: "Domain-specific regulatory compliance"</w:t>
      </w:r>
    </w:p>
    <w:p w14:paraId="07BA32BC" w14:textId="77777777" w:rsidR="00E212C4" w:rsidRPr="00E212C4" w:rsidRDefault="00E212C4" w:rsidP="00E212C4"/>
    <w:p w14:paraId="0D390D13" w14:textId="77777777" w:rsidR="00E212C4" w:rsidRPr="00E212C4" w:rsidRDefault="00E212C4" w:rsidP="00E212C4">
      <w:proofErr w:type="spellStart"/>
      <w:r w:rsidRPr="00E212C4">
        <w:t>certification_programs</w:t>
      </w:r>
      <w:proofErr w:type="spellEnd"/>
      <w:r w:rsidRPr="00E212C4">
        <w:t>:</w:t>
      </w:r>
    </w:p>
    <w:p w14:paraId="60B73CE9" w14:textId="77777777" w:rsidR="00E212C4" w:rsidRPr="00E212C4" w:rsidRDefault="00E212C4" w:rsidP="00E212C4">
      <w:r w:rsidRPr="00E212C4">
        <w:t xml:space="preserve">  iso_27001:</w:t>
      </w:r>
    </w:p>
    <w:p w14:paraId="70A89A85" w14:textId="77777777" w:rsidR="00E212C4" w:rsidRPr="00E212C4" w:rsidRDefault="00E212C4" w:rsidP="00E212C4">
      <w:r w:rsidRPr="00E212C4">
        <w:t xml:space="preserve">    status: "Planning phase"</w:t>
      </w:r>
    </w:p>
    <w:p w14:paraId="0F3CE564" w14:textId="77777777" w:rsidR="00E212C4" w:rsidRPr="00E212C4" w:rsidRDefault="00E212C4" w:rsidP="00E212C4">
      <w:r w:rsidRPr="00E212C4">
        <w:t xml:space="preserve">    timeline: "18-month certification project"</w:t>
      </w:r>
    </w:p>
    <w:p w14:paraId="2E38F795" w14:textId="77777777" w:rsidR="00E212C4" w:rsidRPr="00E212C4" w:rsidRDefault="00E212C4" w:rsidP="00E212C4">
      <w:r w:rsidRPr="00E212C4">
        <w:t xml:space="preserve">    scope: "Information security management system"</w:t>
      </w:r>
    </w:p>
    <w:p w14:paraId="5A7EE931" w14:textId="77777777" w:rsidR="00E212C4" w:rsidRPr="00E212C4" w:rsidRDefault="00E212C4" w:rsidP="00E212C4">
      <w:r w:rsidRPr="00E212C4">
        <w:t xml:space="preserve">    benefits: "Customer assurance, competitive advantage"</w:t>
      </w:r>
    </w:p>
    <w:p w14:paraId="51C4E360" w14:textId="77777777" w:rsidR="00E212C4" w:rsidRPr="00E212C4" w:rsidRDefault="00E212C4" w:rsidP="00E212C4">
      <w:r w:rsidRPr="00E212C4">
        <w:lastRenderedPageBreak/>
        <w:t xml:space="preserve">    </w:t>
      </w:r>
    </w:p>
    <w:p w14:paraId="0953CD45" w14:textId="77777777" w:rsidR="00E212C4" w:rsidRPr="00E212C4" w:rsidRDefault="00E212C4" w:rsidP="00E212C4">
      <w:r w:rsidRPr="00E212C4">
        <w:t xml:space="preserve">  soc_2_type_ii:</w:t>
      </w:r>
    </w:p>
    <w:p w14:paraId="6EF6790D" w14:textId="77777777" w:rsidR="00E212C4" w:rsidRPr="00E212C4" w:rsidRDefault="00E212C4" w:rsidP="00E212C4">
      <w:r w:rsidRPr="00E212C4">
        <w:t xml:space="preserve">    status: "Design phase"</w:t>
      </w:r>
    </w:p>
    <w:p w14:paraId="008ECF47" w14:textId="77777777" w:rsidR="00E212C4" w:rsidRPr="00E212C4" w:rsidRDefault="00E212C4" w:rsidP="00E212C4">
      <w:r w:rsidRPr="00E212C4">
        <w:t xml:space="preserve">    timeline: "12-month certification project"</w:t>
      </w:r>
    </w:p>
    <w:p w14:paraId="01B28B79" w14:textId="77777777" w:rsidR="00E212C4" w:rsidRPr="00E212C4" w:rsidRDefault="00E212C4" w:rsidP="00E212C4">
      <w:r w:rsidRPr="00E212C4">
        <w:t xml:space="preserve">    scope: "Security, availability, processing integrity"</w:t>
      </w:r>
    </w:p>
    <w:p w14:paraId="399D48AC" w14:textId="77777777" w:rsidR="00E212C4" w:rsidRPr="00E212C4" w:rsidRDefault="00E212C4" w:rsidP="00E212C4">
      <w:r w:rsidRPr="00E212C4">
        <w:t xml:space="preserve">    benefits: "Customer trust, vendor qualification"</w:t>
      </w:r>
    </w:p>
    <w:p w14:paraId="61F9B7CC" w14:textId="77777777" w:rsidR="00E212C4" w:rsidRPr="00E212C4" w:rsidRDefault="00E212C4" w:rsidP="00E212C4">
      <w:r w:rsidRPr="00E212C4">
        <w:t xml:space="preserve">    </w:t>
      </w:r>
    </w:p>
    <w:p w14:paraId="440CFF60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industry_certifications</w:t>
      </w:r>
      <w:proofErr w:type="spellEnd"/>
      <w:r w:rsidRPr="00E212C4">
        <w:t>:</w:t>
      </w:r>
    </w:p>
    <w:p w14:paraId="41ADDFCA" w14:textId="77777777" w:rsidR="00E212C4" w:rsidRPr="00E212C4" w:rsidRDefault="00E212C4" w:rsidP="00E212C4">
      <w:r w:rsidRPr="00E212C4">
        <w:t xml:space="preserve">    - "Cloud security certifications (CSA CCM)"</w:t>
      </w:r>
    </w:p>
    <w:p w14:paraId="466F2106" w14:textId="77777777" w:rsidR="00E212C4" w:rsidRPr="00E212C4" w:rsidRDefault="00E212C4" w:rsidP="00E212C4">
      <w:r w:rsidRPr="00E212C4">
        <w:t xml:space="preserve">    - "Privacy certifications (Privacy Shield successor)"</w:t>
      </w:r>
    </w:p>
    <w:p w14:paraId="3052B873" w14:textId="77777777" w:rsidR="00E212C4" w:rsidRPr="00E212C4" w:rsidRDefault="00E212C4" w:rsidP="00E212C4">
      <w:r w:rsidRPr="00E212C4">
        <w:t xml:space="preserve">    - "Industry-specific certifications (HITRUST CSF)"</w:t>
      </w:r>
    </w:p>
    <w:p w14:paraId="707AE260" w14:textId="77777777" w:rsidR="00E212C4" w:rsidRPr="00E212C4" w:rsidRDefault="00E212C4" w:rsidP="00E212C4">
      <w:r w:rsidRPr="00E212C4">
        <w:t xml:space="preserve">    - "Regional certifications (EU-US data flows)"</w:t>
      </w:r>
    </w:p>
    <w:p w14:paraId="354B6B78" w14:textId="77777777" w:rsidR="00E212C4" w:rsidRPr="00E212C4" w:rsidRDefault="00E212C4" w:rsidP="00E212C4"/>
    <w:p w14:paraId="2966B855" w14:textId="77777777" w:rsidR="00E212C4" w:rsidRPr="00E212C4" w:rsidRDefault="00E212C4" w:rsidP="00E212C4">
      <w:proofErr w:type="spellStart"/>
      <w:r w:rsidRPr="00E212C4">
        <w:t>continuous_monitoring</w:t>
      </w:r>
      <w:proofErr w:type="spellEnd"/>
      <w:r w:rsidRPr="00E212C4">
        <w:t>:</w:t>
      </w:r>
    </w:p>
    <w:p w14:paraId="64BA514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security_metrics</w:t>
      </w:r>
      <w:proofErr w:type="spellEnd"/>
      <w:r w:rsidRPr="00E212C4">
        <w:t>: "Continuous security posture monitoring"</w:t>
      </w:r>
    </w:p>
    <w:p w14:paraId="5ACCAD57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compliance_monitoring</w:t>
      </w:r>
      <w:proofErr w:type="spellEnd"/>
      <w:r w:rsidRPr="00E212C4">
        <w:t>: "Real-time compliance status tracking"</w:t>
      </w:r>
    </w:p>
    <w:p w14:paraId="7922C44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threat_monitoring</w:t>
      </w:r>
      <w:proofErr w:type="spellEnd"/>
      <w:r w:rsidRPr="00E212C4">
        <w:t>: "24/7 threat detection and response"</w:t>
      </w:r>
    </w:p>
    <w:p w14:paraId="45D2058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vendor_monitoring</w:t>
      </w:r>
      <w:proofErr w:type="spellEnd"/>
      <w:r w:rsidRPr="00E212C4">
        <w:t>: "Third-party vendor security assessment"</w:t>
      </w:r>
    </w:p>
    <w:p w14:paraId="252A1AFA" w14:textId="77777777" w:rsidR="00E212C4" w:rsidRPr="00E212C4" w:rsidRDefault="00E212C4" w:rsidP="00E212C4">
      <w:r w:rsidRPr="00E212C4">
        <w:t xml:space="preserve">  </w:t>
      </w:r>
    </w:p>
    <w:p w14:paraId="5B59BEF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monitoring_tools</w:t>
      </w:r>
      <w:proofErr w:type="spellEnd"/>
      <w:r w:rsidRPr="00E212C4">
        <w:t>:</w:t>
      </w:r>
    </w:p>
    <w:p w14:paraId="1D00C568" w14:textId="77777777" w:rsidR="00E212C4" w:rsidRPr="00E212C4" w:rsidRDefault="00E212C4" w:rsidP="00E212C4">
      <w:r w:rsidRPr="00E212C4">
        <w:t xml:space="preserve">    - "Security information and event management (SIEM)"</w:t>
      </w:r>
    </w:p>
    <w:p w14:paraId="41A1E3EC" w14:textId="77777777" w:rsidR="00E212C4" w:rsidRPr="00E212C4" w:rsidRDefault="00E212C4" w:rsidP="00E212C4">
      <w:r w:rsidRPr="00E212C4">
        <w:t xml:space="preserve">    - "User and entity behavior analytics (UEBA)"</w:t>
      </w:r>
    </w:p>
    <w:p w14:paraId="7AB1B6F6" w14:textId="77777777" w:rsidR="00E212C4" w:rsidRPr="00E212C4" w:rsidRDefault="00E212C4" w:rsidP="00E212C4">
      <w:r w:rsidRPr="00E212C4">
        <w:t xml:space="preserve">    - "Cloud security posture management (CSPM)"</w:t>
      </w:r>
    </w:p>
    <w:p w14:paraId="0EC50098" w14:textId="77777777" w:rsidR="00E212C4" w:rsidRPr="00E212C4" w:rsidRDefault="00E212C4" w:rsidP="00E212C4">
      <w:r w:rsidRPr="00E212C4">
        <w:t xml:space="preserve">    - "Data loss prevention (DLP) monitoring"</w:t>
      </w:r>
    </w:p>
    <w:p w14:paraId="36B4793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9.4 Security Incident Management</w:t>
      </w:r>
    </w:p>
    <w:p w14:paraId="449A52EC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Incident Response Framework</w:t>
      </w:r>
    </w:p>
    <w:p w14:paraId="6F6C06D1" w14:textId="77777777" w:rsidR="00E212C4" w:rsidRPr="00E212C4" w:rsidRDefault="00E212C4" w:rsidP="00E212C4">
      <w:r w:rsidRPr="00E212C4">
        <w:rPr>
          <w:b/>
          <w:bCs/>
        </w:rPr>
        <w:t>Incident Response Process:</w:t>
      </w:r>
    </w:p>
    <w:p w14:paraId="1E4E6D06" w14:textId="70D439B3" w:rsidR="00E212C4" w:rsidRPr="00E212C4" w:rsidRDefault="00E212C4" w:rsidP="00E212C4">
      <w:del w:id="62" w:author="George Brunner" w:date="2025-08-06T13:26:00Z" w16du:dateUtc="2025-08-06T17:26:00Z">
        <w:r w:rsidRPr="00E212C4" w:rsidDel="004174DA">
          <w:delText>yaml</w:delText>
        </w:r>
      </w:del>
      <w:ins w:id="63" w:author="George Brunner" w:date="2025-08-06T13:26:00Z" w16du:dateUtc="2025-08-06T17:26:00Z">
        <w:r w:rsidR="004174DA">
          <w:t xml:space="preserve"> </w:t>
        </w:r>
      </w:ins>
    </w:p>
    <w:p w14:paraId="41B944A3" w14:textId="77777777" w:rsidR="00E212C4" w:rsidRPr="00E212C4" w:rsidRDefault="00E212C4" w:rsidP="00E212C4">
      <w:r w:rsidRPr="00E212C4">
        <w:rPr>
          <w:i/>
          <w:iCs/>
        </w:rPr>
        <w:t># Security Incident Lifecycle</w:t>
      </w:r>
    </w:p>
    <w:p w14:paraId="7B8B09A9" w14:textId="77777777" w:rsidR="00E212C4" w:rsidRPr="00E212C4" w:rsidRDefault="00E212C4" w:rsidP="00E212C4">
      <w:proofErr w:type="spellStart"/>
      <w:r w:rsidRPr="00E212C4">
        <w:lastRenderedPageBreak/>
        <w:t>incident_classification</w:t>
      </w:r>
      <w:proofErr w:type="spellEnd"/>
      <w:r w:rsidRPr="00E212C4">
        <w:t>:</w:t>
      </w:r>
    </w:p>
    <w:p w14:paraId="1FFEA08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severity_levels</w:t>
      </w:r>
      <w:proofErr w:type="spellEnd"/>
      <w:r w:rsidRPr="00E212C4">
        <w:t>:</w:t>
      </w:r>
    </w:p>
    <w:p w14:paraId="0661A9A0" w14:textId="77777777" w:rsidR="00E212C4" w:rsidRPr="00E212C4" w:rsidRDefault="00E212C4" w:rsidP="00E212C4">
      <w:r w:rsidRPr="00E212C4">
        <w:t xml:space="preserve">    critical: "System compromise, data breach, service unavailability"</w:t>
      </w:r>
    </w:p>
    <w:p w14:paraId="6BB50A48" w14:textId="77777777" w:rsidR="00E212C4" w:rsidRPr="00E212C4" w:rsidRDefault="00E212C4" w:rsidP="00E212C4">
      <w:r w:rsidRPr="00E212C4">
        <w:t xml:space="preserve">    high: "Significant security event with potential impact"</w:t>
      </w:r>
    </w:p>
    <w:p w14:paraId="1B585DFA" w14:textId="77777777" w:rsidR="00E212C4" w:rsidRPr="00E212C4" w:rsidRDefault="00E212C4" w:rsidP="00E212C4">
      <w:r w:rsidRPr="00E212C4">
        <w:t xml:space="preserve">    medium: "Security event requiring investigation"</w:t>
      </w:r>
    </w:p>
    <w:p w14:paraId="2819F000" w14:textId="77777777" w:rsidR="00E212C4" w:rsidRPr="00E212C4" w:rsidRDefault="00E212C4" w:rsidP="00E212C4">
      <w:r w:rsidRPr="00E212C4">
        <w:t xml:space="preserve">    low: "Minor security event or policy violation"</w:t>
      </w:r>
    </w:p>
    <w:p w14:paraId="061901FA" w14:textId="77777777" w:rsidR="00E212C4" w:rsidRPr="00E212C4" w:rsidRDefault="00E212C4" w:rsidP="00E212C4">
      <w:r w:rsidRPr="00E212C4">
        <w:t xml:space="preserve">    </w:t>
      </w:r>
    </w:p>
    <w:p w14:paraId="086D7C5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incident_types</w:t>
      </w:r>
      <w:proofErr w:type="spellEnd"/>
      <w:r w:rsidRPr="00E212C4">
        <w:t>:</w:t>
      </w:r>
    </w:p>
    <w:p w14:paraId="6B489329" w14:textId="77777777" w:rsidR="00E212C4" w:rsidRPr="00E212C4" w:rsidRDefault="00E212C4" w:rsidP="00E212C4">
      <w:r w:rsidRPr="00E212C4">
        <w:t xml:space="preserve">    - "Malware infection and propagation"</w:t>
      </w:r>
    </w:p>
    <w:p w14:paraId="5A427F82" w14:textId="77777777" w:rsidR="00E212C4" w:rsidRPr="00E212C4" w:rsidRDefault="00E212C4" w:rsidP="00E212C4">
      <w:r w:rsidRPr="00E212C4">
        <w:t xml:space="preserve">    - "Unauthorized access and data breach"</w:t>
      </w:r>
    </w:p>
    <w:p w14:paraId="4422828E" w14:textId="77777777" w:rsidR="00E212C4" w:rsidRPr="00E212C4" w:rsidRDefault="00E212C4" w:rsidP="00E212C4">
      <w:r w:rsidRPr="00E212C4">
        <w:t xml:space="preserve">    - "Denial of service attacks"</w:t>
      </w:r>
    </w:p>
    <w:p w14:paraId="7AF763BD" w14:textId="77777777" w:rsidR="00E212C4" w:rsidRPr="00E212C4" w:rsidRDefault="00E212C4" w:rsidP="00E212C4">
      <w:r w:rsidRPr="00E212C4">
        <w:t xml:space="preserve">    - "Social engineering and phishing"</w:t>
      </w:r>
    </w:p>
    <w:p w14:paraId="7FBA47E9" w14:textId="77777777" w:rsidR="00E212C4" w:rsidRPr="00E212C4" w:rsidRDefault="00E212C4" w:rsidP="00E212C4">
      <w:r w:rsidRPr="00E212C4">
        <w:t xml:space="preserve">    - "Insider threats and policy violations"</w:t>
      </w:r>
    </w:p>
    <w:p w14:paraId="2865B865" w14:textId="77777777" w:rsidR="00E212C4" w:rsidRPr="00E212C4" w:rsidRDefault="00E212C4" w:rsidP="00E212C4">
      <w:r w:rsidRPr="00E212C4">
        <w:t xml:space="preserve">    - "Third-party security incidents"</w:t>
      </w:r>
    </w:p>
    <w:p w14:paraId="615FD32E" w14:textId="77777777" w:rsidR="00E212C4" w:rsidRPr="00E212C4" w:rsidRDefault="00E212C4" w:rsidP="00E212C4"/>
    <w:p w14:paraId="34357968" w14:textId="77777777" w:rsidR="00E212C4" w:rsidRPr="00E212C4" w:rsidRDefault="00E212C4" w:rsidP="00E212C4">
      <w:proofErr w:type="spellStart"/>
      <w:r w:rsidRPr="00E212C4">
        <w:t>response_procedures</w:t>
      </w:r>
      <w:proofErr w:type="spellEnd"/>
      <w:r w:rsidRPr="00E212C4">
        <w:t>:</w:t>
      </w:r>
    </w:p>
    <w:p w14:paraId="027F61A1" w14:textId="77777777" w:rsidR="00E212C4" w:rsidRPr="00E212C4" w:rsidRDefault="00E212C4" w:rsidP="00E212C4">
      <w:r w:rsidRPr="00E212C4">
        <w:t xml:space="preserve">  detection: "Automated and manual incident detection"</w:t>
      </w:r>
    </w:p>
    <w:p w14:paraId="6BD0FE9B" w14:textId="77777777" w:rsidR="00E212C4" w:rsidRPr="00E212C4" w:rsidRDefault="00E212C4" w:rsidP="00E212C4">
      <w:r w:rsidRPr="00E212C4">
        <w:t xml:space="preserve">  analysis: "Incident validation and impact assessment"</w:t>
      </w:r>
    </w:p>
    <w:p w14:paraId="4BC46517" w14:textId="77777777" w:rsidR="00E212C4" w:rsidRPr="00E212C4" w:rsidRDefault="00E212C4" w:rsidP="00E212C4">
      <w:r w:rsidRPr="00E212C4">
        <w:t xml:space="preserve">  containment: "Immediate containment and isolation"</w:t>
      </w:r>
    </w:p>
    <w:p w14:paraId="4866F999" w14:textId="77777777" w:rsidR="00E212C4" w:rsidRPr="00E212C4" w:rsidRDefault="00E212C4" w:rsidP="00E212C4">
      <w:r w:rsidRPr="00E212C4">
        <w:t xml:space="preserve">  eradication: "Root </w:t>
      </w:r>
      <w:proofErr w:type="gramStart"/>
      <w:r w:rsidRPr="00E212C4">
        <w:t>cause</w:t>
      </w:r>
      <w:proofErr w:type="gramEnd"/>
      <w:r w:rsidRPr="00E212C4">
        <w:t xml:space="preserve"> elimination and system hardening"</w:t>
      </w:r>
    </w:p>
    <w:p w14:paraId="31823F0B" w14:textId="77777777" w:rsidR="00E212C4" w:rsidRPr="00E212C4" w:rsidRDefault="00E212C4" w:rsidP="00E212C4">
      <w:r w:rsidRPr="00E212C4">
        <w:t xml:space="preserve">  recovery: "System restoration and monitoring"</w:t>
      </w:r>
    </w:p>
    <w:p w14:paraId="6CB96861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lessons_learned</w:t>
      </w:r>
      <w:proofErr w:type="spellEnd"/>
      <w:r w:rsidRPr="00E212C4">
        <w:t>: "Post-incident analysis and improvement"</w:t>
      </w:r>
    </w:p>
    <w:p w14:paraId="1FE633D9" w14:textId="77777777" w:rsidR="00E212C4" w:rsidRPr="00E212C4" w:rsidRDefault="00E212C4" w:rsidP="00E212C4">
      <w:r w:rsidRPr="00E212C4">
        <w:t xml:space="preserve">  </w:t>
      </w:r>
    </w:p>
    <w:p w14:paraId="5D5FC0C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response_team</w:t>
      </w:r>
      <w:proofErr w:type="spellEnd"/>
      <w:r w:rsidRPr="00E212C4">
        <w:t>:</w:t>
      </w:r>
    </w:p>
    <w:p w14:paraId="3D7488C9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incident_commander</w:t>
      </w:r>
      <w:proofErr w:type="spellEnd"/>
      <w:r w:rsidRPr="00E212C4">
        <w:t>: "Overall incident response coordination"</w:t>
      </w:r>
    </w:p>
    <w:p w14:paraId="3AB05AB7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security_analyst</w:t>
      </w:r>
      <w:proofErr w:type="spellEnd"/>
      <w:r w:rsidRPr="00E212C4">
        <w:t>: "Technical investigation and analysis"</w:t>
      </w:r>
    </w:p>
    <w:p w14:paraId="1A94F433" w14:textId="77777777" w:rsidR="00E212C4" w:rsidRPr="00E212C4" w:rsidRDefault="00E212C4" w:rsidP="00E212C4">
      <w:r w:rsidRPr="00E212C4">
        <w:t xml:space="preserve">    communications: "Internal and external communications"</w:t>
      </w:r>
    </w:p>
    <w:p w14:paraId="5F691A92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legal_counsel</w:t>
      </w:r>
      <w:proofErr w:type="spellEnd"/>
      <w:r w:rsidRPr="00E212C4">
        <w:t>: "Legal and regulatory compliance"</w:t>
      </w:r>
    </w:p>
    <w:p w14:paraId="5E2D4F45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business_continuity</w:t>
      </w:r>
      <w:proofErr w:type="spellEnd"/>
      <w:r w:rsidRPr="00E212C4">
        <w:t>: "Business impact assessment and continuity"</w:t>
      </w:r>
    </w:p>
    <w:p w14:paraId="0B46EA0E" w14:textId="77777777" w:rsidR="00E212C4" w:rsidRPr="00E212C4" w:rsidRDefault="00E212C4" w:rsidP="00E212C4"/>
    <w:p w14:paraId="3A8DC259" w14:textId="77777777" w:rsidR="00E212C4" w:rsidRPr="00E212C4" w:rsidRDefault="00E212C4" w:rsidP="00E212C4">
      <w:proofErr w:type="spellStart"/>
      <w:r w:rsidRPr="00E212C4">
        <w:t>communication_protocols</w:t>
      </w:r>
      <w:proofErr w:type="spellEnd"/>
      <w:r w:rsidRPr="00E212C4">
        <w:t>:</w:t>
      </w:r>
    </w:p>
    <w:p w14:paraId="6B65B110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internal_notifications</w:t>
      </w:r>
      <w:proofErr w:type="spellEnd"/>
      <w:r w:rsidRPr="00E212C4">
        <w:t>:</w:t>
      </w:r>
    </w:p>
    <w:p w14:paraId="37469FC2" w14:textId="77777777" w:rsidR="00E212C4" w:rsidRPr="00E212C4" w:rsidRDefault="00E212C4" w:rsidP="00E212C4">
      <w:r w:rsidRPr="00E212C4">
        <w:t xml:space="preserve">    - "Immediate notification to security team"</w:t>
      </w:r>
    </w:p>
    <w:p w14:paraId="2B6BB383" w14:textId="77777777" w:rsidR="00E212C4" w:rsidRPr="00E212C4" w:rsidRDefault="00E212C4" w:rsidP="00E212C4">
      <w:r w:rsidRPr="00E212C4">
        <w:t xml:space="preserve">    - "Executive briefing within 2 hours for high/critical"</w:t>
      </w:r>
    </w:p>
    <w:p w14:paraId="5DD280DB" w14:textId="77777777" w:rsidR="00E212C4" w:rsidRPr="00E212C4" w:rsidRDefault="00E212C4" w:rsidP="00E212C4">
      <w:r w:rsidRPr="00E212C4">
        <w:t xml:space="preserve">    - "Regular status updates during incident response"</w:t>
      </w:r>
    </w:p>
    <w:p w14:paraId="6FA62A59" w14:textId="77777777" w:rsidR="00E212C4" w:rsidRPr="00E212C4" w:rsidRDefault="00E212C4" w:rsidP="00E212C4">
      <w:r w:rsidRPr="00E212C4">
        <w:t xml:space="preserve">    - "Post-incident report and lessons learned"</w:t>
      </w:r>
    </w:p>
    <w:p w14:paraId="54B37B89" w14:textId="77777777" w:rsidR="00E212C4" w:rsidRPr="00E212C4" w:rsidRDefault="00E212C4" w:rsidP="00E212C4">
      <w:r w:rsidRPr="00E212C4">
        <w:t xml:space="preserve">    </w:t>
      </w:r>
    </w:p>
    <w:p w14:paraId="0497237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external_notifications</w:t>
      </w:r>
      <w:proofErr w:type="spellEnd"/>
      <w:r w:rsidRPr="00E212C4">
        <w:t>:</w:t>
      </w:r>
    </w:p>
    <w:p w14:paraId="353961C1" w14:textId="77777777" w:rsidR="00E212C4" w:rsidRPr="00E212C4" w:rsidRDefault="00E212C4" w:rsidP="00E212C4">
      <w:r w:rsidRPr="00E212C4">
        <w:t xml:space="preserve">    - "Customer notification for incidents affecting services"</w:t>
      </w:r>
    </w:p>
    <w:p w14:paraId="7567FFCD" w14:textId="77777777" w:rsidR="00E212C4" w:rsidRPr="00E212C4" w:rsidRDefault="00E212C4" w:rsidP="00E212C4">
      <w:r w:rsidRPr="00E212C4">
        <w:t xml:space="preserve">    - "Regulatory notification as required by law"</w:t>
      </w:r>
    </w:p>
    <w:p w14:paraId="31CD61BF" w14:textId="77777777" w:rsidR="00E212C4" w:rsidRPr="00E212C4" w:rsidRDefault="00E212C4" w:rsidP="00E212C4">
      <w:r w:rsidRPr="00E212C4">
        <w:t xml:space="preserve">    - "Law enforcement coordination for criminal activity"</w:t>
      </w:r>
    </w:p>
    <w:p w14:paraId="2F2BA30C" w14:textId="77777777" w:rsidR="00E212C4" w:rsidRPr="00E212C4" w:rsidRDefault="00E212C4" w:rsidP="00E212C4">
      <w:r w:rsidRPr="00E212C4">
        <w:t xml:space="preserve">    - "Media relations for public-facing incidents"</w:t>
      </w:r>
    </w:p>
    <w:p w14:paraId="381AC1DA" w14:textId="77777777" w:rsidR="00E212C4" w:rsidRPr="00E212C4" w:rsidRDefault="00E212C4" w:rsidP="00E212C4">
      <w:r w:rsidRPr="00E212C4">
        <w:t xml:space="preserve">    </w:t>
      </w:r>
    </w:p>
    <w:p w14:paraId="758B8E6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notification_timelines</w:t>
      </w:r>
      <w:proofErr w:type="spellEnd"/>
      <w:r w:rsidRPr="00E212C4">
        <w:t>:</w:t>
      </w:r>
    </w:p>
    <w:p w14:paraId="05E2E6D4" w14:textId="77777777" w:rsidR="00E212C4" w:rsidRPr="00E212C4" w:rsidRDefault="00E212C4" w:rsidP="00E212C4">
      <w:r w:rsidRPr="00E212C4">
        <w:t xml:space="preserve">    immediate: "Security team notification (&lt; 15 minutes)"</w:t>
      </w:r>
    </w:p>
    <w:p w14:paraId="6CBE0B96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short_term</w:t>
      </w:r>
      <w:proofErr w:type="spellEnd"/>
      <w:r w:rsidRPr="00E212C4">
        <w:t>: "Management notification (&lt; 2 hours)"</w:t>
      </w:r>
    </w:p>
    <w:p w14:paraId="51CF58A6" w14:textId="77777777" w:rsidR="00E212C4" w:rsidRPr="00E212C4" w:rsidRDefault="00E212C4" w:rsidP="00E212C4">
      <w:r w:rsidRPr="00E212C4">
        <w:t xml:space="preserve">    regulatory: "Regulatory notification (&lt; 72 hours as required)"</w:t>
      </w:r>
    </w:p>
    <w:p w14:paraId="1A88CC85" w14:textId="77777777" w:rsidR="00E212C4" w:rsidRPr="00E212C4" w:rsidRDefault="00E212C4" w:rsidP="00E212C4">
      <w:r w:rsidRPr="00E212C4">
        <w:t xml:space="preserve">    customer: "Customer notification (&lt; 24 hours for material impact)"</w:t>
      </w:r>
    </w:p>
    <w:p w14:paraId="0D1AD99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Business Continuity and Disaster Recovery</w:t>
      </w:r>
    </w:p>
    <w:p w14:paraId="5A1A5670" w14:textId="77777777" w:rsidR="00E212C4" w:rsidRPr="00E212C4" w:rsidRDefault="00E212C4" w:rsidP="00E212C4">
      <w:r w:rsidRPr="00E212C4">
        <w:rPr>
          <w:b/>
          <w:bCs/>
        </w:rPr>
        <w:t>Continuity Planning:</w:t>
      </w:r>
    </w:p>
    <w:p w14:paraId="3F72E5B2" w14:textId="18B6859C" w:rsidR="00E212C4" w:rsidRPr="00E212C4" w:rsidRDefault="00E212C4" w:rsidP="00E212C4">
      <w:del w:id="64" w:author="George Brunner" w:date="2025-08-06T13:26:00Z" w16du:dateUtc="2025-08-06T17:26:00Z">
        <w:r w:rsidRPr="00E212C4" w:rsidDel="004174DA">
          <w:delText>yaml</w:delText>
        </w:r>
      </w:del>
      <w:ins w:id="65" w:author="George Brunner" w:date="2025-08-06T13:26:00Z" w16du:dateUtc="2025-08-06T17:26:00Z">
        <w:r w:rsidR="004174DA">
          <w:t xml:space="preserve"> </w:t>
        </w:r>
      </w:ins>
    </w:p>
    <w:p w14:paraId="35E2C3CB" w14:textId="77777777" w:rsidR="00E212C4" w:rsidRPr="00E212C4" w:rsidRDefault="00E212C4" w:rsidP="00E212C4">
      <w:r w:rsidRPr="00E212C4">
        <w:rPr>
          <w:i/>
          <w:iCs/>
        </w:rPr>
        <w:t># Business Continuity Framework</w:t>
      </w:r>
    </w:p>
    <w:p w14:paraId="577E0C53" w14:textId="77777777" w:rsidR="00E212C4" w:rsidRPr="00E212C4" w:rsidRDefault="00E212C4" w:rsidP="00E212C4">
      <w:proofErr w:type="spellStart"/>
      <w:r w:rsidRPr="00E212C4">
        <w:t>business_impact_analysis</w:t>
      </w:r>
      <w:proofErr w:type="spellEnd"/>
      <w:r w:rsidRPr="00E212C4">
        <w:t>:</w:t>
      </w:r>
    </w:p>
    <w:p w14:paraId="19ABB43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critical_processes</w:t>
      </w:r>
      <w:proofErr w:type="spellEnd"/>
      <w:r w:rsidRPr="00E212C4">
        <w:t>: "Identification of business-critical processes"</w:t>
      </w:r>
    </w:p>
    <w:p w14:paraId="6B2DFA5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recovery_objectives</w:t>
      </w:r>
      <w:proofErr w:type="spellEnd"/>
      <w:r w:rsidRPr="00E212C4">
        <w:t>: "RTO and RPO definition for each process"</w:t>
      </w:r>
    </w:p>
    <w:p w14:paraId="5DEAFE87" w14:textId="77777777" w:rsidR="00E212C4" w:rsidRPr="00E212C4" w:rsidRDefault="00E212C4" w:rsidP="00E212C4">
      <w:r w:rsidRPr="00E212C4">
        <w:t xml:space="preserve">  dependencies: "System and process dependency mapping"</w:t>
      </w:r>
    </w:p>
    <w:p w14:paraId="1B33702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impact_assessment</w:t>
      </w:r>
      <w:proofErr w:type="spellEnd"/>
      <w:r w:rsidRPr="00E212C4">
        <w:t>: "Financial and operational impact analysis"</w:t>
      </w:r>
    </w:p>
    <w:p w14:paraId="1F62BD0C" w14:textId="77777777" w:rsidR="00E212C4" w:rsidRPr="00E212C4" w:rsidRDefault="00E212C4" w:rsidP="00E212C4">
      <w:r w:rsidRPr="00E212C4">
        <w:t xml:space="preserve">  </w:t>
      </w:r>
    </w:p>
    <w:p w14:paraId="29FB3B45" w14:textId="77777777" w:rsidR="00E212C4" w:rsidRPr="00E212C4" w:rsidRDefault="00E212C4" w:rsidP="00E212C4">
      <w:proofErr w:type="spellStart"/>
      <w:r w:rsidRPr="00E212C4">
        <w:lastRenderedPageBreak/>
        <w:t>disaster_recovery</w:t>
      </w:r>
      <w:proofErr w:type="spellEnd"/>
      <w:r w:rsidRPr="00E212C4">
        <w:t>:</w:t>
      </w:r>
    </w:p>
    <w:p w14:paraId="261D8B9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backup_strategy</w:t>
      </w:r>
      <w:proofErr w:type="spellEnd"/>
      <w:r w:rsidRPr="00E212C4">
        <w:t>: "Comprehensive data backup and recovery"</w:t>
      </w:r>
    </w:p>
    <w:p w14:paraId="56815C00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infrastructure_recovery</w:t>
      </w:r>
      <w:proofErr w:type="spellEnd"/>
      <w:r w:rsidRPr="00E212C4">
        <w:t>: "Infrastructure restoration procedures"</w:t>
      </w:r>
    </w:p>
    <w:p w14:paraId="3BB349A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application_recovery</w:t>
      </w:r>
      <w:proofErr w:type="spellEnd"/>
      <w:r w:rsidRPr="00E212C4">
        <w:t>: "Application restoration and validation"</w:t>
      </w:r>
    </w:p>
    <w:p w14:paraId="681DB42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data_recovery</w:t>
      </w:r>
      <w:proofErr w:type="spellEnd"/>
      <w:r w:rsidRPr="00E212C4">
        <w:t>: "Data restoration and integrity verification"</w:t>
      </w:r>
    </w:p>
    <w:p w14:paraId="5696361B" w14:textId="77777777" w:rsidR="00E212C4" w:rsidRPr="00E212C4" w:rsidRDefault="00E212C4" w:rsidP="00E212C4">
      <w:r w:rsidRPr="00E212C4">
        <w:t xml:space="preserve">  </w:t>
      </w:r>
    </w:p>
    <w:p w14:paraId="5BA68B2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recovery_procedures</w:t>
      </w:r>
      <w:proofErr w:type="spellEnd"/>
      <w:r w:rsidRPr="00E212C4">
        <w:t>:</w:t>
      </w:r>
    </w:p>
    <w:p w14:paraId="1F34BC0C" w14:textId="77777777" w:rsidR="00E212C4" w:rsidRPr="00E212C4" w:rsidRDefault="00E212C4" w:rsidP="00E212C4">
      <w:r w:rsidRPr="00E212C4">
        <w:t xml:space="preserve">    - "Automated failover and recovery processes"</w:t>
      </w:r>
    </w:p>
    <w:p w14:paraId="451ED547" w14:textId="77777777" w:rsidR="00E212C4" w:rsidRPr="00E212C4" w:rsidRDefault="00E212C4" w:rsidP="00E212C4">
      <w:r w:rsidRPr="00E212C4">
        <w:t xml:space="preserve">    - "Manual recovery procedures and checklists"</w:t>
      </w:r>
    </w:p>
    <w:p w14:paraId="4AE8D21E" w14:textId="77777777" w:rsidR="00E212C4" w:rsidRPr="00E212C4" w:rsidRDefault="00E212C4" w:rsidP="00E212C4">
      <w:r w:rsidRPr="00E212C4">
        <w:t xml:space="preserve">    - "Recovery testing and validation procedures"</w:t>
      </w:r>
    </w:p>
    <w:p w14:paraId="60D1B41F" w14:textId="77777777" w:rsidR="00E212C4" w:rsidRPr="00E212C4" w:rsidRDefault="00E212C4" w:rsidP="00E212C4">
      <w:r w:rsidRPr="00E212C4">
        <w:t xml:space="preserve">    - "Communication and coordination protocols"</w:t>
      </w:r>
    </w:p>
    <w:p w14:paraId="67F7E054" w14:textId="77777777" w:rsidR="00E212C4" w:rsidRPr="00E212C4" w:rsidRDefault="00E212C4" w:rsidP="00E212C4"/>
    <w:p w14:paraId="2B65D2E7" w14:textId="77777777" w:rsidR="00E212C4" w:rsidRPr="00E212C4" w:rsidRDefault="00E212C4" w:rsidP="00E212C4">
      <w:proofErr w:type="spellStart"/>
      <w:r w:rsidRPr="00E212C4">
        <w:t>crisis_management</w:t>
      </w:r>
      <w:proofErr w:type="spellEnd"/>
      <w:r w:rsidRPr="00E212C4">
        <w:t>:</w:t>
      </w:r>
    </w:p>
    <w:p w14:paraId="7C58C05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crisis_team</w:t>
      </w:r>
      <w:proofErr w:type="spellEnd"/>
      <w:r w:rsidRPr="00E212C4">
        <w:t>: "Designated crisis management team"</w:t>
      </w:r>
    </w:p>
    <w:p w14:paraId="73D7639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decision_authority</w:t>
      </w:r>
      <w:proofErr w:type="spellEnd"/>
      <w:r w:rsidRPr="00E212C4">
        <w:t>: "Clear decision-making authority"</w:t>
      </w:r>
    </w:p>
    <w:p w14:paraId="29150C5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communication_plan</w:t>
      </w:r>
      <w:proofErr w:type="spellEnd"/>
      <w:r w:rsidRPr="00E212C4">
        <w:t>: "Internal and external communication"</w:t>
      </w:r>
    </w:p>
    <w:p w14:paraId="2787807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resource_allocation</w:t>
      </w:r>
      <w:proofErr w:type="spellEnd"/>
      <w:r w:rsidRPr="00E212C4">
        <w:t>: "Emergency resource allocation procedures"</w:t>
      </w:r>
    </w:p>
    <w:p w14:paraId="1458D9D6" w14:textId="77777777" w:rsidR="00E212C4" w:rsidRPr="00E212C4" w:rsidRDefault="00E212C4" w:rsidP="00E212C4">
      <w:r w:rsidRPr="00E212C4">
        <w:t xml:space="preserve">  </w:t>
      </w:r>
    </w:p>
    <w:p w14:paraId="2FA9907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crisis_scenarios</w:t>
      </w:r>
      <w:proofErr w:type="spellEnd"/>
      <w:r w:rsidRPr="00E212C4">
        <w:t>:</w:t>
      </w:r>
    </w:p>
    <w:p w14:paraId="171878D5" w14:textId="77777777" w:rsidR="00E212C4" w:rsidRPr="00E212C4" w:rsidRDefault="00E212C4" w:rsidP="00E212C4">
      <w:r w:rsidRPr="00E212C4">
        <w:t xml:space="preserve">    - "</w:t>
      </w:r>
      <w:proofErr w:type="spellStart"/>
      <w:r w:rsidRPr="00E212C4">
        <w:t>Cyber attack</w:t>
      </w:r>
      <w:proofErr w:type="spellEnd"/>
      <w:r w:rsidRPr="00E212C4">
        <w:t xml:space="preserve"> and data breach response"</w:t>
      </w:r>
    </w:p>
    <w:p w14:paraId="20E0350F" w14:textId="77777777" w:rsidR="00E212C4" w:rsidRPr="00E212C4" w:rsidRDefault="00E212C4" w:rsidP="00E212C4">
      <w:r w:rsidRPr="00E212C4">
        <w:t xml:space="preserve">    - "Natural disaster and facility loss"</w:t>
      </w:r>
    </w:p>
    <w:p w14:paraId="54604455" w14:textId="77777777" w:rsidR="00E212C4" w:rsidRPr="00E212C4" w:rsidRDefault="00E212C4" w:rsidP="00E212C4">
      <w:r w:rsidRPr="00E212C4">
        <w:t xml:space="preserve">    - "Pandemic and remote work continuity"</w:t>
      </w:r>
    </w:p>
    <w:p w14:paraId="0C2A6073" w14:textId="77777777" w:rsidR="00E212C4" w:rsidRPr="00E212C4" w:rsidRDefault="00E212C4" w:rsidP="00E212C4">
      <w:r w:rsidRPr="00E212C4">
        <w:t xml:space="preserve">    - "Supply chain disruption and vendor failure"</w:t>
      </w:r>
    </w:p>
    <w:p w14:paraId="50C2E103" w14:textId="77777777" w:rsidR="00E212C4" w:rsidRPr="00E212C4" w:rsidRDefault="00E212C4" w:rsidP="00E212C4">
      <w:r w:rsidRPr="00E212C4">
        <w:t xml:space="preserve">    - "Key personnel loss and succession planning"</w:t>
      </w:r>
    </w:p>
    <w:p w14:paraId="5F3F03A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9.5 Security Governance and Risk Management</w:t>
      </w:r>
    </w:p>
    <w:p w14:paraId="0F7B4C0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Information Security Governance</w:t>
      </w:r>
    </w:p>
    <w:p w14:paraId="081F4FEE" w14:textId="77777777" w:rsidR="00E212C4" w:rsidRPr="00E212C4" w:rsidRDefault="00E212C4" w:rsidP="00E212C4">
      <w:r w:rsidRPr="00E212C4">
        <w:rPr>
          <w:b/>
          <w:bCs/>
        </w:rPr>
        <w:t>Security Organization:</w:t>
      </w:r>
    </w:p>
    <w:p w14:paraId="344A0C38" w14:textId="2D3075A2" w:rsidR="00E212C4" w:rsidRPr="00E212C4" w:rsidRDefault="00E212C4" w:rsidP="00E212C4">
      <w:del w:id="66" w:author="George Brunner" w:date="2025-08-06T13:26:00Z" w16du:dateUtc="2025-08-06T17:26:00Z">
        <w:r w:rsidRPr="00E212C4" w:rsidDel="004174DA">
          <w:delText>yaml</w:delText>
        </w:r>
      </w:del>
      <w:ins w:id="67" w:author="George Brunner" w:date="2025-08-06T13:26:00Z" w16du:dateUtc="2025-08-06T17:26:00Z">
        <w:r w:rsidR="004174DA">
          <w:t xml:space="preserve"> </w:t>
        </w:r>
      </w:ins>
    </w:p>
    <w:p w14:paraId="17C38102" w14:textId="77777777" w:rsidR="00E212C4" w:rsidRPr="00E212C4" w:rsidRDefault="00E212C4" w:rsidP="00E212C4">
      <w:r w:rsidRPr="00E212C4">
        <w:rPr>
          <w:i/>
          <w:iCs/>
        </w:rPr>
        <w:t># Security Governance Structure</w:t>
      </w:r>
    </w:p>
    <w:p w14:paraId="4238FA33" w14:textId="77777777" w:rsidR="00E212C4" w:rsidRPr="00E212C4" w:rsidRDefault="00E212C4" w:rsidP="00E212C4">
      <w:proofErr w:type="spellStart"/>
      <w:r w:rsidRPr="00E212C4">
        <w:lastRenderedPageBreak/>
        <w:t>security_leadership</w:t>
      </w:r>
      <w:proofErr w:type="spellEnd"/>
      <w:r w:rsidRPr="00E212C4">
        <w:t>:</w:t>
      </w:r>
    </w:p>
    <w:p w14:paraId="1EE3538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chief_security_officer</w:t>
      </w:r>
      <w:proofErr w:type="spellEnd"/>
      <w:r w:rsidRPr="00E212C4">
        <w:t>: "Overall security strategy and governance"</w:t>
      </w:r>
    </w:p>
    <w:p w14:paraId="1207B26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security_architect</w:t>
      </w:r>
      <w:proofErr w:type="spellEnd"/>
      <w:r w:rsidRPr="00E212C4">
        <w:t>: "Security architecture and design"</w:t>
      </w:r>
    </w:p>
    <w:p w14:paraId="4C536C1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security_operations</w:t>
      </w:r>
      <w:proofErr w:type="spellEnd"/>
      <w:r w:rsidRPr="00E212C4">
        <w:t>: "Day-to-day security operations and monitoring"</w:t>
      </w:r>
    </w:p>
    <w:p w14:paraId="376665F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compliance_officer</w:t>
      </w:r>
      <w:proofErr w:type="spellEnd"/>
      <w:r w:rsidRPr="00E212C4">
        <w:t>: "Regulatory compliance and audit coordination"</w:t>
      </w:r>
    </w:p>
    <w:p w14:paraId="6E6212EF" w14:textId="77777777" w:rsidR="00E212C4" w:rsidRPr="00E212C4" w:rsidRDefault="00E212C4" w:rsidP="00E212C4">
      <w:r w:rsidRPr="00E212C4">
        <w:t xml:space="preserve">  </w:t>
      </w:r>
    </w:p>
    <w:p w14:paraId="437D5E19" w14:textId="77777777" w:rsidR="00E212C4" w:rsidRPr="00E212C4" w:rsidRDefault="00E212C4" w:rsidP="00E212C4">
      <w:proofErr w:type="spellStart"/>
      <w:r w:rsidRPr="00E212C4">
        <w:t>governance_committees</w:t>
      </w:r>
      <w:proofErr w:type="spellEnd"/>
      <w:r w:rsidRPr="00E212C4">
        <w:t>:</w:t>
      </w:r>
    </w:p>
    <w:p w14:paraId="3B8FC7E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security_steering_committee</w:t>
      </w:r>
      <w:proofErr w:type="spellEnd"/>
      <w:r w:rsidRPr="00E212C4">
        <w:t>:</w:t>
      </w:r>
    </w:p>
    <w:p w14:paraId="15F525E4" w14:textId="77777777" w:rsidR="00E212C4" w:rsidRPr="00E212C4" w:rsidRDefault="00E212C4" w:rsidP="00E212C4">
      <w:r w:rsidRPr="00E212C4">
        <w:t xml:space="preserve">    composition: "Executive leadership and key stakeholders"</w:t>
      </w:r>
    </w:p>
    <w:p w14:paraId="78BB530C" w14:textId="77777777" w:rsidR="00E212C4" w:rsidRPr="00E212C4" w:rsidRDefault="00E212C4" w:rsidP="00E212C4">
      <w:r w:rsidRPr="00E212C4">
        <w:t xml:space="preserve">    responsibilities: "Security strategy and policy approval"</w:t>
      </w:r>
    </w:p>
    <w:p w14:paraId="456DEE8B" w14:textId="77777777" w:rsidR="00E212C4" w:rsidRPr="00E212C4" w:rsidRDefault="00E212C4" w:rsidP="00E212C4">
      <w:r w:rsidRPr="00E212C4">
        <w:t xml:space="preserve">    frequency: "Quarterly meetings with ad-hoc sessions"</w:t>
      </w:r>
    </w:p>
    <w:p w14:paraId="256515A7" w14:textId="77777777" w:rsidR="00E212C4" w:rsidRPr="00E212C4" w:rsidRDefault="00E212C4" w:rsidP="00E212C4">
      <w:r w:rsidRPr="00E212C4">
        <w:t xml:space="preserve">    </w:t>
      </w:r>
    </w:p>
    <w:p w14:paraId="31FC6243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risk_management_committee</w:t>
      </w:r>
      <w:proofErr w:type="spellEnd"/>
      <w:r w:rsidRPr="00E212C4">
        <w:t>:</w:t>
      </w:r>
    </w:p>
    <w:p w14:paraId="3A527FD4" w14:textId="77777777" w:rsidR="00E212C4" w:rsidRPr="00E212C4" w:rsidRDefault="00E212C4" w:rsidP="00E212C4">
      <w:r w:rsidRPr="00E212C4">
        <w:t xml:space="preserve">    composition: "Risk management and business unit leaders"</w:t>
      </w:r>
    </w:p>
    <w:p w14:paraId="09FEB98B" w14:textId="77777777" w:rsidR="00E212C4" w:rsidRPr="00E212C4" w:rsidRDefault="00E212C4" w:rsidP="00E212C4">
      <w:r w:rsidRPr="00E212C4">
        <w:t xml:space="preserve">    responsibilities: "Risk assessment and mitigation decisions"</w:t>
      </w:r>
    </w:p>
    <w:p w14:paraId="0C20AE97" w14:textId="77777777" w:rsidR="00E212C4" w:rsidRPr="00E212C4" w:rsidRDefault="00E212C4" w:rsidP="00E212C4">
      <w:r w:rsidRPr="00E212C4">
        <w:t xml:space="preserve">    frequency: "Monthly risk review meetings"</w:t>
      </w:r>
    </w:p>
    <w:p w14:paraId="5CD686F5" w14:textId="77777777" w:rsidR="00E212C4" w:rsidRPr="00E212C4" w:rsidRDefault="00E212C4" w:rsidP="00E212C4">
      <w:r w:rsidRPr="00E212C4">
        <w:t xml:space="preserve">    </w:t>
      </w:r>
    </w:p>
    <w:p w14:paraId="2D04565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incident_response_team</w:t>
      </w:r>
      <w:proofErr w:type="spellEnd"/>
      <w:r w:rsidRPr="00E212C4">
        <w:t>:</w:t>
      </w:r>
    </w:p>
    <w:p w14:paraId="1A724D89" w14:textId="77777777" w:rsidR="00E212C4" w:rsidRPr="00E212C4" w:rsidRDefault="00E212C4" w:rsidP="00E212C4">
      <w:r w:rsidRPr="00E212C4">
        <w:t xml:space="preserve">    composition: "Security, IT, legal, and business representatives"</w:t>
      </w:r>
    </w:p>
    <w:p w14:paraId="2E153E23" w14:textId="77777777" w:rsidR="00E212C4" w:rsidRPr="00E212C4" w:rsidRDefault="00E212C4" w:rsidP="00E212C4">
      <w:r w:rsidRPr="00E212C4">
        <w:t xml:space="preserve">    responsibilities: "Incident response coordination and decisions"</w:t>
      </w:r>
    </w:p>
    <w:p w14:paraId="7FFD957C" w14:textId="77777777" w:rsidR="00E212C4" w:rsidRPr="00E212C4" w:rsidRDefault="00E212C4" w:rsidP="00E212C4">
      <w:r w:rsidRPr="00E212C4">
        <w:t xml:space="preserve">    availability: "24/7 on-call rotation and escalation"</w:t>
      </w:r>
    </w:p>
    <w:p w14:paraId="3E5CAEE8" w14:textId="77777777" w:rsidR="00E212C4" w:rsidRPr="00E212C4" w:rsidRDefault="00E212C4" w:rsidP="00E212C4"/>
    <w:p w14:paraId="04AED3AD" w14:textId="77777777" w:rsidR="00E212C4" w:rsidRPr="00E212C4" w:rsidRDefault="00E212C4" w:rsidP="00E212C4">
      <w:proofErr w:type="spellStart"/>
      <w:r w:rsidRPr="00E212C4">
        <w:t>security_policies</w:t>
      </w:r>
      <w:proofErr w:type="spellEnd"/>
      <w:r w:rsidRPr="00E212C4">
        <w:t>:</w:t>
      </w:r>
    </w:p>
    <w:p w14:paraId="41FB3BB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policy_framework</w:t>
      </w:r>
      <w:proofErr w:type="spellEnd"/>
      <w:r w:rsidRPr="00E212C4">
        <w:t>: "Comprehensive security policy hierarchy"</w:t>
      </w:r>
    </w:p>
    <w:p w14:paraId="5E2E80D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policy_review</w:t>
      </w:r>
      <w:proofErr w:type="spellEnd"/>
      <w:r w:rsidRPr="00E212C4">
        <w:t>: "Annual policy review and update cycle"</w:t>
      </w:r>
    </w:p>
    <w:p w14:paraId="3912B6FD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policy_approval</w:t>
      </w:r>
      <w:proofErr w:type="spellEnd"/>
      <w:r w:rsidRPr="00E212C4">
        <w:t>: "Multi-level policy approval process"</w:t>
      </w:r>
    </w:p>
    <w:p w14:paraId="1E02E8C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policy_communication</w:t>
      </w:r>
      <w:proofErr w:type="spellEnd"/>
      <w:r w:rsidRPr="00E212C4">
        <w:t>: "Organization-wide policy communication"</w:t>
      </w:r>
    </w:p>
    <w:p w14:paraId="70A98843" w14:textId="77777777" w:rsidR="00E212C4" w:rsidRPr="00E212C4" w:rsidRDefault="00E212C4" w:rsidP="00E212C4">
      <w:r w:rsidRPr="00E212C4">
        <w:t xml:space="preserve">  </w:t>
      </w:r>
    </w:p>
    <w:p w14:paraId="32DD6E59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key_policies</w:t>
      </w:r>
      <w:proofErr w:type="spellEnd"/>
      <w:r w:rsidRPr="00E212C4">
        <w:t>:</w:t>
      </w:r>
    </w:p>
    <w:p w14:paraId="73DF177B" w14:textId="77777777" w:rsidR="00E212C4" w:rsidRPr="00E212C4" w:rsidRDefault="00E212C4" w:rsidP="00E212C4">
      <w:r w:rsidRPr="00E212C4">
        <w:lastRenderedPageBreak/>
        <w:t xml:space="preserve">    - "Information security policy and standards"</w:t>
      </w:r>
    </w:p>
    <w:p w14:paraId="5094D101" w14:textId="77777777" w:rsidR="00E212C4" w:rsidRPr="00E212C4" w:rsidRDefault="00E212C4" w:rsidP="00E212C4">
      <w:r w:rsidRPr="00E212C4">
        <w:t xml:space="preserve">    - "Data classification and handling policy"</w:t>
      </w:r>
    </w:p>
    <w:p w14:paraId="7822EEFF" w14:textId="77777777" w:rsidR="00E212C4" w:rsidRPr="00E212C4" w:rsidRDefault="00E212C4" w:rsidP="00E212C4">
      <w:r w:rsidRPr="00E212C4">
        <w:t xml:space="preserve">    - "Access control and identity management policy"</w:t>
      </w:r>
    </w:p>
    <w:p w14:paraId="6F37B275" w14:textId="77777777" w:rsidR="00E212C4" w:rsidRPr="00E212C4" w:rsidRDefault="00E212C4" w:rsidP="00E212C4">
      <w:r w:rsidRPr="00E212C4">
        <w:t xml:space="preserve">    - "Incident response and business continuity policy"</w:t>
      </w:r>
    </w:p>
    <w:p w14:paraId="46C61C3A" w14:textId="77777777" w:rsidR="00E212C4" w:rsidRPr="00E212C4" w:rsidRDefault="00E212C4" w:rsidP="00E212C4">
      <w:r w:rsidRPr="00E212C4">
        <w:t xml:space="preserve">    - "Third-party risk management policy"</w:t>
      </w:r>
    </w:p>
    <w:p w14:paraId="3935C24D" w14:textId="77777777" w:rsidR="00E212C4" w:rsidRPr="00E212C4" w:rsidRDefault="00E212C4" w:rsidP="00E212C4">
      <w:r w:rsidRPr="00E212C4">
        <w:t xml:space="preserve">    - "Security awareness and training policy"</w:t>
      </w:r>
    </w:p>
    <w:p w14:paraId="5E6BC6A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Risk Management Framework</w:t>
      </w:r>
    </w:p>
    <w:p w14:paraId="67B10E32" w14:textId="77777777" w:rsidR="00E212C4" w:rsidRPr="00E212C4" w:rsidRDefault="00E212C4" w:rsidP="00E212C4">
      <w:r w:rsidRPr="00E212C4">
        <w:rPr>
          <w:b/>
          <w:bCs/>
        </w:rPr>
        <w:t>Security Risk Assessment:</w:t>
      </w:r>
    </w:p>
    <w:p w14:paraId="0E7A74FA" w14:textId="371D9807" w:rsidR="00E212C4" w:rsidRPr="00E212C4" w:rsidRDefault="00E212C4" w:rsidP="00E212C4">
      <w:del w:id="68" w:author="George Brunner" w:date="2025-08-06T13:26:00Z" w16du:dateUtc="2025-08-06T17:26:00Z">
        <w:r w:rsidRPr="00E212C4" w:rsidDel="004174DA">
          <w:delText>yaml</w:delText>
        </w:r>
      </w:del>
      <w:ins w:id="69" w:author="George Brunner" w:date="2025-08-06T13:26:00Z" w16du:dateUtc="2025-08-06T17:26:00Z">
        <w:r w:rsidR="004174DA">
          <w:t xml:space="preserve"> </w:t>
        </w:r>
      </w:ins>
    </w:p>
    <w:p w14:paraId="0AE64203" w14:textId="77777777" w:rsidR="00E212C4" w:rsidRPr="00E212C4" w:rsidRDefault="00E212C4" w:rsidP="00E212C4">
      <w:r w:rsidRPr="00E212C4">
        <w:rPr>
          <w:i/>
          <w:iCs/>
        </w:rPr>
        <w:t># Risk Management Process</w:t>
      </w:r>
    </w:p>
    <w:p w14:paraId="3E7F207E" w14:textId="77777777" w:rsidR="00E212C4" w:rsidRPr="00E212C4" w:rsidRDefault="00E212C4" w:rsidP="00E212C4">
      <w:proofErr w:type="spellStart"/>
      <w:r w:rsidRPr="00E212C4">
        <w:t>risk_identification</w:t>
      </w:r>
      <w:proofErr w:type="spellEnd"/>
      <w:r w:rsidRPr="00E212C4">
        <w:t>:</w:t>
      </w:r>
    </w:p>
    <w:p w14:paraId="2E0E4C7A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threat_modeling</w:t>
      </w:r>
      <w:proofErr w:type="spellEnd"/>
      <w:r w:rsidRPr="00E212C4">
        <w:t>: "Systematic threat identification and analysis"</w:t>
      </w:r>
    </w:p>
    <w:p w14:paraId="7598C1D4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vulnerability_assessment</w:t>
      </w:r>
      <w:proofErr w:type="spellEnd"/>
      <w:r w:rsidRPr="00E212C4">
        <w:t>: "Comprehensive vulnerability identification"</w:t>
      </w:r>
    </w:p>
    <w:p w14:paraId="0050D63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asset_inventory</w:t>
      </w:r>
      <w:proofErr w:type="spellEnd"/>
      <w:r w:rsidRPr="00E212C4">
        <w:t xml:space="preserve">: "Complete asset inventory and </w:t>
      </w:r>
      <w:proofErr w:type="gramStart"/>
      <w:r w:rsidRPr="00E212C4">
        <w:t>classification"</w:t>
      </w:r>
      <w:r w:rsidRPr="00E212C4">
        <w:rPr>
          <w:i/>
          <w:iCs/>
        </w:rPr>
        <w:t>##</w:t>
      </w:r>
      <w:proofErr w:type="gramEnd"/>
      <w:r w:rsidRPr="00E212C4">
        <w:rPr>
          <w:i/>
          <w:iCs/>
        </w:rPr>
        <w:t xml:space="preserve"> 8. Integration Architecture</w:t>
      </w:r>
    </w:p>
    <w:p w14:paraId="383764C9" w14:textId="77777777" w:rsidR="00E212C4" w:rsidRPr="00E212C4" w:rsidRDefault="00E212C4" w:rsidP="00E212C4"/>
    <w:p w14:paraId="40223435" w14:textId="77777777" w:rsidR="00E212C4" w:rsidRPr="00E212C4" w:rsidRDefault="00E212C4" w:rsidP="00E212C4">
      <w:r w:rsidRPr="00E212C4">
        <w:rPr>
          <w:i/>
          <w:iCs/>
        </w:rPr>
        <w:t>### 8.1 Partner Integration Patterns</w:t>
      </w:r>
    </w:p>
    <w:p w14:paraId="7B39BE86" w14:textId="77777777" w:rsidR="00E212C4" w:rsidRPr="00E212C4" w:rsidRDefault="00E212C4" w:rsidP="00E212C4"/>
    <w:p w14:paraId="714F22BF" w14:textId="77777777" w:rsidR="00E212C4" w:rsidRPr="00E212C4" w:rsidRDefault="00E212C4" w:rsidP="00E212C4">
      <w:r w:rsidRPr="00E212C4">
        <w:rPr>
          <w:i/>
          <w:iCs/>
        </w:rPr>
        <w:t>#### White-Label Deployment</w:t>
      </w:r>
    </w:p>
    <w:p w14:paraId="03F4F433" w14:textId="77777777" w:rsidR="00E212C4" w:rsidRPr="00E212C4" w:rsidRDefault="00E212C4" w:rsidP="00E212C4"/>
    <w:p w14:paraId="6748F0E9" w14:textId="77777777" w:rsidR="00E212C4" w:rsidRPr="00E212C4" w:rsidRDefault="00E212C4" w:rsidP="00E212C4">
      <w:r w:rsidRPr="00E212C4">
        <w:t xml:space="preserve">**Architecture </w:t>
      </w:r>
      <w:proofErr w:type="gramStart"/>
      <w:r w:rsidRPr="00E212C4">
        <w:t>Components:*</w:t>
      </w:r>
      <w:proofErr w:type="gramEnd"/>
      <w:r w:rsidRPr="00E212C4">
        <w:t>*</w:t>
      </w:r>
    </w:p>
    <w:p w14:paraId="744F172C" w14:textId="77777777" w:rsidR="00E212C4" w:rsidRPr="00E212C4" w:rsidRDefault="00E212C4" w:rsidP="00E212C4">
      <w:r w:rsidRPr="00E212C4">
        <w:t xml:space="preserve">- **Tenant </w:t>
      </w:r>
      <w:proofErr w:type="gramStart"/>
      <w:r w:rsidRPr="00E212C4">
        <w:t>isolation:*</w:t>
      </w:r>
      <w:proofErr w:type="gramEnd"/>
      <w:r w:rsidRPr="00E212C4">
        <w:t xml:space="preserve">* Database schemas, </w:t>
      </w:r>
      <w:proofErr w:type="gramStart"/>
      <w:r w:rsidRPr="00E212C4">
        <w:t>compute</w:t>
      </w:r>
      <w:proofErr w:type="gramEnd"/>
      <w:r w:rsidRPr="00E212C4">
        <w:t xml:space="preserve"> resources, storage buckets</w:t>
      </w:r>
    </w:p>
    <w:p w14:paraId="1938EED8" w14:textId="77777777" w:rsidR="00E212C4" w:rsidRPr="00E212C4" w:rsidRDefault="00E212C4" w:rsidP="00E212C4">
      <w:r w:rsidRPr="00E212C4">
        <w:t xml:space="preserve">- **Custom </w:t>
      </w:r>
      <w:proofErr w:type="gramStart"/>
      <w:r w:rsidRPr="00E212C4">
        <w:t>branding:*</w:t>
      </w:r>
      <w:proofErr w:type="gramEnd"/>
      <w:r w:rsidRPr="00E212C4">
        <w:t>* UI themes, logos, domain configuration</w:t>
      </w:r>
    </w:p>
    <w:p w14:paraId="382F91B0" w14:textId="77777777" w:rsidR="00E212C4" w:rsidRPr="00E212C4" w:rsidRDefault="00E212C4" w:rsidP="00E212C4">
      <w:r w:rsidRPr="00E212C4">
        <w:t xml:space="preserve">- **Feature </w:t>
      </w:r>
      <w:proofErr w:type="gramStart"/>
      <w:r w:rsidRPr="00E212C4">
        <w:t>configuration:*</w:t>
      </w:r>
      <w:proofErr w:type="gramEnd"/>
      <w:r w:rsidRPr="00E212C4">
        <w:t>* Module enablement, workflow customization</w:t>
      </w:r>
    </w:p>
    <w:p w14:paraId="13F4CFC7" w14:textId="77777777" w:rsidR="00E212C4" w:rsidRPr="00E212C4" w:rsidRDefault="00E212C4" w:rsidP="00E212C4">
      <w:r w:rsidRPr="00E212C4">
        <w:t xml:space="preserve">- **Data </w:t>
      </w:r>
      <w:proofErr w:type="gramStart"/>
      <w:r w:rsidRPr="00E212C4">
        <w:t>sovereignty:*</w:t>
      </w:r>
      <w:proofErr w:type="gramEnd"/>
      <w:r w:rsidRPr="00E212C4">
        <w:t>* Geographic data residency, encryption key management</w:t>
      </w:r>
    </w:p>
    <w:p w14:paraId="31D3B9AB" w14:textId="77777777" w:rsidR="00E212C4" w:rsidRPr="00E212C4" w:rsidRDefault="00E212C4" w:rsidP="00E212C4"/>
    <w:p w14:paraId="2286ADB0" w14:textId="77777777" w:rsidR="00E212C4" w:rsidRPr="00E212C4" w:rsidRDefault="00E212C4" w:rsidP="00E212C4">
      <w:r w:rsidRPr="00E212C4">
        <w:t xml:space="preserve">**Implementation </w:t>
      </w:r>
      <w:proofErr w:type="gramStart"/>
      <w:r w:rsidRPr="00E212C4">
        <w:t>Framework:*</w:t>
      </w:r>
      <w:proofErr w:type="gramEnd"/>
      <w:r w:rsidRPr="00E212C4">
        <w:t>*</w:t>
      </w:r>
    </w:p>
    <w:p w14:paraId="23C2073D" w14:textId="055E05A9" w:rsidR="00E212C4" w:rsidRPr="00E212C4" w:rsidRDefault="00E212C4" w:rsidP="00E212C4">
      <w:r w:rsidRPr="00E212C4">
        <w:t>```</w:t>
      </w:r>
      <w:del w:id="70" w:author="George Brunner" w:date="2025-08-06T13:26:00Z" w16du:dateUtc="2025-08-06T17:26:00Z">
        <w:r w:rsidRPr="00E212C4" w:rsidDel="004174DA">
          <w:delText>yaml</w:delText>
        </w:r>
      </w:del>
      <w:ins w:id="71" w:author="George Brunner" w:date="2025-08-06T13:26:00Z" w16du:dateUtc="2025-08-06T17:26:00Z">
        <w:r w:rsidR="004174DA">
          <w:t xml:space="preserve"> </w:t>
        </w:r>
      </w:ins>
    </w:p>
    <w:p w14:paraId="659C81E1" w14:textId="77777777" w:rsidR="00E212C4" w:rsidRPr="00E212C4" w:rsidRDefault="00E212C4" w:rsidP="00E212C4">
      <w:r w:rsidRPr="00E212C4">
        <w:rPr>
          <w:i/>
          <w:iCs/>
        </w:rPr>
        <w:t># Partner Configuration System</w:t>
      </w:r>
    </w:p>
    <w:p w14:paraId="402F82F5" w14:textId="77777777" w:rsidR="00E212C4" w:rsidRPr="00E212C4" w:rsidRDefault="00E212C4" w:rsidP="00E212C4">
      <w:proofErr w:type="spellStart"/>
      <w:r w:rsidRPr="00E212C4">
        <w:t>partner_deployment</w:t>
      </w:r>
      <w:proofErr w:type="spellEnd"/>
      <w:r w:rsidRPr="00E212C4">
        <w:t>:</w:t>
      </w:r>
    </w:p>
    <w:p w14:paraId="79BFD242" w14:textId="77777777" w:rsidR="00E212C4" w:rsidRPr="00E212C4" w:rsidRDefault="00E212C4" w:rsidP="00E212C4">
      <w:r w:rsidRPr="00E212C4">
        <w:lastRenderedPageBreak/>
        <w:t xml:space="preserve">  </w:t>
      </w:r>
      <w:proofErr w:type="spellStart"/>
      <w:r w:rsidRPr="00E212C4">
        <w:t>isolation_model</w:t>
      </w:r>
      <w:proofErr w:type="spellEnd"/>
      <w:r w:rsidRPr="00E212C4">
        <w:t>: "Database schema per tenant with shared infrastructure"</w:t>
      </w:r>
    </w:p>
    <w:p w14:paraId="4EF2255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customization_scope</w:t>
      </w:r>
      <w:proofErr w:type="spellEnd"/>
      <w:r w:rsidRPr="00E212C4">
        <w:t>: "UI/UX, workflows, data models, integration endpoints"</w:t>
      </w:r>
    </w:p>
    <w:p w14:paraId="3A8F3BB8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deployment_automation</w:t>
      </w:r>
      <w:proofErr w:type="spellEnd"/>
      <w:r w:rsidRPr="00E212C4">
        <w:t>: "Terraform + Ansible for infrastructure as code"</w:t>
      </w:r>
    </w:p>
    <w:p w14:paraId="23F2D5C4" w14:textId="77777777" w:rsidR="00E212C4" w:rsidRPr="00E212C4" w:rsidRDefault="00E212C4" w:rsidP="00E212C4">
      <w:r w:rsidRPr="00E212C4">
        <w:t xml:space="preserve">  monitoring: "Partner-specific dashboards and alerting"</w:t>
      </w:r>
    </w:p>
    <w:p w14:paraId="35FF8477" w14:textId="77777777" w:rsidR="00E212C4" w:rsidRPr="00E212C4" w:rsidRDefault="00E212C4" w:rsidP="00E212C4"/>
    <w:p w14:paraId="26898EEA" w14:textId="77777777" w:rsidR="00E212C4" w:rsidRPr="00E212C4" w:rsidRDefault="00E212C4" w:rsidP="00E212C4">
      <w:proofErr w:type="spellStart"/>
      <w:r w:rsidRPr="00E212C4">
        <w:t>branding_customization</w:t>
      </w:r>
      <w:proofErr w:type="spellEnd"/>
      <w:r w:rsidRPr="00E212C4">
        <w:t>:</w:t>
      </w:r>
    </w:p>
    <w:p w14:paraId="063C7E01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visual_identity</w:t>
      </w:r>
      <w:proofErr w:type="spellEnd"/>
      <w:r w:rsidRPr="00E212C4">
        <w:t>:</w:t>
      </w:r>
    </w:p>
    <w:p w14:paraId="59BA9B6B" w14:textId="77777777" w:rsidR="00E212C4" w:rsidRPr="00E212C4" w:rsidRDefault="00E212C4" w:rsidP="00E212C4">
      <w:r w:rsidRPr="00E212C4">
        <w:t xml:space="preserve">    - "Custom color schemes and typography"</w:t>
      </w:r>
    </w:p>
    <w:p w14:paraId="66E93468" w14:textId="77777777" w:rsidR="00E212C4" w:rsidRPr="00E212C4" w:rsidRDefault="00E212C4" w:rsidP="00E212C4">
      <w:r w:rsidRPr="00E212C4">
        <w:t xml:space="preserve">    - "Partner logos and brand assets"</w:t>
      </w:r>
    </w:p>
    <w:p w14:paraId="1B8C6023" w14:textId="77777777" w:rsidR="00E212C4" w:rsidRPr="00E212C4" w:rsidRDefault="00E212C4" w:rsidP="00E212C4">
      <w:r w:rsidRPr="00E212C4">
        <w:t xml:space="preserve">    - "Custom domain and SSL certificates"</w:t>
      </w:r>
    </w:p>
    <w:p w14:paraId="7350D6D5" w14:textId="77777777" w:rsidR="00E212C4" w:rsidRPr="00E212C4" w:rsidRDefault="00E212C4" w:rsidP="00E212C4">
      <w:r w:rsidRPr="00E212C4">
        <w:t xml:space="preserve">    - "White-label email templates and notifications"</w:t>
      </w:r>
    </w:p>
    <w:p w14:paraId="7F4EAB73" w14:textId="77777777" w:rsidR="00E212C4" w:rsidRPr="00E212C4" w:rsidRDefault="00E212C4" w:rsidP="00E212C4">
      <w:r w:rsidRPr="00E212C4">
        <w:t xml:space="preserve">  </w:t>
      </w:r>
    </w:p>
    <w:p w14:paraId="0814679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functional_customization</w:t>
      </w:r>
      <w:proofErr w:type="spellEnd"/>
      <w:r w:rsidRPr="00E212C4">
        <w:t>:</w:t>
      </w:r>
    </w:p>
    <w:p w14:paraId="11D60B35" w14:textId="77777777" w:rsidR="00E212C4" w:rsidRPr="00E212C4" w:rsidRDefault="00E212C4" w:rsidP="00E212C4">
      <w:r w:rsidRPr="00E212C4">
        <w:t xml:space="preserve">    - "Partner-specific terminology and labels"</w:t>
      </w:r>
    </w:p>
    <w:p w14:paraId="5B78A873" w14:textId="77777777" w:rsidR="00E212C4" w:rsidRPr="00E212C4" w:rsidRDefault="00E212C4" w:rsidP="00E212C4">
      <w:r w:rsidRPr="00E212C4">
        <w:t xml:space="preserve">    - "Custom workflow configurations"</w:t>
      </w:r>
    </w:p>
    <w:p w14:paraId="3EE32675" w14:textId="77777777" w:rsidR="00E212C4" w:rsidRPr="00E212C4" w:rsidRDefault="00E212C4" w:rsidP="00E212C4">
      <w:r w:rsidRPr="00E212C4">
        <w:t xml:space="preserve">    - "Partner-specific compliance rules"</w:t>
      </w:r>
    </w:p>
    <w:p w14:paraId="2B4738D0" w14:textId="77777777" w:rsidR="00E212C4" w:rsidRPr="00E212C4" w:rsidRDefault="00E212C4" w:rsidP="00E212C4">
      <w:r w:rsidRPr="00E212C4">
        <w:t xml:space="preserve">    - "Localization for international partners"</w:t>
      </w:r>
    </w:p>
    <w:p w14:paraId="665B4306" w14:textId="77777777" w:rsidR="00E212C4" w:rsidRPr="00E212C4" w:rsidRDefault="00E212C4" w:rsidP="00E212C4"/>
    <w:p w14:paraId="5627379D" w14:textId="77777777" w:rsidR="00E212C4" w:rsidRPr="00E212C4" w:rsidRDefault="00E212C4" w:rsidP="00E212C4">
      <w:proofErr w:type="spellStart"/>
      <w:r w:rsidRPr="00E212C4">
        <w:t>data_governance</w:t>
      </w:r>
      <w:proofErr w:type="spellEnd"/>
      <w:r w:rsidRPr="00E212C4">
        <w:t>:</w:t>
      </w:r>
    </w:p>
    <w:p w14:paraId="398D543B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residency_requirements</w:t>
      </w:r>
      <w:proofErr w:type="spellEnd"/>
      <w:r w:rsidRPr="00E212C4">
        <w:t>: "Geographic data storage compliance"</w:t>
      </w:r>
    </w:p>
    <w:p w14:paraId="7DE53F3C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encryption_management</w:t>
      </w:r>
      <w:proofErr w:type="spellEnd"/>
      <w:r w:rsidRPr="00E212C4">
        <w:t>: "Partner-managed or SocratIQ-managed keys"</w:t>
      </w:r>
    </w:p>
    <w:p w14:paraId="5EB7DEE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access_controls</w:t>
      </w:r>
      <w:proofErr w:type="spellEnd"/>
      <w:r w:rsidRPr="00E212C4">
        <w:t>: "Partner-specific user management and permissions"</w:t>
      </w:r>
    </w:p>
    <w:p w14:paraId="4EEF125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audit_requirements</w:t>
      </w:r>
      <w:proofErr w:type="spellEnd"/>
      <w:r w:rsidRPr="00E212C4">
        <w:t>: "Partner-specific compliance and reporting needs"</w:t>
      </w:r>
    </w:p>
    <w:p w14:paraId="44A080CE" w14:textId="77777777" w:rsidR="00E212C4" w:rsidRPr="00E212C4" w:rsidRDefault="00E212C4" w:rsidP="00E212C4">
      <w:r w:rsidRPr="00E212C4">
        <w:rPr>
          <w:b/>
          <w:bCs/>
        </w:rPr>
        <w:t>Implementation Example:</w:t>
      </w:r>
    </w:p>
    <w:p w14:paraId="5C7A44D0" w14:textId="030BD1F4" w:rsidR="00E212C4" w:rsidRPr="00E212C4" w:rsidRDefault="00E212C4" w:rsidP="00E212C4">
      <w:del w:id="72" w:author="George Brunner" w:date="2025-08-06T13:26:00Z" w16du:dateUtc="2025-08-06T17:26:00Z">
        <w:r w:rsidRPr="00E212C4" w:rsidDel="004174DA">
          <w:delText>yaml</w:delText>
        </w:r>
      </w:del>
      <w:ins w:id="73" w:author="George Brunner" w:date="2025-08-06T13:26:00Z" w16du:dateUtc="2025-08-06T17:26:00Z">
        <w:r w:rsidR="004174DA">
          <w:t xml:space="preserve"> </w:t>
        </w:r>
      </w:ins>
    </w:p>
    <w:p w14:paraId="59AEC191" w14:textId="77777777" w:rsidR="00E212C4" w:rsidRPr="00E212C4" w:rsidRDefault="00E212C4" w:rsidP="00E212C4">
      <w:r w:rsidRPr="00E212C4">
        <w:rPr>
          <w:i/>
          <w:iCs/>
        </w:rPr>
        <w:t># Health Equity Partners Configuration</w:t>
      </w:r>
    </w:p>
    <w:p w14:paraId="2044C7FF" w14:textId="77777777" w:rsidR="00E212C4" w:rsidRPr="00E212C4" w:rsidRDefault="00E212C4" w:rsidP="00E212C4">
      <w:r w:rsidRPr="00E212C4">
        <w:t>partner:</w:t>
      </w:r>
    </w:p>
    <w:p w14:paraId="09B93FD5" w14:textId="77777777" w:rsidR="00E212C4" w:rsidRPr="00E212C4" w:rsidRDefault="00E212C4" w:rsidP="00E212C4">
      <w:r w:rsidRPr="00E212C4">
        <w:t xml:space="preserve">  id: "health_equity_partners_001"</w:t>
      </w:r>
    </w:p>
    <w:p w14:paraId="22D278B7" w14:textId="77777777" w:rsidR="00E212C4" w:rsidRPr="00E212C4" w:rsidRDefault="00E212C4" w:rsidP="00E212C4">
      <w:r w:rsidRPr="00E212C4">
        <w:t xml:space="preserve">  name: "Health Equity Partners"</w:t>
      </w:r>
    </w:p>
    <w:p w14:paraId="7F6DD001" w14:textId="77777777" w:rsidR="00E212C4" w:rsidRPr="00E212C4" w:rsidRDefault="00E212C4" w:rsidP="00E212C4">
      <w:r w:rsidRPr="00E212C4">
        <w:lastRenderedPageBreak/>
        <w:t xml:space="preserve">  modules: ["emme", "profile"]</w:t>
      </w:r>
    </w:p>
    <w:p w14:paraId="32D1BA2A" w14:textId="77777777" w:rsidR="00E212C4" w:rsidRPr="00E212C4" w:rsidRDefault="00E212C4" w:rsidP="00E212C4">
      <w:r w:rsidRPr="00E212C4">
        <w:t xml:space="preserve">  </w:t>
      </w:r>
    </w:p>
    <w:p w14:paraId="32DFA437" w14:textId="77777777" w:rsidR="00E212C4" w:rsidRPr="00E212C4" w:rsidRDefault="00E212C4" w:rsidP="00E212C4">
      <w:r w:rsidRPr="00E212C4">
        <w:t xml:space="preserve">  branding:</w:t>
      </w:r>
    </w:p>
    <w:p w14:paraId="48ABAC58" w14:textId="77777777" w:rsidR="00E212C4" w:rsidRPr="00E212C4" w:rsidRDefault="00E212C4" w:rsidP="00E212C4">
      <w:r w:rsidRPr="00E212C4">
        <w:t xml:space="preserve">    theme: "</w:t>
      </w:r>
      <w:proofErr w:type="spellStart"/>
      <w:r w:rsidRPr="00E212C4">
        <w:t>health_equity_theme</w:t>
      </w:r>
      <w:proofErr w:type="spellEnd"/>
      <w:r w:rsidRPr="00E212C4">
        <w:t>"</w:t>
      </w:r>
    </w:p>
    <w:p w14:paraId="7CFF880D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primary_color</w:t>
      </w:r>
      <w:proofErr w:type="spellEnd"/>
      <w:proofErr w:type="gramStart"/>
      <w:r w:rsidRPr="00E212C4">
        <w:t>: "#</w:t>
      </w:r>
      <w:proofErr w:type="gramEnd"/>
      <w:r w:rsidRPr="00E212C4">
        <w:t>2E8B57"</w:t>
      </w:r>
    </w:p>
    <w:p w14:paraId="721363FD" w14:textId="77777777" w:rsidR="00E212C4" w:rsidRPr="00E212C4" w:rsidRDefault="00E212C4" w:rsidP="00E212C4">
      <w:r w:rsidRPr="00E212C4">
        <w:t xml:space="preserve">    logo: "s3://assets/logos/hep_logo.png"</w:t>
      </w:r>
    </w:p>
    <w:p w14:paraId="6CEFD81E" w14:textId="77777777" w:rsidR="00E212C4" w:rsidRPr="00E212C4" w:rsidRDefault="00E212C4" w:rsidP="00E212C4">
      <w:r w:rsidRPr="00E212C4">
        <w:t xml:space="preserve">    domain: "platform.healthequitypartners.com"</w:t>
      </w:r>
    </w:p>
    <w:p w14:paraId="4842F6CD" w14:textId="77777777" w:rsidR="00E212C4" w:rsidRPr="00E212C4" w:rsidRDefault="00E212C4" w:rsidP="00E212C4">
      <w:r w:rsidRPr="00E212C4">
        <w:t xml:space="preserve">    </w:t>
      </w:r>
    </w:p>
    <w:p w14:paraId="4C02F2B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data_config</w:t>
      </w:r>
      <w:proofErr w:type="spellEnd"/>
      <w:r w:rsidRPr="00E212C4">
        <w:t>:</w:t>
      </w:r>
    </w:p>
    <w:p w14:paraId="2825FA99" w14:textId="77777777" w:rsidR="00E212C4" w:rsidRPr="00E212C4" w:rsidRDefault="00E212C4" w:rsidP="00E212C4">
      <w:r w:rsidRPr="00E212C4">
        <w:t xml:space="preserve">    region: "us-east-1"</w:t>
      </w:r>
    </w:p>
    <w:p w14:paraId="540B8830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encryption_key</w:t>
      </w:r>
      <w:proofErr w:type="spellEnd"/>
      <w:r w:rsidRPr="00E212C4">
        <w:t>: "</w:t>
      </w:r>
      <w:proofErr w:type="spellStart"/>
      <w:r w:rsidRPr="00E212C4">
        <w:t>customer_managed_key_hep</w:t>
      </w:r>
      <w:proofErr w:type="spellEnd"/>
      <w:r w:rsidRPr="00E212C4">
        <w:t>"</w:t>
      </w:r>
    </w:p>
    <w:p w14:paraId="597473A6" w14:textId="77777777" w:rsidR="00E212C4" w:rsidRPr="00E212C4" w:rsidRDefault="00E212C4" w:rsidP="00E212C4">
      <w:r w:rsidRPr="00E212C4">
        <w:t xml:space="preserve">    compliance: ["GDPR", "CCPA", "HIPAA"]</w:t>
      </w:r>
    </w:p>
    <w:p w14:paraId="63859BD1" w14:textId="77777777" w:rsidR="00E212C4" w:rsidRPr="00E212C4" w:rsidRDefault="00E212C4" w:rsidP="00E212C4">
      <w:r w:rsidRPr="00E212C4">
        <w:t xml:space="preserve">    </w:t>
      </w:r>
    </w:p>
    <w:p w14:paraId="17B78C13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workflow_customizations</w:t>
      </w:r>
      <w:proofErr w:type="spellEnd"/>
      <w:r w:rsidRPr="00E212C4">
        <w:t>:</w:t>
      </w:r>
    </w:p>
    <w:p w14:paraId="778584FF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emme_workflows</w:t>
      </w:r>
      <w:proofErr w:type="spellEnd"/>
      <w:r w:rsidRPr="00E212C4">
        <w:t>:</w:t>
      </w:r>
    </w:p>
    <w:p w14:paraId="584C3182" w14:textId="77777777" w:rsidR="00E212C4" w:rsidRPr="00E212C4" w:rsidRDefault="00E212C4" w:rsidP="00E212C4">
      <w:r w:rsidRPr="00E212C4">
        <w:t xml:space="preserve">      - "Health equity MLR review process"</w:t>
      </w:r>
    </w:p>
    <w:p w14:paraId="7E142044" w14:textId="77777777" w:rsidR="00E212C4" w:rsidRPr="00E212C4" w:rsidRDefault="00E212C4" w:rsidP="00E212C4">
      <w:r w:rsidRPr="00E212C4">
        <w:t xml:space="preserve">      - "Community engagement compliance"</w:t>
      </w:r>
    </w:p>
    <w:p w14:paraId="6526BAF3" w14:textId="77777777" w:rsidR="00E212C4" w:rsidRPr="00E212C4" w:rsidRDefault="00E212C4" w:rsidP="00E212C4">
      <w:r w:rsidRPr="00E212C4">
        <w:t xml:space="preserve">      - "Diverse population messaging validation"</w:t>
      </w:r>
    </w:p>
    <w:p w14:paraId="19DEEC00" w14:textId="77777777" w:rsidR="00E212C4" w:rsidRPr="00E212C4" w:rsidRDefault="00E212C4" w:rsidP="00E212C4">
      <w:r w:rsidRPr="00E212C4">
        <w:t xml:space="preserve">    </w:t>
      </w:r>
    </w:p>
    <w:p w14:paraId="181068CF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profile_workflows</w:t>
      </w:r>
      <w:proofErr w:type="spellEnd"/>
      <w:r w:rsidRPr="00E212C4">
        <w:t>:</w:t>
      </w:r>
    </w:p>
    <w:p w14:paraId="48919881" w14:textId="77777777" w:rsidR="00E212C4" w:rsidRPr="00E212C4" w:rsidRDefault="00E212C4" w:rsidP="00E212C4">
      <w:r w:rsidRPr="00E212C4">
        <w:t xml:space="preserve">      - "Health disparities analysis"</w:t>
      </w:r>
    </w:p>
    <w:p w14:paraId="14945566" w14:textId="77777777" w:rsidR="00E212C4" w:rsidRPr="00E212C4" w:rsidRDefault="00E212C4" w:rsidP="00E212C4">
      <w:r w:rsidRPr="00E212C4">
        <w:t xml:space="preserve">      - "Community health impact assessment"</w:t>
      </w:r>
    </w:p>
    <w:p w14:paraId="199CD6F0" w14:textId="77777777" w:rsidR="00E212C4" w:rsidRPr="00E212C4" w:rsidRDefault="00E212C4" w:rsidP="00E212C4">
      <w:r w:rsidRPr="00E212C4">
        <w:t xml:space="preserve">      - "Equitable access pathway optimization"</w:t>
      </w:r>
    </w:p>
    <w:p w14:paraId="30EE8776" w14:textId="77777777" w:rsidR="00E212C4" w:rsidRPr="00E212C4" w:rsidRDefault="00E212C4" w:rsidP="00E212C4">
      <w:r w:rsidRPr="00E212C4">
        <w:t xml:space="preserve">      </w:t>
      </w:r>
    </w:p>
    <w:p w14:paraId="49CF7E47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integration_endpoints</w:t>
      </w:r>
      <w:proofErr w:type="spellEnd"/>
      <w:r w:rsidRPr="00E212C4">
        <w:t>:</w:t>
      </w:r>
    </w:p>
    <w:p w14:paraId="382C3D6A" w14:textId="77777777" w:rsidR="00E212C4" w:rsidRPr="00E212C4" w:rsidRDefault="00E212C4" w:rsidP="00E212C4">
      <w:r w:rsidRPr="00E212C4">
        <w:t xml:space="preserve">    - "Salesforce Health Cloud"</w:t>
      </w:r>
    </w:p>
    <w:p w14:paraId="143CDA43" w14:textId="77777777" w:rsidR="00E212C4" w:rsidRPr="00E212C4" w:rsidRDefault="00E212C4" w:rsidP="00E212C4">
      <w:r w:rsidRPr="00E212C4">
        <w:t xml:space="preserve">    - "Epic MyChart Patient Portal"</w:t>
      </w:r>
    </w:p>
    <w:p w14:paraId="7D8DEC24" w14:textId="77777777" w:rsidR="00E212C4" w:rsidRPr="00E212C4" w:rsidRDefault="00E212C4" w:rsidP="00E212C4">
      <w:r w:rsidRPr="00E212C4">
        <w:t xml:space="preserve">    - "Community health center EMRs"</w:t>
      </w:r>
    </w:p>
    <w:p w14:paraId="48A91CEF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API Integration Framework</w:t>
      </w:r>
    </w:p>
    <w:p w14:paraId="1AC7E068" w14:textId="77777777" w:rsidR="00E212C4" w:rsidRPr="00E212C4" w:rsidRDefault="00E212C4" w:rsidP="00E212C4">
      <w:r w:rsidRPr="00E212C4">
        <w:rPr>
          <w:b/>
          <w:bCs/>
        </w:rPr>
        <w:lastRenderedPageBreak/>
        <w:t>Connector Architecture:</w:t>
      </w:r>
    </w:p>
    <w:p w14:paraId="00F8B89F" w14:textId="77777777" w:rsidR="00E212C4" w:rsidRPr="00E212C4" w:rsidRDefault="00E212C4" w:rsidP="00E212C4">
      <w:r w:rsidRPr="00E212C4">
        <w:t>Partner System ↔ SocratIQ Connector ↔ SocratIQ Platform</w:t>
      </w:r>
    </w:p>
    <w:p w14:paraId="60CF6023" w14:textId="77777777" w:rsidR="00E212C4" w:rsidRPr="00E212C4" w:rsidRDefault="00E212C4" w:rsidP="00E212C4">
      <w:r w:rsidRPr="00E212C4">
        <w:t xml:space="preserve">     │                    │                    │</w:t>
      </w:r>
    </w:p>
    <w:p w14:paraId="0EA7F749" w14:textId="77777777" w:rsidR="00E212C4" w:rsidRPr="00E212C4" w:rsidRDefault="00E212C4" w:rsidP="00E212C4">
      <w:r w:rsidRPr="00E212C4">
        <w:t xml:space="preserve">   Native API      Translation Layer      Standard API</w:t>
      </w:r>
    </w:p>
    <w:p w14:paraId="5CC65EEB" w14:textId="77777777" w:rsidR="00E212C4" w:rsidRPr="00E212C4" w:rsidRDefault="00E212C4" w:rsidP="00E212C4">
      <w:r w:rsidRPr="00E212C4">
        <w:t xml:space="preserve">   Proprietary        • Protocol Adapt      • REST/</w:t>
      </w:r>
      <w:proofErr w:type="spellStart"/>
      <w:r w:rsidRPr="00E212C4">
        <w:t>GraphQL</w:t>
      </w:r>
      <w:proofErr w:type="spellEnd"/>
    </w:p>
    <w:p w14:paraId="41344E70" w14:textId="77777777" w:rsidR="00E212C4" w:rsidRPr="00E212C4" w:rsidRDefault="00E212C4" w:rsidP="00E212C4">
      <w:r w:rsidRPr="00E212C4">
        <w:t xml:space="preserve">   Data Format        • Data Transform      • JSON Schema</w:t>
      </w:r>
    </w:p>
    <w:p w14:paraId="0EB1FC34" w14:textId="77777777" w:rsidR="00E212C4" w:rsidRPr="00E212C4" w:rsidRDefault="00E212C4" w:rsidP="00E212C4">
      <w:r w:rsidRPr="00E212C4">
        <w:t xml:space="preserve">   Auth Method        • Auth Bridge         • OAuth 2.0</w:t>
      </w:r>
    </w:p>
    <w:p w14:paraId="5D24FE60" w14:textId="77777777" w:rsidR="00E212C4" w:rsidRPr="00E212C4" w:rsidRDefault="00E212C4" w:rsidP="00E212C4">
      <w:r w:rsidRPr="00E212C4">
        <w:t xml:space="preserve">   Custom Fields      • Field Mapping       • Standard Model</w:t>
      </w:r>
    </w:p>
    <w:p w14:paraId="6F3F9E83" w14:textId="77777777" w:rsidR="00E212C4" w:rsidRPr="00E212C4" w:rsidRDefault="00E212C4" w:rsidP="00E212C4">
      <w:r w:rsidRPr="00E212C4">
        <w:rPr>
          <w:b/>
          <w:bCs/>
        </w:rPr>
        <w:t>Connector Development Framework:</w:t>
      </w:r>
    </w:p>
    <w:p w14:paraId="76B0E82B" w14:textId="778241E6" w:rsidR="00E212C4" w:rsidRPr="00E212C4" w:rsidRDefault="00E212C4" w:rsidP="00E212C4">
      <w:del w:id="74" w:author="George Brunner" w:date="2025-08-06T13:26:00Z" w16du:dateUtc="2025-08-06T17:26:00Z">
        <w:r w:rsidRPr="00E212C4" w:rsidDel="004174DA">
          <w:delText>yaml</w:delText>
        </w:r>
      </w:del>
      <w:ins w:id="75" w:author="George Brunner" w:date="2025-08-06T13:26:00Z" w16du:dateUtc="2025-08-06T17:26:00Z">
        <w:r w:rsidR="004174DA">
          <w:t xml:space="preserve"> </w:t>
        </w:r>
      </w:ins>
    </w:p>
    <w:p w14:paraId="7BC7BF11" w14:textId="77777777" w:rsidR="00E212C4" w:rsidRPr="00E212C4" w:rsidRDefault="00E212C4" w:rsidP="00E212C4">
      <w:r w:rsidRPr="00E212C4">
        <w:rPr>
          <w:i/>
          <w:iCs/>
        </w:rPr>
        <w:t># Connector SDK</w:t>
      </w:r>
    </w:p>
    <w:p w14:paraId="38F9DC59" w14:textId="77777777" w:rsidR="00E212C4" w:rsidRPr="00E212C4" w:rsidRDefault="00E212C4" w:rsidP="00E212C4">
      <w:proofErr w:type="spellStart"/>
      <w:r w:rsidRPr="00E212C4">
        <w:t>connector_architecture</w:t>
      </w:r>
      <w:proofErr w:type="spellEnd"/>
      <w:r w:rsidRPr="00E212C4">
        <w:t>:</w:t>
      </w:r>
    </w:p>
    <w:p w14:paraId="64870ED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base_framework</w:t>
      </w:r>
      <w:proofErr w:type="spellEnd"/>
      <w:r w:rsidRPr="00E212C4">
        <w:t>: "Python SDK with plugin architecture"</w:t>
      </w:r>
    </w:p>
    <w:p w14:paraId="2C50ECAE" w14:textId="77777777" w:rsidR="00E212C4" w:rsidRPr="00E212C4" w:rsidRDefault="00E212C4" w:rsidP="00E212C4">
      <w:r w:rsidRPr="00E212C4">
        <w:t xml:space="preserve">  authentication: "OAuth 2.0, API keys, custom auth adapters"</w:t>
      </w:r>
    </w:p>
    <w:p w14:paraId="379486E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data_transformation</w:t>
      </w:r>
      <w:proofErr w:type="spellEnd"/>
      <w:r w:rsidRPr="00E212C4">
        <w:t>: "Schema mapping with validation rules"</w:t>
      </w:r>
    </w:p>
    <w:p w14:paraId="5807645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error_handling</w:t>
      </w:r>
      <w:proofErr w:type="spellEnd"/>
      <w:r w:rsidRPr="00E212C4">
        <w:t>: "Retry logic, circuit breakers, fallback mechanisms"</w:t>
      </w:r>
    </w:p>
    <w:p w14:paraId="2EA242F1" w14:textId="77777777" w:rsidR="00E212C4" w:rsidRPr="00E212C4" w:rsidRDefault="00E212C4" w:rsidP="00E212C4">
      <w:r w:rsidRPr="00E212C4">
        <w:t xml:space="preserve">  </w:t>
      </w:r>
    </w:p>
    <w:p w14:paraId="21EED465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plugin_types</w:t>
      </w:r>
      <w:proofErr w:type="spellEnd"/>
      <w:r w:rsidRPr="00E212C4">
        <w:t>:</w:t>
      </w:r>
    </w:p>
    <w:p w14:paraId="6256ED0C" w14:textId="77777777" w:rsidR="00E212C4" w:rsidRPr="00E212C4" w:rsidRDefault="00E212C4" w:rsidP="00E212C4">
      <w:r w:rsidRPr="00E212C4">
        <w:t xml:space="preserve">    - "Authentication plugins for different auth methods"</w:t>
      </w:r>
    </w:p>
    <w:p w14:paraId="3BD0D4B4" w14:textId="77777777" w:rsidR="00E212C4" w:rsidRPr="00E212C4" w:rsidRDefault="00E212C4" w:rsidP="00E212C4">
      <w:r w:rsidRPr="00E212C4">
        <w:t xml:space="preserve">    - "Data transformation plugins for format conversion"</w:t>
      </w:r>
    </w:p>
    <w:p w14:paraId="557CD415" w14:textId="77777777" w:rsidR="00E212C4" w:rsidRPr="00E212C4" w:rsidRDefault="00E212C4" w:rsidP="00E212C4">
      <w:r w:rsidRPr="00E212C4">
        <w:t xml:space="preserve">    - "Validation plugins for data quality checks"</w:t>
      </w:r>
    </w:p>
    <w:p w14:paraId="30E1098A" w14:textId="77777777" w:rsidR="00E212C4" w:rsidRPr="00E212C4" w:rsidRDefault="00E212C4" w:rsidP="00E212C4">
      <w:r w:rsidRPr="00E212C4">
        <w:t xml:space="preserve">    - "Monitoring plugins for performance tracking"</w:t>
      </w:r>
    </w:p>
    <w:p w14:paraId="4437B9CA" w14:textId="77777777" w:rsidR="00E212C4" w:rsidRPr="00E212C4" w:rsidRDefault="00E212C4" w:rsidP="00E212C4"/>
    <w:p w14:paraId="28DF5F3D" w14:textId="77777777" w:rsidR="00E212C4" w:rsidRPr="00E212C4" w:rsidRDefault="00E212C4" w:rsidP="00E212C4">
      <w:proofErr w:type="spellStart"/>
      <w:r w:rsidRPr="00E212C4">
        <w:t>connector_lifecycle</w:t>
      </w:r>
      <w:proofErr w:type="spellEnd"/>
      <w:r w:rsidRPr="00E212C4">
        <w:t>:</w:t>
      </w:r>
    </w:p>
    <w:p w14:paraId="1C556D5F" w14:textId="77777777" w:rsidR="00E212C4" w:rsidRPr="00E212C4" w:rsidRDefault="00E212C4" w:rsidP="00E212C4">
      <w:r w:rsidRPr="00E212C4">
        <w:t xml:space="preserve">  development:</w:t>
      </w:r>
    </w:p>
    <w:p w14:paraId="1451908F" w14:textId="77777777" w:rsidR="00E212C4" w:rsidRPr="00E212C4" w:rsidRDefault="00E212C4" w:rsidP="00E212C4">
      <w:r w:rsidRPr="00E212C4">
        <w:t xml:space="preserve">    - "SDK-based connector development"</w:t>
      </w:r>
    </w:p>
    <w:p w14:paraId="18237686" w14:textId="77777777" w:rsidR="00E212C4" w:rsidRPr="00E212C4" w:rsidRDefault="00E212C4" w:rsidP="00E212C4">
      <w:r w:rsidRPr="00E212C4">
        <w:t xml:space="preserve">    - "Testing framework with mock data"</w:t>
      </w:r>
    </w:p>
    <w:p w14:paraId="2386AB7A" w14:textId="77777777" w:rsidR="00E212C4" w:rsidRPr="00E212C4" w:rsidRDefault="00E212C4" w:rsidP="00E212C4">
      <w:r w:rsidRPr="00E212C4">
        <w:t xml:space="preserve">    - "Certification process with quality gates"</w:t>
      </w:r>
    </w:p>
    <w:p w14:paraId="006D3506" w14:textId="77777777" w:rsidR="00E212C4" w:rsidRPr="00E212C4" w:rsidRDefault="00E212C4" w:rsidP="00E212C4">
      <w:r w:rsidRPr="00E212C4">
        <w:t xml:space="preserve">    - "Documentation and deployment guides"</w:t>
      </w:r>
    </w:p>
    <w:p w14:paraId="7897E884" w14:textId="77777777" w:rsidR="00E212C4" w:rsidRPr="00E212C4" w:rsidRDefault="00E212C4" w:rsidP="00E212C4">
      <w:r w:rsidRPr="00E212C4">
        <w:lastRenderedPageBreak/>
        <w:t xml:space="preserve">    </w:t>
      </w:r>
    </w:p>
    <w:p w14:paraId="76BFF8C7" w14:textId="77777777" w:rsidR="00E212C4" w:rsidRPr="00E212C4" w:rsidRDefault="00E212C4" w:rsidP="00E212C4">
      <w:r w:rsidRPr="00E212C4">
        <w:t xml:space="preserve">  deployment:</w:t>
      </w:r>
    </w:p>
    <w:p w14:paraId="3DB7D42B" w14:textId="77777777" w:rsidR="00E212C4" w:rsidRPr="00E212C4" w:rsidRDefault="00E212C4" w:rsidP="00E212C4">
      <w:r w:rsidRPr="00E212C4">
        <w:t xml:space="preserve">    - "Containerized connector deployment"</w:t>
      </w:r>
    </w:p>
    <w:p w14:paraId="5053426C" w14:textId="77777777" w:rsidR="00E212C4" w:rsidRPr="00E212C4" w:rsidRDefault="00E212C4" w:rsidP="00E212C4">
      <w:r w:rsidRPr="00E212C4">
        <w:t xml:space="preserve">    - "Configuration management with secrets"</w:t>
      </w:r>
    </w:p>
    <w:p w14:paraId="25280A0B" w14:textId="77777777" w:rsidR="00E212C4" w:rsidRPr="00E212C4" w:rsidRDefault="00E212C4" w:rsidP="00E212C4">
      <w:r w:rsidRPr="00E212C4">
        <w:t xml:space="preserve">    - "Health monitoring and alerting"</w:t>
      </w:r>
    </w:p>
    <w:p w14:paraId="0C16158D" w14:textId="77777777" w:rsidR="00E212C4" w:rsidRPr="00E212C4" w:rsidRDefault="00E212C4" w:rsidP="00E212C4">
      <w:r w:rsidRPr="00E212C4">
        <w:t xml:space="preserve">    - "Automated scaling based on load"</w:t>
      </w:r>
    </w:p>
    <w:p w14:paraId="464575A0" w14:textId="77777777" w:rsidR="00E212C4" w:rsidRPr="00E212C4" w:rsidRDefault="00E212C4" w:rsidP="00E212C4">
      <w:r w:rsidRPr="00E212C4">
        <w:t xml:space="preserve">    </w:t>
      </w:r>
    </w:p>
    <w:p w14:paraId="71BE45D3" w14:textId="77777777" w:rsidR="00E212C4" w:rsidRPr="00E212C4" w:rsidRDefault="00E212C4" w:rsidP="00E212C4">
      <w:r w:rsidRPr="00E212C4">
        <w:t xml:space="preserve">  maintenance:</w:t>
      </w:r>
    </w:p>
    <w:p w14:paraId="2B89B387" w14:textId="77777777" w:rsidR="00E212C4" w:rsidRPr="00E212C4" w:rsidRDefault="00E212C4" w:rsidP="00E212C4">
      <w:r w:rsidRPr="00E212C4">
        <w:t xml:space="preserve">    - "Automated updates with backward compatibility"</w:t>
      </w:r>
    </w:p>
    <w:p w14:paraId="5CB90FE4" w14:textId="77777777" w:rsidR="00E212C4" w:rsidRPr="00E212C4" w:rsidRDefault="00E212C4" w:rsidP="00E212C4">
      <w:r w:rsidRPr="00E212C4">
        <w:t xml:space="preserve">    - "Performance monitoring and optimization"</w:t>
      </w:r>
    </w:p>
    <w:p w14:paraId="42A39377" w14:textId="77777777" w:rsidR="00E212C4" w:rsidRPr="00E212C4" w:rsidRDefault="00E212C4" w:rsidP="00E212C4">
      <w:r w:rsidRPr="00E212C4">
        <w:t xml:space="preserve">    - "Error tracking and resolution"</w:t>
      </w:r>
    </w:p>
    <w:p w14:paraId="185D1CD1" w14:textId="77777777" w:rsidR="00E212C4" w:rsidRPr="00E212C4" w:rsidRDefault="00E212C4" w:rsidP="00E212C4">
      <w:r w:rsidRPr="00E212C4">
        <w:t xml:space="preserve">    - "Usage analytics and optimization"</w:t>
      </w:r>
    </w:p>
    <w:p w14:paraId="47273692" w14:textId="77777777" w:rsidR="00E212C4" w:rsidRPr="00E212C4" w:rsidRDefault="00E212C4" w:rsidP="00E212C4">
      <w:r w:rsidRPr="00E212C4">
        <w:rPr>
          <w:b/>
          <w:bCs/>
        </w:rPr>
        <w:t>Supported Systems:</w:t>
      </w:r>
    </w:p>
    <w:p w14:paraId="4665652B" w14:textId="5B27009A" w:rsidR="00E212C4" w:rsidRPr="00E212C4" w:rsidRDefault="00E212C4" w:rsidP="00E212C4">
      <w:del w:id="76" w:author="George Brunner" w:date="2025-08-06T13:26:00Z" w16du:dateUtc="2025-08-06T17:26:00Z">
        <w:r w:rsidRPr="00E212C4" w:rsidDel="004174DA">
          <w:delText>yaml</w:delText>
        </w:r>
      </w:del>
      <w:ins w:id="77" w:author="George Brunner" w:date="2025-08-06T13:26:00Z" w16du:dateUtc="2025-08-06T17:26:00Z">
        <w:r w:rsidR="004174DA">
          <w:t xml:space="preserve"> </w:t>
        </w:r>
      </w:ins>
    </w:p>
    <w:p w14:paraId="3AE6EC34" w14:textId="77777777" w:rsidR="00E212C4" w:rsidRPr="00E212C4" w:rsidRDefault="00E212C4" w:rsidP="00E212C4">
      <w:r w:rsidRPr="00E212C4">
        <w:rPr>
          <w:i/>
          <w:iCs/>
        </w:rPr>
        <w:t># Enterprise System Integration Matrix</w:t>
      </w:r>
    </w:p>
    <w:p w14:paraId="4800489A" w14:textId="77777777" w:rsidR="00E212C4" w:rsidRPr="00E212C4" w:rsidRDefault="00E212C4" w:rsidP="00E212C4">
      <w:proofErr w:type="spellStart"/>
      <w:r w:rsidRPr="00E212C4">
        <w:t>life_sciences_systems</w:t>
      </w:r>
      <w:proofErr w:type="spellEnd"/>
      <w:r w:rsidRPr="00E212C4">
        <w:t>:</w:t>
      </w:r>
    </w:p>
    <w:p w14:paraId="4DEE213F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clinical_trial_management</w:t>
      </w:r>
      <w:proofErr w:type="spellEnd"/>
      <w:r w:rsidRPr="00E212C4">
        <w:t>:</w:t>
      </w:r>
    </w:p>
    <w:p w14:paraId="437E5DE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medidata_rave</w:t>
      </w:r>
      <w:proofErr w:type="spellEnd"/>
      <w:r w:rsidRPr="00E212C4">
        <w:t>:</w:t>
      </w:r>
    </w:p>
    <w:p w14:paraId="61E555F6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"REST API + Webhook"</w:t>
      </w:r>
    </w:p>
    <w:p w14:paraId="361F9F8D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"Patient enrollment, visit data, adverse events"</w:t>
      </w:r>
    </w:p>
    <w:p w14:paraId="7638AE40" w14:textId="77777777" w:rsidR="00E212C4" w:rsidRPr="00E212C4" w:rsidRDefault="00E212C4" w:rsidP="00E212C4">
      <w:r w:rsidRPr="00E212C4">
        <w:t xml:space="preserve">      authentication: "OAuth 2.0 with refresh tokens"</w:t>
      </w:r>
    </w:p>
    <w:p w14:paraId="7781B8C5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rate_limits</w:t>
      </w:r>
      <w:proofErr w:type="spellEnd"/>
      <w:r w:rsidRPr="00E212C4">
        <w:t>: "1000 requests/hour"</w:t>
      </w:r>
    </w:p>
    <w:p w14:paraId="469A5095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real_time</w:t>
      </w:r>
      <w:proofErr w:type="spellEnd"/>
      <w:r w:rsidRPr="00E212C4">
        <w:t>: "Webhook notifications for critical events"</w:t>
      </w:r>
    </w:p>
    <w:p w14:paraId="29123714" w14:textId="77777777" w:rsidR="00E212C4" w:rsidRPr="00E212C4" w:rsidRDefault="00E212C4" w:rsidP="00E212C4">
      <w:r w:rsidRPr="00E212C4">
        <w:t xml:space="preserve">      </w:t>
      </w:r>
    </w:p>
    <w:p w14:paraId="3AD7B0AA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oracle_inform</w:t>
      </w:r>
      <w:proofErr w:type="spellEnd"/>
      <w:r w:rsidRPr="00E212C4">
        <w:t>:</w:t>
      </w:r>
    </w:p>
    <w:p w14:paraId="7FA13EA6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"SOAP API + Database direct"</w:t>
      </w:r>
    </w:p>
    <w:p w14:paraId="67ED5ECA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"Trial protocols, CRF data, study metrics"</w:t>
      </w:r>
    </w:p>
    <w:p w14:paraId="185A4839" w14:textId="77777777" w:rsidR="00E212C4" w:rsidRPr="00E212C4" w:rsidRDefault="00E212C4" w:rsidP="00E212C4">
      <w:r w:rsidRPr="00E212C4">
        <w:t xml:space="preserve">      authentication: "WS-Security with certificates"</w:t>
      </w:r>
    </w:p>
    <w:p w14:paraId="5A916834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batch_processing</w:t>
      </w:r>
      <w:proofErr w:type="spellEnd"/>
      <w:r w:rsidRPr="00E212C4">
        <w:t>: "Nightly ETL for historical data"</w:t>
      </w:r>
    </w:p>
    <w:p w14:paraId="17578742" w14:textId="77777777" w:rsidR="00E212C4" w:rsidRPr="00E212C4" w:rsidRDefault="00E212C4" w:rsidP="00E212C4">
      <w:r w:rsidRPr="00E212C4">
        <w:lastRenderedPageBreak/>
        <w:t xml:space="preserve">      </w:t>
      </w:r>
    </w:p>
    <w:p w14:paraId="13ECA5D4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bioclinica</w:t>
      </w:r>
      <w:proofErr w:type="spellEnd"/>
      <w:r w:rsidRPr="00E212C4">
        <w:t>:</w:t>
      </w:r>
    </w:p>
    <w:p w14:paraId="78A267FD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"REST API + SFTP"</w:t>
      </w:r>
    </w:p>
    <w:p w14:paraId="097C5B09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"Imaging data, central lab results"</w:t>
      </w:r>
    </w:p>
    <w:p w14:paraId="02BD2125" w14:textId="77777777" w:rsidR="00E212C4" w:rsidRPr="00E212C4" w:rsidRDefault="00E212C4" w:rsidP="00E212C4">
      <w:r w:rsidRPr="00E212C4">
        <w:t xml:space="preserve">      authentication: "API key + SFTP certificates"</w:t>
      </w:r>
    </w:p>
    <w:p w14:paraId="2CAD36C0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data_volume</w:t>
      </w:r>
      <w:proofErr w:type="spellEnd"/>
      <w:r w:rsidRPr="00E212C4">
        <w:t>: "Large file transfers for imaging"</w:t>
      </w:r>
    </w:p>
    <w:p w14:paraId="0C1A20F9" w14:textId="77777777" w:rsidR="00E212C4" w:rsidRPr="00E212C4" w:rsidRDefault="00E212C4" w:rsidP="00E212C4"/>
    <w:p w14:paraId="616FA3E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laboratory_systems</w:t>
      </w:r>
      <w:proofErr w:type="spellEnd"/>
      <w:r w:rsidRPr="00E212C4">
        <w:t>:</w:t>
      </w:r>
    </w:p>
    <w:p w14:paraId="12F0D980" w14:textId="77777777" w:rsidR="00E212C4" w:rsidRPr="00E212C4" w:rsidRDefault="00E212C4" w:rsidP="00E212C4">
      <w:r w:rsidRPr="00E212C4">
        <w:t xml:space="preserve">    labware:</w:t>
      </w:r>
    </w:p>
    <w:p w14:paraId="3CD4B687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"Database direct + REST API"</w:t>
      </w:r>
    </w:p>
    <w:p w14:paraId="476B2745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"Sample tracking, test results, QC data"</w:t>
      </w:r>
    </w:p>
    <w:p w14:paraId="74CE4DD1" w14:textId="77777777" w:rsidR="00E212C4" w:rsidRPr="00E212C4" w:rsidRDefault="00E212C4" w:rsidP="00E212C4">
      <w:r w:rsidRPr="00E212C4">
        <w:t xml:space="preserve">      authentication: "Database credentials + API tokens"</w:t>
      </w:r>
    </w:p>
    <w:p w14:paraId="298C3D45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real_time</w:t>
      </w:r>
      <w:proofErr w:type="spellEnd"/>
      <w:r w:rsidRPr="00E212C4">
        <w:t>: "Real-time LIMS updates"</w:t>
      </w:r>
    </w:p>
    <w:p w14:paraId="04173ABD" w14:textId="77777777" w:rsidR="00E212C4" w:rsidRPr="00E212C4" w:rsidRDefault="00E212C4" w:rsidP="00E212C4">
      <w:r w:rsidRPr="00E212C4">
        <w:t xml:space="preserve">      </w:t>
      </w:r>
    </w:p>
    <w:p w14:paraId="0A3520C2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starlims</w:t>
      </w:r>
      <w:proofErr w:type="spellEnd"/>
      <w:r w:rsidRPr="00E212C4">
        <w:t>:</w:t>
      </w:r>
    </w:p>
    <w:p w14:paraId="33365984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"Web services + File transfer"</w:t>
      </w:r>
    </w:p>
    <w:p w14:paraId="4714E8C8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"Sample management, instrument data"</w:t>
      </w:r>
    </w:p>
    <w:p w14:paraId="0833139B" w14:textId="77777777" w:rsidR="00E212C4" w:rsidRPr="00E212C4" w:rsidRDefault="00E212C4" w:rsidP="00E212C4">
      <w:r w:rsidRPr="00E212C4">
        <w:t xml:space="preserve">      authentication: "SOAP authentication + SFTP"</w:t>
      </w:r>
    </w:p>
    <w:p w14:paraId="2A83D7B5" w14:textId="77777777" w:rsidR="00E212C4" w:rsidRPr="00E212C4" w:rsidRDefault="00E212C4" w:rsidP="00E212C4">
      <w:r w:rsidRPr="00E212C4">
        <w:t xml:space="preserve">      scheduling: "Hourly incremental updates"</w:t>
      </w:r>
    </w:p>
    <w:p w14:paraId="1EF70FA6" w14:textId="77777777" w:rsidR="00E212C4" w:rsidRPr="00E212C4" w:rsidRDefault="00E212C4" w:rsidP="00E212C4"/>
    <w:p w14:paraId="0720256E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regulatory_systems</w:t>
      </w:r>
      <w:proofErr w:type="spellEnd"/>
      <w:r w:rsidRPr="00E212C4">
        <w:t>:</w:t>
      </w:r>
    </w:p>
    <w:p w14:paraId="7748A36E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veeva_vault</w:t>
      </w:r>
      <w:proofErr w:type="spellEnd"/>
      <w:r w:rsidRPr="00E212C4">
        <w:t>:</w:t>
      </w:r>
    </w:p>
    <w:p w14:paraId="38B2B530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"REST API + Bulk API"</w:t>
      </w:r>
    </w:p>
    <w:p w14:paraId="3ADDC097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"Regulatory documents, submission tracking"</w:t>
      </w:r>
    </w:p>
    <w:p w14:paraId="683225A3" w14:textId="77777777" w:rsidR="00E212C4" w:rsidRPr="00E212C4" w:rsidRDefault="00E212C4" w:rsidP="00E212C4">
      <w:r w:rsidRPr="00E212C4">
        <w:t xml:space="preserve">      authentication: "OAuth 2.0 with session management"</w:t>
      </w:r>
    </w:p>
    <w:p w14:paraId="66DAD4AD" w14:textId="77777777" w:rsidR="00E212C4" w:rsidRPr="00E212C4" w:rsidRDefault="00E212C4" w:rsidP="00E212C4">
      <w:r w:rsidRPr="00E212C4">
        <w:t xml:space="preserve">      features: "Document versioning, approval workflows"</w:t>
      </w:r>
    </w:p>
    <w:p w14:paraId="741DD15A" w14:textId="77777777" w:rsidR="00E212C4" w:rsidRPr="00E212C4" w:rsidRDefault="00E212C4" w:rsidP="00E212C4">
      <w:r w:rsidRPr="00E212C4">
        <w:t xml:space="preserve">      </w:t>
      </w:r>
    </w:p>
    <w:p w14:paraId="36F5681A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mastercontrol</w:t>
      </w:r>
      <w:proofErr w:type="spellEnd"/>
      <w:r w:rsidRPr="00E212C4">
        <w:t>:</w:t>
      </w:r>
    </w:p>
    <w:p w14:paraId="7FA77167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"API + Document synchronization"</w:t>
      </w:r>
    </w:p>
    <w:p w14:paraId="55B672F4" w14:textId="77777777" w:rsidR="00E212C4" w:rsidRPr="00E212C4" w:rsidRDefault="00E212C4" w:rsidP="00E212C4">
      <w:r w:rsidRPr="00E212C4">
        <w:lastRenderedPageBreak/>
        <w:t xml:space="preserve">      </w:t>
      </w:r>
      <w:proofErr w:type="spellStart"/>
      <w:r w:rsidRPr="00E212C4">
        <w:t>data_sync</w:t>
      </w:r>
      <w:proofErr w:type="spellEnd"/>
      <w:r w:rsidRPr="00E212C4">
        <w:t>: "Document control, training records"</w:t>
      </w:r>
    </w:p>
    <w:p w14:paraId="5364E244" w14:textId="77777777" w:rsidR="00E212C4" w:rsidRPr="00E212C4" w:rsidRDefault="00E212C4" w:rsidP="00E212C4">
      <w:r w:rsidRPr="00E212C4">
        <w:t xml:space="preserve">      authentication: "Token-based authentication"</w:t>
      </w:r>
    </w:p>
    <w:p w14:paraId="60492C8F" w14:textId="77777777" w:rsidR="00E212C4" w:rsidRPr="00E212C4" w:rsidRDefault="00E212C4" w:rsidP="00E212C4">
      <w:r w:rsidRPr="00E212C4">
        <w:t xml:space="preserve">      compliance: "21 CFR Part 11 integration"</w:t>
      </w:r>
    </w:p>
    <w:p w14:paraId="723F4C54" w14:textId="77777777" w:rsidR="00E212C4" w:rsidRPr="00E212C4" w:rsidRDefault="00E212C4" w:rsidP="00E212C4"/>
    <w:p w14:paraId="01601F51" w14:textId="77777777" w:rsidR="00E212C4" w:rsidRPr="00E212C4" w:rsidRDefault="00E212C4" w:rsidP="00E212C4">
      <w:proofErr w:type="spellStart"/>
      <w:r w:rsidRPr="00E212C4">
        <w:t>construction_systems</w:t>
      </w:r>
      <w:proofErr w:type="spellEnd"/>
      <w:r w:rsidRPr="00E212C4">
        <w:t>:</w:t>
      </w:r>
    </w:p>
    <w:p w14:paraId="5F9E1002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project_management</w:t>
      </w:r>
      <w:proofErr w:type="spellEnd"/>
      <w:r w:rsidRPr="00E212C4">
        <w:t>:</w:t>
      </w:r>
    </w:p>
    <w:p w14:paraId="4DD915A9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procore</w:t>
      </w:r>
      <w:proofErr w:type="spellEnd"/>
      <w:r w:rsidRPr="00E212C4">
        <w:t>:</w:t>
      </w:r>
    </w:p>
    <w:p w14:paraId="1C20E025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"REST API + Webhook"</w:t>
      </w:r>
    </w:p>
    <w:p w14:paraId="3443A690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"Project data, RFIs, change orders, schedules"</w:t>
      </w:r>
    </w:p>
    <w:p w14:paraId="2259A1DB" w14:textId="77777777" w:rsidR="00E212C4" w:rsidRPr="00E212C4" w:rsidRDefault="00E212C4" w:rsidP="00E212C4">
      <w:r w:rsidRPr="00E212C4">
        <w:t xml:space="preserve">      authentication: "OAuth 2.0 with scoped permissions"</w:t>
      </w:r>
    </w:p>
    <w:p w14:paraId="63A3033B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real_time</w:t>
      </w:r>
      <w:proofErr w:type="spellEnd"/>
      <w:r w:rsidRPr="00E212C4">
        <w:t>: "Project update notifications"</w:t>
      </w:r>
    </w:p>
    <w:p w14:paraId="7FBFE2DE" w14:textId="77777777" w:rsidR="00E212C4" w:rsidRPr="00E212C4" w:rsidRDefault="00E212C4" w:rsidP="00E212C4">
      <w:r w:rsidRPr="00E212C4">
        <w:t xml:space="preserve">      features: "Document management, financial tracking"</w:t>
      </w:r>
    </w:p>
    <w:p w14:paraId="7F6F6930" w14:textId="77777777" w:rsidR="00E212C4" w:rsidRPr="00E212C4" w:rsidRDefault="00E212C4" w:rsidP="00E212C4">
      <w:r w:rsidRPr="00E212C4">
        <w:t xml:space="preserve">      </w:t>
      </w:r>
    </w:p>
    <w:p w14:paraId="7023511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autodesk_construction_cloud</w:t>
      </w:r>
      <w:proofErr w:type="spellEnd"/>
      <w:r w:rsidRPr="00E212C4">
        <w:t>:</w:t>
      </w:r>
    </w:p>
    <w:p w14:paraId="15EAECE6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"REST API + File API"</w:t>
      </w:r>
    </w:p>
    <w:p w14:paraId="708EEBAC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"BIM models, design reviews, clash detection"</w:t>
      </w:r>
    </w:p>
    <w:p w14:paraId="35F42790" w14:textId="77777777" w:rsidR="00E212C4" w:rsidRPr="00E212C4" w:rsidRDefault="00E212C4" w:rsidP="00E212C4">
      <w:r w:rsidRPr="00E212C4">
        <w:t xml:space="preserve">      authentication: "Three-legged OAuth with user consent"</w:t>
      </w:r>
    </w:p>
    <w:p w14:paraId="729E7F60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file_handling</w:t>
      </w:r>
      <w:proofErr w:type="spellEnd"/>
      <w:r w:rsidRPr="00E212C4">
        <w:t>: "Large CAD file processing"</w:t>
      </w:r>
    </w:p>
    <w:p w14:paraId="45896B54" w14:textId="77777777" w:rsidR="00E212C4" w:rsidRPr="00E212C4" w:rsidRDefault="00E212C4" w:rsidP="00E212C4">
      <w:r w:rsidRPr="00E212C4">
        <w:t xml:space="preserve">      </w:t>
      </w:r>
    </w:p>
    <w:p w14:paraId="43E74D42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oracle_primavera</w:t>
      </w:r>
      <w:proofErr w:type="spellEnd"/>
      <w:r w:rsidRPr="00E212C4">
        <w:t>:</w:t>
      </w:r>
    </w:p>
    <w:p w14:paraId="1B8BAB5B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"Web services + Database"</w:t>
      </w:r>
    </w:p>
    <w:p w14:paraId="58397562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"Project schedules, resource allocation, costs"</w:t>
      </w:r>
    </w:p>
    <w:p w14:paraId="2F591AB4" w14:textId="77777777" w:rsidR="00E212C4" w:rsidRPr="00E212C4" w:rsidRDefault="00E212C4" w:rsidP="00E212C4">
      <w:r w:rsidRPr="00E212C4">
        <w:t xml:space="preserve">      authentication: "SOAP with enterprise credentials"</w:t>
      </w:r>
    </w:p>
    <w:p w14:paraId="086226AA" w14:textId="77777777" w:rsidR="00E212C4" w:rsidRPr="00E212C4" w:rsidRDefault="00E212C4" w:rsidP="00E212C4">
      <w:r w:rsidRPr="00E212C4">
        <w:t xml:space="preserve">      features: "CPM scheduling, resource optimization"</w:t>
      </w:r>
    </w:p>
    <w:p w14:paraId="3871EEDF" w14:textId="77777777" w:rsidR="00E212C4" w:rsidRPr="00E212C4" w:rsidRDefault="00E212C4" w:rsidP="00E212C4"/>
    <w:p w14:paraId="05E5B3D0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bim_systems</w:t>
      </w:r>
      <w:proofErr w:type="spellEnd"/>
      <w:r w:rsidRPr="00E212C4">
        <w:t>:</w:t>
      </w:r>
    </w:p>
    <w:p w14:paraId="582FDB06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autodesk_revit</w:t>
      </w:r>
      <w:proofErr w:type="spellEnd"/>
      <w:r w:rsidRPr="00E212C4">
        <w:t>:</w:t>
      </w:r>
    </w:p>
    <w:p w14:paraId="3EF25251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"Desktop API + Cloud sync"</w:t>
      </w:r>
    </w:p>
    <w:p w14:paraId="714CBECC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"3D models, material specifications, quantities"</w:t>
      </w:r>
    </w:p>
    <w:p w14:paraId="28407BFE" w14:textId="77777777" w:rsidR="00E212C4" w:rsidRPr="00E212C4" w:rsidRDefault="00E212C4" w:rsidP="00E212C4">
      <w:r w:rsidRPr="00E212C4">
        <w:lastRenderedPageBreak/>
        <w:t xml:space="preserve">      authentication: "Desktop app integration + cloud auth"</w:t>
      </w:r>
    </w:p>
    <w:p w14:paraId="4CE177B2" w14:textId="77777777" w:rsidR="00E212C4" w:rsidRPr="00E212C4" w:rsidRDefault="00E212C4" w:rsidP="00E212C4">
      <w:r w:rsidRPr="00E212C4">
        <w:t xml:space="preserve">      processing: "Model analysis and data extraction"</w:t>
      </w:r>
    </w:p>
    <w:p w14:paraId="00B9B8E4" w14:textId="77777777" w:rsidR="00E212C4" w:rsidRPr="00E212C4" w:rsidRDefault="00E212C4" w:rsidP="00E212C4">
      <w:r w:rsidRPr="00E212C4">
        <w:t xml:space="preserve">      </w:t>
      </w:r>
    </w:p>
    <w:p w14:paraId="6FF6B26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bentley_microstation</w:t>
      </w:r>
      <w:proofErr w:type="spellEnd"/>
      <w:r w:rsidRPr="00E212C4">
        <w:t>:</w:t>
      </w:r>
    </w:p>
    <w:p w14:paraId="662726BB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 xml:space="preserve">: "COM API + </w:t>
      </w:r>
      <w:proofErr w:type="spellStart"/>
      <w:r w:rsidRPr="00E212C4">
        <w:t>i</w:t>
      </w:r>
      <w:proofErr w:type="spellEnd"/>
      <w:r w:rsidRPr="00E212C4">
        <w:t>-model services"</w:t>
      </w:r>
    </w:p>
    <w:p w14:paraId="0705CF58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"Infrastructure models, GIS data"</w:t>
      </w:r>
    </w:p>
    <w:p w14:paraId="04F01CAB" w14:textId="77777777" w:rsidR="00E212C4" w:rsidRPr="00E212C4" w:rsidRDefault="00E212C4" w:rsidP="00E212C4">
      <w:r w:rsidRPr="00E212C4">
        <w:t xml:space="preserve">      authentication: "Bentley IMS authentication"</w:t>
      </w:r>
    </w:p>
    <w:p w14:paraId="0A887A5B" w14:textId="77777777" w:rsidR="00E212C4" w:rsidRPr="00E212C4" w:rsidRDefault="00E212C4" w:rsidP="00E212C4">
      <w:r w:rsidRPr="00E212C4">
        <w:t xml:space="preserve">      features: "Infrastructure-specific analytics"</w:t>
      </w:r>
    </w:p>
    <w:p w14:paraId="30CAAB4F" w14:textId="77777777" w:rsidR="00E212C4" w:rsidRPr="00E212C4" w:rsidRDefault="00E212C4" w:rsidP="00E212C4"/>
    <w:p w14:paraId="6A1ABCA7" w14:textId="77777777" w:rsidR="00E212C4" w:rsidRPr="00E212C4" w:rsidRDefault="00E212C4" w:rsidP="00E212C4">
      <w:proofErr w:type="spellStart"/>
      <w:r w:rsidRPr="00E212C4">
        <w:t>enterprise_platforms</w:t>
      </w:r>
      <w:proofErr w:type="spellEnd"/>
      <w:r w:rsidRPr="00E212C4">
        <w:t>:</w:t>
      </w:r>
    </w:p>
    <w:p w14:paraId="1EC45366" w14:textId="77777777" w:rsidR="00E212C4" w:rsidRPr="00E212C4" w:rsidRDefault="00E212C4" w:rsidP="00E212C4">
      <w:r w:rsidRPr="00E212C4">
        <w:t xml:space="preserve">  </w:t>
      </w:r>
      <w:proofErr w:type="spellStart"/>
      <w:r w:rsidRPr="00E212C4">
        <w:t>erp_systems</w:t>
      </w:r>
      <w:proofErr w:type="spellEnd"/>
      <w:r w:rsidRPr="00E212C4">
        <w:t>:</w:t>
      </w:r>
    </w:p>
    <w:p w14:paraId="6CC025C7" w14:textId="77777777" w:rsidR="00E212C4" w:rsidRPr="00E212C4" w:rsidRDefault="00E212C4" w:rsidP="00E212C4">
      <w:r w:rsidRPr="00E212C4">
        <w:t xml:space="preserve">    sap:</w:t>
      </w:r>
    </w:p>
    <w:p w14:paraId="22762633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"RFC + OData + REST"</w:t>
      </w:r>
    </w:p>
    <w:p w14:paraId="29A44360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"Financial data, procurement, HR"</w:t>
      </w:r>
    </w:p>
    <w:p w14:paraId="1DB99358" w14:textId="77777777" w:rsidR="00E212C4" w:rsidRPr="00E212C4" w:rsidRDefault="00E212C4" w:rsidP="00E212C4">
      <w:r w:rsidRPr="00E212C4">
        <w:t xml:space="preserve">      authentication: "SAP authentication + OAuth"</w:t>
      </w:r>
    </w:p>
    <w:p w14:paraId="735645CC" w14:textId="77777777" w:rsidR="00E212C4" w:rsidRPr="00E212C4" w:rsidRDefault="00E212C4" w:rsidP="00E212C4">
      <w:r w:rsidRPr="00E212C4">
        <w:t xml:space="preserve">      modules: "FI, CO, MM, HR integration"</w:t>
      </w:r>
    </w:p>
    <w:p w14:paraId="4FC0911A" w14:textId="77777777" w:rsidR="00E212C4" w:rsidRPr="00E212C4" w:rsidRDefault="00E212C4" w:rsidP="00E212C4">
      <w:r w:rsidRPr="00E212C4">
        <w:t xml:space="preserve">      </w:t>
      </w:r>
    </w:p>
    <w:p w14:paraId="298B852A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oracle_ebs</w:t>
      </w:r>
      <w:proofErr w:type="spellEnd"/>
      <w:r w:rsidRPr="00E212C4">
        <w:t>:</w:t>
      </w:r>
    </w:p>
    <w:p w14:paraId="68805341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"Database + REST services"</w:t>
      </w:r>
    </w:p>
    <w:p w14:paraId="1E06CAE5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"Financial transactions, supply chain"</w:t>
      </w:r>
    </w:p>
    <w:p w14:paraId="05A26459" w14:textId="77777777" w:rsidR="00E212C4" w:rsidRPr="00E212C4" w:rsidRDefault="00E212C4" w:rsidP="00E212C4">
      <w:r w:rsidRPr="00E212C4">
        <w:t xml:space="preserve">      authentication: "Database + web service auth"</w:t>
      </w:r>
    </w:p>
    <w:p w14:paraId="41F063CD" w14:textId="77777777" w:rsidR="00E212C4" w:rsidRPr="00E212C4" w:rsidRDefault="00E212C4" w:rsidP="00E212C4">
      <w:r w:rsidRPr="00E212C4">
        <w:t xml:space="preserve">      features: "Real-time financial integration"</w:t>
      </w:r>
    </w:p>
    <w:p w14:paraId="3E319587" w14:textId="77777777" w:rsidR="00E212C4" w:rsidRPr="00E212C4" w:rsidRDefault="00E212C4" w:rsidP="00E212C4">
      <w:r w:rsidRPr="00E212C4">
        <w:t xml:space="preserve">      </w:t>
      </w:r>
    </w:p>
    <w:p w14:paraId="0F421EA8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microsoft_dynamics</w:t>
      </w:r>
      <w:proofErr w:type="spellEnd"/>
      <w:r w:rsidRPr="00E212C4">
        <w:t>:</w:t>
      </w:r>
    </w:p>
    <w:p w14:paraId="769ED8DD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"Web API + Common Data Service"</w:t>
      </w:r>
    </w:p>
    <w:p w14:paraId="46F27B37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"CRM, ERP, business processes"</w:t>
      </w:r>
    </w:p>
    <w:p w14:paraId="5F6DBA3B" w14:textId="77777777" w:rsidR="00E212C4" w:rsidRPr="00E212C4" w:rsidRDefault="00E212C4" w:rsidP="00E212C4">
      <w:r w:rsidRPr="00E212C4">
        <w:t xml:space="preserve">      authentication: "Azure AD + OAuth 2.0"</w:t>
      </w:r>
    </w:p>
    <w:p w14:paraId="0F8E4DB1" w14:textId="77777777" w:rsidR="00E212C4" w:rsidRPr="00E212C4" w:rsidRDefault="00E212C4" w:rsidP="00E212C4">
      <w:r w:rsidRPr="00E212C4">
        <w:t xml:space="preserve">      features: "Power Platform integration"</w:t>
      </w:r>
    </w:p>
    <w:p w14:paraId="61473420" w14:textId="77777777" w:rsidR="00E212C4" w:rsidRPr="00E212C4" w:rsidRDefault="00E212C4" w:rsidP="00E212C4"/>
    <w:p w14:paraId="03A78BA4" w14:textId="77777777" w:rsidR="00E212C4" w:rsidRPr="00E212C4" w:rsidRDefault="00E212C4" w:rsidP="00E212C4">
      <w:r w:rsidRPr="00E212C4">
        <w:lastRenderedPageBreak/>
        <w:t xml:space="preserve">  </w:t>
      </w:r>
      <w:proofErr w:type="spellStart"/>
      <w:r w:rsidRPr="00E212C4">
        <w:t>collaboration_platforms</w:t>
      </w:r>
      <w:proofErr w:type="spellEnd"/>
      <w:r w:rsidRPr="00E212C4">
        <w:t>:</w:t>
      </w:r>
    </w:p>
    <w:p w14:paraId="4DA4C827" w14:textId="77777777" w:rsidR="00E212C4" w:rsidRPr="00E212C4" w:rsidRDefault="00E212C4" w:rsidP="00E212C4">
      <w:r w:rsidRPr="00E212C4">
        <w:t xml:space="preserve">    microsoft_365:</w:t>
      </w:r>
    </w:p>
    <w:p w14:paraId="459F5523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"Graph API + SharePoint"</w:t>
      </w:r>
    </w:p>
    <w:p w14:paraId="0C91F8CF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"Documents, emails, calendar, teams"</w:t>
      </w:r>
    </w:p>
    <w:p w14:paraId="5702CF8D" w14:textId="77777777" w:rsidR="00E212C4" w:rsidRPr="00E212C4" w:rsidRDefault="00E212C4" w:rsidP="00E212C4">
      <w:r w:rsidRPr="00E212C4">
        <w:t xml:space="preserve">      authentication: "Azure AD with modern auth"</w:t>
      </w:r>
    </w:p>
    <w:p w14:paraId="21E13076" w14:textId="77777777" w:rsidR="00E212C4" w:rsidRPr="00E212C4" w:rsidRDefault="00E212C4" w:rsidP="00E212C4">
      <w:r w:rsidRPr="00E212C4">
        <w:t xml:space="preserve">      features: "Document collaboration, workflow integration"</w:t>
      </w:r>
    </w:p>
    <w:p w14:paraId="570CE958" w14:textId="77777777" w:rsidR="00E212C4" w:rsidRPr="00E212C4" w:rsidRDefault="00E212C4" w:rsidP="00E212C4">
      <w:r w:rsidRPr="00E212C4">
        <w:t xml:space="preserve">      </w:t>
      </w:r>
    </w:p>
    <w:p w14:paraId="2560C3F1" w14:textId="77777777" w:rsidR="00E212C4" w:rsidRPr="00E212C4" w:rsidRDefault="00E212C4" w:rsidP="00E212C4">
      <w:r w:rsidRPr="00E212C4">
        <w:t xml:space="preserve">    </w:t>
      </w:r>
      <w:proofErr w:type="spellStart"/>
      <w:r w:rsidRPr="00E212C4">
        <w:t>google_workspace</w:t>
      </w:r>
      <w:proofErr w:type="spellEnd"/>
      <w:r w:rsidRPr="00E212C4">
        <w:t>:</w:t>
      </w:r>
    </w:p>
    <w:p w14:paraId="0C49A868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"Google APIs + Drive API"</w:t>
      </w:r>
    </w:p>
    <w:p w14:paraId="00CE4593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"Documents, sheets, calendar, gmail"</w:t>
      </w:r>
    </w:p>
    <w:p w14:paraId="044FB6D4" w14:textId="77777777" w:rsidR="00E212C4" w:rsidRPr="00E212C4" w:rsidRDefault="00E212C4" w:rsidP="00E212C4">
      <w:r w:rsidRPr="00E212C4">
        <w:t xml:space="preserve">      authentication: "OAuth 2.0 with service accounts"</w:t>
      </w:r>
    </w:p>
    <w:p w14:paraId="01258CC2" w14:textId="77777777" w:rsidR="00E212C4" w:rsidRPr="00E212C4" w:rsidRDefault="00E212C4" w:rsidP="00E212C4">
      <w:r w:rsidRPr="00E212C4">
        <w:t xml:space="preserve">      features: "Real-time collaboration, document processing"</w:t>
      </w:r>
    </w:p>
    <w:p w14:paraId="18958DC2" w14:textId="77777777" w:rsidR="00E212C4" w:rsidRPr="00E212C4" w:rsidRDefault="00E212C4" w:rsidP="00E212C4">
      <w:r w:rsidRPr="00E212C4">
        <w:t xml:space="preserve">      </w:t>
      </w:r>
    </w:p>
    <w:p w14:paraId="3C6C042D" w14:textId="77777777" w:rsidR="00E212C4" w:rsidRPr="00E212C4" w:rsidRDefault="00E212C4" w:rsidP="00E212C4">
      <w:r w:rsidRPr="00E212C4">
        <w:t xml:space="preserve">    slack:</w:t>
      </w:r>
    </w:p>
    <w:p w14:paraId="16E904CF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integration_type</w:t>
      </w:r>
      <w:proofErr w:type="spellEnd"/>
      <w:r w:rsidRPr="00E212C4">
        <w:t>: "Web API + Events API"</w:t>
      </w:r>
    </w:p>
    <w:p w14:paraId="046A3BE4" w14:textId="77777777" w:rsidR="00E212C4" w:rsidRPr="00E212C4" w:rsidRDefault="00E212C4" w:rsidP="00E212C4">
      <w:r w:rsidRPr="00E212C4">
        <w:t xml:space="preserve">      </w:t>
      </w:r>
      <w:proofErr w:type="spellStart"/>
      <w:r w:rsidRPr="00E212C4">
        <w:t>data_sync</w:t>
      </w:r>
      <w:proofErr w:type="spellEnd"/>
      <w:r w:rsidRPr="00E212C4">
        <w:t>: "Messages, channels, user activity"</w:t>
      </w:r>
    </w:p>
    <w:p w14:paraId="7A884043" w14:textId="77777777" w:rsidR="00E212C4" w:rsidRPr="00E212C4" w:rsidRDefault="00E212C4" w:rsidP="00E212C4">
      <w:r w:rsidRPr="00E212C4">
        <w:t xml:space="preserve">      authentication: "OAuth 2.0 + bot tokens"</w:t>
      </w:r>
    </w:p>
    <w:p w14:paraId="58165182" w14:textId="77777777" w:rsidR="00E212C4" w:rsidRPr="00E212C4" w:rsidRDefault="00E212C4" w:rsidP="00E212C4">
      <w:r w:rsidRPr="00E212C4">
        <w:t xml:space="preserve">      features: "Team collaboration analytics"</w:t>
      </w:r>
    </w:p>
    <w:p w14:paraId="7C394E0E" w14:textId="77777777" w:rsidR="008B014B" w:rsidRPr="008B014B" w:rsidRDefault="008B014B" w:rsidP="008B014B"/>
    <w:p w14:paraId="218B2ABC" w14:textId="77777777" w:rsidR="008B014B" w:rsidRPr="008B014B" w:rsidRDefault="008B014B" w:rsidP="00755F0B">
      <w:pPr>
        <w:pStyle w:val="Heading1"/>
      </w:pPr>
      <w:bookmarkStart w:id="78" w:name="_Toc202341190"/>
      <w:r w:rsidRPr="008B014B">
        <w:t>10. Performance &amp; Scalability</w:t>
      </w:r>
      <w:bookmarkEnd w:id="78"/>
    </w:p>
    <w:p w14:paraId="72F33D1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10.1 Performance Benchmarks</w:t>
      </w:r>
    </w:p>
    <w:p w14:paraId="787CAB6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Current System Performance [NEEDS VALIDATION - PLACEHOLDER METRICS]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38"/>
        <w:gridCol w:w="3156"/>
        <w:gridCol w:w="1007"/>
        <w:gridCol w:w="1159"/>
      </w:tblGrid>
      <w:tr w:rsidR="008B014B" w:rsidRPr="008B014B" w14:paraId="3CAEB3DB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83980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52CE6C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8C5E6CA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Current Performance</w:t>
            </w:r>
          </w:p>
        </w:tc>
        <w:tc>
          <w:tcPr>
            <w:tcW w:w="0" w:type="auto"/>
            <w:vAlign w:val="center"/>
            <w:hideMark/>
          </w:tcPr>
          <w:p w14:paraId="3B33C041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Target SLA</w:t>
            </w:r>
          </w:p>
        </w:tc>
        <w:tc>
          <w:tcPr>
            <w:tcW w:w="0" w:type="auto"/>
            <w:vAlign w:val="center"/>
            <w:hideMark/>
          </w:tcPr>
          <w:p w14:paraId="4B635488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Scaling Limit</w:t>
            </w:r>
          </w:p>
        </w:tc>
      </w:tr>
      <w:tr w:rsidR="008B014B" w:rsidRPr="008B014B" w14:paraId="0FAFCE1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B938" w14:textId="77777777" w:rsidR="008B014B" w:rsidRPr="008B014B" w:rsidRDefault="008B014B" w:rsidP="008B014B">
            <w:r w:rsidRPr="008B014B">
              <w:rPr>
                <w:b/>
                <w:bCs/>
              </w:rPr>
              <w:t>API Response</w:t>
            </w:r>
          </w:p>
        </w:tc>
        <w:tc>
          <w:tcPr>
            <w:tcW w:w="0" w:type="auto"/>
            <w:vAlign w:val="center"/>
            <w:hideMark/>
          </w:tcPr>
          <w:p w14:paraId="6F6C58F5" w14:textId="77777777" w:rsidR="008B014B" w:rsidRPr="008B014B" w:rsidRDefault="008B014B" w:rsidP="008B014B">
            <w:r w:rsidRPr="008B014B">
              <w:t>Latency (p95)</w:t>
            </w:r>
          </w:p>
        </w:tc>
        <w:tc>
          <w:tcPr>
            <w:tcW w:w="0" w:type="auto"/>
            <w:vAlign w:val="center"/>
            <w:hideMark/>
          </w:tcPr>
          <w:p w14:paraId="2A9D9103" w14:textId="77777777" w:rsidR="008B014B" w:rsidRPr="008B014B" w:rsidRDefault="008B014B" w:rsidP="008B014B">
            <w:r w:rsidRPr="008B014B">
              <w:rPr>
                <w:b/>
                <w:bCs/>
              </w:rPr>
              <w:t>[IN DEVELOPMENT - NEEDS TESTING]</w:t>
            </w:r>
          </w:p>
        </w:tc>
        <w:tc>
          <w:tcPr>
            <w:tcW w:w="0" w:type="auto"/>
            <w:vAlign w:val="center"/>
            <w:hideMark/>
          </w:tcPr>
          <w:p w14:paraId="79D0EA0A" w14:textId="77777777" w:rsidR="008B014B" w:rsidRPr="008B014B" w:rsidRDefault="008B014B" w:rsidP="008B014B">
            <w:r w:rsidRPr="008B014B">
              <w:t>&lt;200ms</w:t>
            </w:r>
          </w:p>
        </w:tc>
        <w:tc>
          <w:tcPr>
            <w:tcW w:w="0" w:type="auto"/>
            <w:vAlign w:val="center"/>
            <w:hideMark/>
          </w:tcPr>
          <w:p w14:paraId="5EAF8C8C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  <w:tr w:rsidR="008B014B" w:rsidRPr="008B014B" w14:paraId="5C54D638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6200" w14:textId="77777777" w:rsidR="008B014B" w:rsidRPr="008B014B" w:rsidRDefault="008B014B" w:rsidP="008B014B">
            <w:r w:rsidRPr="008B014B">
              <w:rPr>
                <w:b/>
                <w:bCs/>
              </w:rPr>
              <w:t>Graph Queries</w:t>
            </w:r>
          </w:p>
        </w:tc>
        <w:tc>
          <w:tcPr>
            <w:tcW w:w="0" w:type="auto"/>
            <w:vAlign w:val="center"/>
            <w:hideMark/>
          </w:tcPr>
          <w:p w14:paraId="0C99958F" w14:textId="77777777" w:rsidR="008B014B" w:rsidRPr="008B014B" w:rsidRDefault="008B014B" w:rsidP="008B014B">
            <w:r w:rsidRPr="008B014B">
              <w:t>Simple queries</w:t>
            </w:r>
          </w:p>
        </w:tc>
        <w:tc>
          <w:tcPr>
            <w:tcW w:w="0" w:type="auto"/>
            <w:vAlign w:val="center"/>
            <w:hideMark/>
          </w:tcPr>
          <w:p w14:paraId="7B0B5694" w14:textId="77777777" w:rsidR="008B014B" w:rsidRPr="008B014B" w:rsidRDefault="008B014B" w:rsidP="008B014B">
            <w:r w:rsidRPr="008B014B">
              <w:rPr>
                <w:b/>
                <w:bCs/>
              </w:rPr>
              <w:t>[IN DEVELOPMENT - NEEDS TESTING]</w:t>
            </w:r>
          </w:p>
        </w:tc>
        <w:tc>
          <w:tcPr>
            <w:tcW w:w="0" w:type="auto"/>
            <w:vAlign w:val="center"/>
            <w:hideMark/>
          </w:tcPr>
          <w:p w14:paraId="7D055E7A" w14:textId="77777777" w:rsidR="008B014B" w:rsidRPr="008B014B" w:rsidRDefault="008B014B" w:rsidP="008B014B">
            <w:r w:rsidRPr="008B014B">
              <w:t>&lt;100ms</w:t>
            </w:r>
          </w:p>
        </w:tc>
        <w:tc>
          <w:tcPr>
            <w:tcW w:w="0" w:type="auto"/>
            <w:vAlign w:val="center"/>
            <w:hideMark/>
          </w:tcPr>
          <w:p w14:paraId="5206721E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  <w:tr w:rsidR="008B014B" w:rsidRPr="008B014B" w14:paraId="5797C4DC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FCB5" w14:textId="77777777" w:rsidR="008B014B" w:rsidRPr="008B014B" w:rsidRDefault="008B014B" w:rsidP="008B014B">
            <w:r w:rsidRPr="008B014B">
              <w:rPr>
                <w:b/>
                <w:bCs/>
              </w:rPr>
              <w:lastRenderedPageBreak/>
              <w:t>NLP Processing</w:t>
            </w:r>
          </w:p>
        </w:tc>
        <w:tc>
          <w:tcPr>
            <w:tcW w:w="0" w:type="auto"/>
            <w:vAlign w:val="center"/>
            <w:hideMark/>
          </w:tcPr>
          <w:p w14:paraId="63AD87D7" w14:textId="77777777" w:rsidR="008B014B" w:rsidRPr="008B014B" w:rsidRDefault="008B014B" w:rsidP="008B014B">
            <w:r w:rsidRPr="008B014B">
              <w:t>Document extraction</w:t>
            </w:r>
          </w:p>
        </w:tc>
        <w:tc>
          <w:tcPr>
            <w:tcW w:w="0" w:type="auto"/>
            <w:vAlign w:val="center"/>
            <w:hideMark/>
          </w:tcPr>
          <w:p w14:paraId="13412604" w14:textId="77777777" w:rsidR="008B014B" w:rsidRPr="008B014B" w:rsidRDefault="008B014B" w:rsidP="008B014B">
            <w:r w:rsidRPr="008B014B">
              <w:rPr>
                <w:b/>
                <w:bCs/>
              </w:rPr>
              <w:t>[IN DEVELOPMENT - NEEDS TESTING]</w:t>
            </w:r>
          </w:p>
        </w:tc>
        <w:tc>
          <w:tcPr>
            <w:tcW w:w="0" w:type="auto"/>
            <w:vAlign w:val="center"/>
            <w:hideMark/>
          </w:tcPr>
          <w:p w14:paraId="455C11F0" w14:textId="77777777" w:rsidR="008B014B" w:rsidRPr="008B014B" w:rsidRDefault="008B014B" w:rsidP="008B014B">
            <w:r w:rsidRPr="008B014B">
              <w:t>&lt;500ms</w:t>
            </w:r>
          </w:p>
        </w:tc>
        <w:tc>
          <w:tcPr>
            <w:tcW w:w="0" w:type="auto"/>
            <w:vAlign w:val="center"/>
            <w:hideMark/>
          </w:tcPr>
          <w:p w14:paraId="7828FDA6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  <w:tr w:rsidR="008B014B" w:rsidRPr="008B014B" w14:paraId="4F4ECF0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19FD" w14:textId="77777777" w:rsidR="008B014B" w:rsidRPr="008B014B" w:rsidRDefault="008B014B" w:rsidP="008B014B">
            <w:r w:rsidRPr="008B014B">
              <w:rPr>
                <w:b/>
                <w:bCs/>
              </w:rPr>
              <w:t>Agent Decisions</w:t>
            </w:r>
          </w:p>
        </w:tc>
        <w:tc>
          <w:tcPr>
            <w:tcW w:w="0" w:type="auto"/>
            <w:vAlign w:val="center"/>
            <w:hideMark/>
          </w:tcPr>
          <w:p w14:paraId="58B9F898" w14:textId="77777777" w:rsidR="008B014B" w:rsidRPr="008B014B" w:rsidRDefault="008B014B" w:rsidP="008B014B">
            <w:r w:rsidRPr="008B014B">
              <w:t>Recommendation generation</w:t>
            </w:r>
          </w:p>
        </w:tc>
        <w:tc>
          <w:tcPr>
            <w:tcW w:w="0" w:type="auto"/>
            <w:vAlign w:val="center"/>
            <w:hideMark/>
          </w:tcPr>
          <w:p w14:paraId="7182B875" w14:textId="77777777" w:rsidR="008B014B" w:rsidRPr="008B014B" w:rsidRDefault="008B014B" w:rsidP="008B014B">
            <w:r w:rsidRPr="008B014B">
              <w:rPr>
                <w:b/>
                <w:bCs/>
              </w:rPr>
              <w:t>[IN DEVELOPMENT - NEEDS TESTING]</w:t>
            </w:r>
          </w:p>
        </w:tc>
        <w:tc>
          <w:tcPr>
            <w:tcW w:w="0" w:type="auto"/>
            <w:vAlign w:val="center"/>
            <w:hideMark/>
          </w:tcPr>
          <w:p w14:paraId="3EEB4728" w14:textId="77777777" w:rsidR="008B014B" w:rsidRPr="008B014B" w:rsidRDefault="008B014B" w:rsidP="008B014B">
            <w:r w:rsidRPr="008B014B">
              <w:t>&lt;5s</w:t>
            </w:r>
          </w:p>
        </w:tc>
        <w:tc>
          <w:tcPr>
            <w:tcW w:w="0" w:type="auto"/>
            <w:vAlign w:val="center"/>
            <w:hideMark/>
          </w:tcPr>
          <w:p w14:paraId="63159DAD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  <w:tr w:rsidR="008B014B" w:rsidRPr="008B014B" w14:paraId="45F98F0B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85C7" w14:textId="77777777" w:rsidR="008B014B" w:rsidRPr="008B014B" w:rsidRDefault="008B014B" w:rsidP="008B014B">
            <w:r w:rsidRPr="008B014B">
              <w:rPr>
                <w:b/>
                <w:bCs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4DE0D50B" w14:textId="77777777" w:rsidR="008B014B" w:rsidRPr="008B014B" w:rsidRDefault="008B014B" w:rsidP="008B014B">
            <w:r w:rsidRPr="008B014B"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559F836" w14:textId="77777777" w:rsidR="008B014B" w:rsidRPr="008B014B" w:rsidRDefault="008B014B" w:rsidP="008B014B">
            <w:r w:rsidRPr="008B014B">
              <w:rPr>
                <w:b/>
                <w:bCs/>
              </w:rPr>
              <w:t>[IN DEVELOPMENT - NEEDS TESTING]</w:t>
            </w:r>
          </w:p>
        </w:tc>
        <w:tc>
          <w:tcPr>
            <w:tcW w:w="0" w:type="auto"/>
            <w:vAlign w:val="center"/>
            <w:hideMark/>
          </w:tcPr>
          <w:p w14:paraId="27941B11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  <w:tc>
          <w:tcPr>
            <w:tcW w:w="0" w:type="auto"/>
            <w:vAlign w:val="center"/>
            <w:hideMark/>
          </w:tcPr>
          <w:p w14:paraId="77DF20C8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</w:tbl>
    <w:p w14:paraId="11F1728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Load Testing Results [FABRICATED - NEEDS ACTUAL TESTING]</w:t>
      </w:r>
    </w:p>
    <w:p w14:paraId="76C3CDEE" w14:textId="77777777" w:rsidR="008B014B" w:rsidRPr="008B014B" w:rsidRDefault="008B014B" w:rsidP="008B014B">
      <w:r w:rsidRPr="008B014B">
        <w:rPr>
          <w:b/>
          <w:bCs/>
        </w:rPr>
        <w:t>Stress Test Configuration:</w:t>
      </w:r>
      <w:r w:rsidRPr="008B014B">
        <w:t xml:space="preserve"> </w:t>
      </w:r>
      <w:r w:rsidRPr="008B014B">
        <w:rPr>
          <w:b/>
          <w:bCs/>
        </w:rPr>
        <w:t>[NOT YET PERFORMED]</w:t>
      </w:r>
    </w:p>
    <w:p w14:paraId="50C00D55" w14:textId="77777777" w:rsidR="008B014B" w:rsidRPr="008B014B" w:rsidRDefault="008B014B" w:rsidP="00791481">
      <w:pPr>
        <w:numPr>
          <w:ilvl w:val="0"/>
          <w:numId w:val="36"/>
        </w:numPr>
      </w:pPr>
      <w:r w:rsidRPr="008B014B">
        <w:rPr>
          <w:b/>
          <w:bCs/>
        </w:rPr>
        <w:t>User simulation:</w:t>
      </w:r>
      <w:r w:rsidRPr="008B014B">
        <w:t xml:space="preserve"> </w:t>
      </w:r>
      <w:r w:rsidRPr="008B014B">
        <w:rPr>
          <w:b/>
          <w:bCs/>
        </w:rPr>
        <w:t>[NEEDS TESTING]</w:t>
      </w:r>
    </w:p>
    <w:p w14:paraId="72CC690A" w14:textId="77777777" w:rsidR="008B014B" w:rsidRPr="008B014B" w:rsidRDefault="008B014B" w:rsidP="00791481">
      <w:pPr>
        <w:numPr>
          <w:ilvl w:val="0"/>
          <w:numId w:val="36"/>
        </w:numPr>
      </w:pPr>
      <w:r w:rsidRPr="008B014B">
        <w:rPr>
          <w:b/>
          <w:bCs/>
        </w:rPr>
        <w:t>API load:</w:t>
      </w:r>
      <w:r w:rsidRPr="008B014B">
        <w:t xml:space="preserve"> </w:t>
      </w:r>
      <w:r w:rsidRPr="008B014B">
        <w:rPr>
          <w:b/>
          <w:bCs/>
        </w:rPr>
        <w:t>[NEEDS TESTING]</w:t>
      </w:r>
    </w:p>
    <w:p w14:paraId="26E6ABCE" w14:textId="77777777" w:rsidR="008B014B" w:rsidRPr="008B014B" w:rsidRDefault="008B014B" w:rsidP="00791481">
      <w:pPr>
        <w:numPr>
          <w:ilvl w:val="0"/>
          <w:numId w:val="36"/>
        </w:numPr>
      </w:pPr>
      <w:r w:rsidRPr="008B014B">
        <w:rPr>
          <w:b/>
          <w:bCs/>
        </w:rPr>
        <w:t>Data volume:</w:t>
      </w:r>
      <w:r w:rsidRPr="008B014B">
        <w:t xml:space="preserve"> </w:t>
      </w:r>
      <w:r w:rsidRPr="008B014B">
        <w:rPr>
          <w:b/>
          <w:bCs/>
        </w:rPr>
        <w:t>[NEEDS TESTING]</w:t>
      </w:r>
    </w:p>
    <w:p w14:paraId="7A59CB62" w14:textId="77777777" w:rsidR="008B014B" w:rsidRPr="008B014B" w:rsidRDefault="008B014B" w:rsidP="008B014B">
      <w:r w:rsidRPr="008B014B">
        <w:rPr>
          <w:b/>
          <w:bCs/>
        </w:rPr>
        <w:t>Results Summary:</w:t>
      </w:r>
      <w:r w:rsidRPr="008B014B">
        <w:t xml:space="preserve"> </w:t>
      </w:r>
      <w:r w:rsidRPr="008B014B">
        <w:rPr>
          <w:b/>
          <w:bCs/>
        </w:rPr>
        <w:t>[PLACEHOLDER - ACTUAL TESTING REQUIRED]</w:t>
      </w:r>
    </w:p>
    <w:p w14:paraId="61DC6EBA" w14:textId="77777777" w:rsidR="008B014B" w:rsidRPr="008B014B" w:rsidRDefault="008B014B" w:rsidP="00791481">
      <w:pPr>
        <w:numPr>
          <w:ilvl w:val="0"/>
          <w:numId w:val="37"/>
        </w:numPr>
      </w:pPr>
      <w:r w:rsidRPr="008B014B">
        <w:rPr>
          <w:b/>
          <w:bCs/>
        </w:rPr>
        <w:t>Success rate:</w:t>
      </w:r>
      <w:r w:rsidRPr="008B014B">
        <w:t xml:space="preserve"> </w:t>
      </w:r>
      <w:r w:rsidRPr="008B014B">
        <w:rPr>
          <w:b/>
          <w:bCs/>
        </w:rPr>
        <w:t>[NEEDS MEASUREMENT]</w:t>
      </w:r>
    </w:p>
    <w:p w14:paraId="6090C6C9" w14:textId="77777777" w:rsidR="008B014B" w:rsidRPr="008B014B" w:rsidRDefault="008B014B" w:rsidP="00791481">
      <w:pPr>
        <w:numPr>
          <w:ilvl w:val="0"/>
          <w:numId w:val="37"/>
        </w:numPr>
      </w:pPr>
      <w:r w:rsidRPr="008B014B">
        <w:rPr>
          <w:b/>
          <w:bCs/>
        </w:rPr>
        <w:t>Response time degradation:</w:t>
      </w:r>
      <w:r w:rsidRPr="008B014B">
        <w:t xml:space="preserve"> </w:t>
      </w:r>
      <w:r w:rsidRPr="008B014B">
        <w:rPr>
          <w:b/>
          <w:bCs/>
        </w:rPr>
        <w:t>[NEEDS MEASUREMENT]</w:t>
      </w:r>
    </w:p>
    <w:p w14:paraId="2D26F878" w14:textId="77777777" w:rsidR="008B014B" w:rsidRPr="008B014B" w:rsidRDefault="00000000" w:rsidP="008B014B">
      <w:r>
        <w:pict w14:anchorId="42AAA04A">
          <v:rect id="_x0000_i1035" style="width:0;height:1.5pt" o:hralign="center" o:hrstd="t" o:hr="t" fillcolor="#a0a0a0" stroked="f"/>
        </w:pict>
      </w:r>
    </w:p>
    <w:p w14:paraId="4B16D934" w14:textId="77777777" w:rsidR="008B014B" w:rsidRPr="008B014B" w:rsidRDefault="008B014B" w:rsidP="00755F0B">
      <w:pPr>
        <w:pStyle w:val="Heading1"/>
      </w:pPr>
      <w:bookmarkStart w:id="79" w:name="_Toc202341191"/>
      <w:r w:rsidRPr="008B014B">
        <w:t>11</w:t>
      </w:r>
      <w:commentRangeStart w:id="80"/>
      <w:r w:rsidRPr="008B014B">
        <w:t>. Partnership Ecosystem</w:t>
      </w:r>
      <w:bookmarkEnd w:id="79"/>
      <w:commentRangeEnd w:id="80"/>
      <w:r w:rsidR="00283DE5" w:rsidRPr="008B014B">
        <w:rPr>
          <w:rStyle w:val="CommentReference"/>
          <w:sz w:val="40"/>
          <w:szCs w:val="40"/>
        </w:rPr>
        <w:commentReference w:id="80"/>
      </w:r>
    </w:p>
    <w:p w14:paraId="1B9897A9" w14:textId="77777777" w:rsidR="00E212C4" w:rsidRDefault="00E212C4" w:rsidP="00E212C4">
      <w:pPr>
        <w:rPr>
          <w:b/>
          <w:bCs/>
        </w:rPr>
      </w:pPr>
      <w:r w:rsidRPr="00E212C4">
        <w:rPr>
          <w:b/>
          <w:bCs/>
        </w:rPr>
        <w:t>11. Partnership Ecosystem</w:t>
      </w:r>
    </w:p>
    <w:p w14:paraId="1CD26C13" w14:textId="77777777" w:rsidR="0003606A" w:rsidRDefault="0003606A" w:rsidP="0003606A">
      <w:pPr>
        <w:pStyle w:val="NormalWeb"/>
      </w:pPr>
      <w:r>
        <w:t xml:space="preserve">SocratIQ™ is built for extensibility — not only in its technology stack but also in its go-to-market strategy. The platform supports a flexible </w:t>
      </w:r>
      <w:r>
        <w:rPr>
          <w:rStyle w:val="Strong"/>
          <w:rFonts w:eastAsiaTheme="majorEastAsia"/>
        </w:rPr>
        <w:t>bi-directional licensing and co-development model</w:t>
      </w:r>
      <w:r>
        <w:t>, allowing domain experts, channel partners, and strategic collaborators to create differentiated solutions built on the core SocratIQ platform.</w:t>
      </w:r>
    </w:p>
    <w:p w14:paraId="4F88CA8D" w14:textId="77777777" w:rsidR="0003606A" w:rsidRDefault="0003606A" w:rsidP="0003606A">
      <w:pPr>
        <w:pStyle w:val="NormalWeb"/>
      </w:pPr>
      <w:r>
        <w:t xml:space="preserve">These partnerships enhance </w:t>
      </w:r>
      <w:proofErr w:type="spellStart"/>
      <w:r>
        <w:t>SocratIQ’s</w:t>
      </w:r>
      <w:proofErr w:type="spellEnd"/>
      <w:r>
        <w:t xml:space="preserve"> technical breadth, industry relevance, and monetization pathways — all while creating investment- and exit-ready vehicles for partners. For a detailed description of this model, see </w:t>
      </w:r>
      <w:r>
        <w:rPr>
          <w:rStyle w:val="Strong"/>
          <w:rFonts w:eastAsiaTheme="majorEastAsia"/>
        </w:rPr>
        <w:t>Appendix 25.1: SocratIQ Module Partnership Framework</w:t>
      </w:r>
      <w:r>
        <w:t>.</w:t>
      </w:r>
    </w:p>
    <w:p w14:paraId="47FEF4C1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11.1 Current Active Partnerships</w:t>
      </w:r>
    </w:p>
    <w:p w14:paraId="1FD16E9B" w14:textId="77777777" w:rsidR="000A5F4F" w:rsidRPr="000A5F4F" w:rsidRDefault="000A5F4F" w:rsidP="000A5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5F4F">
        <w:rPr>
          <w:rFonts w:ascii="Times New Roman" w:eastAsia="Times New Roman" w:hAnsi="Times New Roman" w:cs="Times New Roman"/>
          <w:b/>
          <w:bCs/>
          <w:sz w:val="24"/>
          <w:szCs w:val="24"/>
        </w:rPr>
        <w:t>1. Mock5 Strategic Insights – Bi-Directional Licensing Partnership (SocratIQ EMME™)</w:t>
      </w:r>
    </w:p>
    <w:p w14:paraId="408D031B" w14:textId="77777777" w:rsidR="000A5F4F" w:rsidRPr="000A5F4F" w:rsidRDefault="000A5F4F" w:rsidP="000A5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F4F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 Type:</w:t>
      </w:r>
      <w:r w:rsidRPr="000A5F4F">
        <w:rPr>
          <w:rFonts w:ascii="Times New Roman" w:eastAsia="Times New Roman" w:hAnsi="Times New Roman" w:cs="Times New Roman"/>
          <w:sz w:val="24"/>
          <w:szCs w:val="24"/>
        </w:rPr>
        <w:t xml:space="preserve"> Strategic Licensing &amp; Co-Development</w:t>
      </w:r>
      <w:r w:rsidRPr="000A5F4F">
        <w:rPr>
          <w:rFonts w:ascii="Times New Roman" w:eastAsia="Times New Roman" w:hAnsi="Times New Roman" w:cs="Times New Roman"/>
          <w:sz w:val="24"/>
          <w:szCs w:val="24"/>
        </w:rPr>
        <w:br/>
      </w:r>
      <w:r w:rsidRPr="000A5F4F">
        <w:rPr>
          <w:rFonts w:ascii="Times New Roman" w:eastAsia="Times New Roman" w:hAnsi="Times New Roman" w:cs="Times New Roman"/>
          <w:b/>
          <w:bCs/>
          <w:sz w:val="24"/>
          <w:szCs w:val="24"/>
        </w:rPr>
        <w:t>Modules:</w:t>
      </w:r>
      <w:r w:rsidRPr="000A5F4F">
        <w:rPr>
          <w:rFonts w:ascii="Times New Roman" w:eastAsia="Times New Roman" w:hAnsi="Times New Roman" w:cs="Times New Roman"/>
          <w:sz w:val="24"/>
          <w:szCs w:val="24"/>
        </w:rPr>
        <w:t xml:space="preserve"> EMME Connect, EMME Engage, EMME Health</w:t>
      </w:r>
    </w:p>
    <w:p w14:paraId="36568835" w14:textId="77777777" w:rsidR="0094015B" w:rsidRDefault="0094015B" w:rsidP="0094015B">
      <w:pPr>
        <w:pStyle w:val="NormalWeb"/>
      </w:pPr>
      <w:r>
        <w:lastRenderedPageBreak/>
        <w:t xml:space="preserve">Mock5 and SocratIQ have established a flagship bi-directional partnership. SocratIQ licenses the </w:t>
      </w:r>
      <w:r>
        <w:rPr>
          <w:rStyle w:val="Strong"/>
          <w:rFonts w:eastAsiaTheme="majorEastAsia"/>
        </w:rPr>
        <w:t>EMME Connect</w:t>
      </w:r>
      <w:r>
        <w:t xml:space="preserve"> commercialization planning framework from Mock5 and integrates it into the core platform. In turn, Mock5 licenses the SocratIQ Platform to power its own branded offerings — </w:t>
      </w:r>
      <w:r>
        <w:rPr>
          <w:rStyle w:val="Strong"/>
          <w:rFonts w:eastAsiaTheme="majorEastAsia"/>
        </w:rPr>
        <w:t>EMME Engage</w:t>
      </w:r>
      <w:r>
        <w:t xml:space="preserve"> (go-to-market execution) and </w:t>
      </w:r>
      <w:r>
        <w:rPr>
          <w:rStyle w:val="Strong"/>
          <w:rFonts w:eastAsiaTheme="majorEastAsia"/>
        </w:rPr>
        <w:t>EMME Health</w:t>
      </w:r>
      <w:r>
        <w:t xml:space="preserve"> (health equity specialization).</w:t>
      </w:r>
    </w:p>
    <w:p w14:paraId="30B4374A" w14:textId="77777777" w:rsidR="0094015B" w:rsidRDefault="0094015B" w:rsidP="0094015B">
      <w:pPr>
        <w:pStyle w:val="NormalWeb"/>
      </w:pPr>
      <w:r>
        <w:t xml:space="preserve">Mock5 has the option to spin out one or more </w:t>
      </w:r>
      <w:proofErr w:type="spellStart"/>
      <w:r>
        <w:t>NewCos</w:t>
      </w:r>
      <w:proofErr w:type="spellEnd"/>
      <w:r>
        <w:t xml:space="preserve"> to house these offerings. SocratIQ retains rights to the EMME Connect framework and provides infrastructure for branded or white-labeled deployments (“Powered by SocratIQ”).</w:t>
      </w:r>
    </w:p>
    <w:p w14:paraId="0CB9EA27" w14:textId="77777777" w:rsidR="0094015B" w:rsidRDefault="0094015B" w:rsidP="0094015B">
      <w:pPr>
        <w:pStyle w:val="NormalWeb"/>
      </w:pPr>
      <w:r>
        <w:rPr>
          <w:rStyle w:val="Strong"/>
          <w:rFonts w:eastAsiaTheme="majorEastAsia"/>
        </w:rPr>
        <w:t>Revenue Model &amp; Strategic Opportunity:</w:t>
      </w:r>
    </w:p>
    <w:p w14:paraId="53588C98" w14:textId="77777777" w:rsidR="0094015B" w:rsidRDefault="0094015B" w:rsidP="0094015B">
      <w:pPr>
        <w:pStyle w:val="NormalWeb"/>
        <w:numPr>
          <w:ilvl w:val="0"/>
          <w:numId w:val="142"/>
        </w:numPr>
      </w:pPr>
      <w:r>
        <w:t>SocratIQ receives revenue share from platform-enabled services (Engage/Health) and annual platform licensing fees</w:t>
      </w:r>
    </w:p>
    <w:p w14:paraId="0716866D" w14:textId="77777777" w:rsidR="0094015B" w:rsidRDefault="0094015B" w:rsidP="0094015B">
      <w:pPr>
        <w:pStyle w:val="NormalWeb"/>
        <w:numPr>
          <w:ilvl w:val="0"/>
          <w:numId w:val="142"/>
        </w:numPr>
      </w:pPr>
      <w:r>
        <w:t>Mock5 monetizes its methodologies and expands its service delivery</w:t>
      </w:r>
    </w:p>
    <w:p w14:paraId="062FC9F6" w14:textId="77777777" w:rsidR="0094015B" w:rsidRDefault="0094015B" w:rsidP="0094015B">
      <w:pPr>
        <w:pStyle w:val="NormalWeb"/>
        <w:numPr>
          <w:ilvl w:val="0"/>
          <w:numId w:val="142"/>
        </w:numPr>
      </w:pPr>
      <w:r>
        <w:t>5+ pharmaceutical clients are already being actively pursued, validating the model and creating a near-term growth path</w:t>
      </w:r>
    </w:p>
    <w:p w14:paraId="0E4CC606" w14:textId="5BD25F72" w:rsidR="000A5F4F" w:rsidRPr="000A5F4F" w:rsidRDefault="00E212C4" w:rsidP="009401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2C4">
        <w:rPr>
          <w:b/>
          <w:bCs/>
        </w:rPr>
        <w:t>2. Large Construction Firm (SocratIQ Build™) - Pilot to Production</w:t>
      </w:r>
      <w:r w:rsidR="0094015B">
        <w:rPr>
          <w:b/>
          <w:bCs/>
        </w:rPr>
        <w:t xml:space="preserve"> </w:t>
      </w:r>
      <w:r w:rsidR="000A5F4F" w:rsidRPr="000A5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Construction Founder-Initiated NewCo – </w:t>
      </w:r>
    </w:p>
    <w:p w14:paraId="32559B5D" w14:textId="77777777" w:rsidR="000A5F4F" w:rsidRPr="000A5F4F" w:rsidRDefault="000A5F4F" w:rsidP="000A5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F4F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 Type:</w:t>
      </w:r>
      <w:r w:rsidRPr="000A5F4F">
        <w:rPr>
          <w:rFonts w:ascii="Times New Roman" w:eastAsia="Times New Roman" w:hAnsi="Times New Roman" w:cs="Times New Roman"/>
          <w:sz w:val="24"/>
          <w:szCs w:val="24"/>
        </w:rPr>
        <w:t xml:space="preserve"> Customer-Initiated Platform Partnership with NewCo Formation</w:t>
      </w:r>
      <w:r w:rsidRPr="000A5F4F">
        <w:rPr>
          <w:rFonts w:ascii="Times New Roman" w:eastAsia="Times New Roman" w:hAnsi="Times New Roman" w:cs="Times New Roman"/>
          <w:sz w:val="24"/>
          <w:szCs w:val="24"/>
        </w:rPr>
        <w:br/>
      </w:r>
      <w:r w:rsidRPr="000A5F4F">
        <w:rPr>
          <w:rFonts w:ascii="Times New Roman" w:eastAsia="Times New Roman" w:hAnsi="Times New Roman" w:cs="Times New Roman"/>
          <w:b/>
          <w:bCs/>
          <w:sz w:val="24"/>
          <w:szCs w:val="24"/>
        </w:rPr>
        <w:t>Module:</w:t>
      </w:r>
      <w:r w:rsidRPr="000A5F4F">
        <w:rPr>
          <w:rFonts w:ascii="Times New Roman" w:eastAsia="Times New Roman" w:hAnsi="Times New Roman" w:cs="Times New Roman"/>
          <w:sz w:val="24"/>
          <w:szCs w:val="24"/>
        </w:rPr>
        <w:t xml:space="preserve"> SocratIQ Build™ (Construction Optimization &amp; Risk Intelligence)</w:t>
      </w:r>
    </w:p>
    <w:p w14:paraId="371040B6" w14:textId="77777777" w:rsidR="0094015B" w:rsidRDefault="0094015B" w:rsidP="0094015B">
      <w:pPr>
        <w:pStyle w:val="NormalWeb"/>
      </w:pPr>
      <w:r>
        <w:t>This partnership originated from a customer pilot with the owner of a leading commercial construction firm. The pilot successfully applied SocratIQ Build™ across $500M+ in infrastructure and healthcare projects, with integrations to Procore and Primavera P6. Results included improved timeline coordination, risk identification, and subcontractor communication.</w:t>
      </w:r>
    </w:p>
    <w:p w14:paraId="058F449C" w14:textId="54CBE628" w:rsidR="0094015B" w:rsidRDefault="0094015B" w:rsidP="0094015B">
      <w:pPr>
        <w:pStyle w:val="NormalWeb"/>
      </w:pPr>
      <w:r>
        <w:t xml:space="preserve">During the pilot, the firm’s </w:t>
      </w:r>
      <w:proofErr w:type="gramStart"/>
      <w:r>
        <w:t>owner initiated</w:t>
      </w:r>
      <w:proofErr w:type="gramEnd"/>
      <w:r>
        <w:t xml:space="preserve"> plans to launch a </w:t>
      </w:r>
      <w:r>
        <w:rPr>
          <w:rStyle w:val="Strong"/>
          <w:rFonts w:eastAsiaTheme="majorEastAsia"/>
        </w:rPr>
        <w:t>NewCo</w:t>
      </w:r>
      <w:r>
        <w:t xml:space="preserve"> focused on AI-powered construction intelligence. SocratIQ is engaged in active discussions around licensing, co-packaging, and platform alignment to support this venture.</w:t>
      </w:r>
    </w:p>
    <w:p w14:paraId="6447DAE1" w14:textId="77777777" w:rsidR="0094015B" w:rsidRDefault="0094015B" w:rsidP="0094015B">
      <w:pPr>
        <w:pStyle w:val="NormalWeb"/>
      </w:pPr>
      <w:r>
        <w:t xml:space="preserve">This model highlights </w:t>
      </w:r>
      <w:proofErr w:type="spellStart"/>
      <w:r>
        <w:t>SocratIQ’s</w:t>
      </w:r>
      <w:proofErr w:type="spellEnd"/>
      <w:r>
        <w:t xml:space="preserve"> ability to evolve customer engagements into strategic platform relationships, enabling entrepreneurial growth from within industry ecosystems.</w:t>
      </w:r>
    </w:p>
    <w:p w14:paraId="0C1C8C47" w14:textId="77777777" w:rsidR="0094015B" w:rsidRDefault="0094015B" w:rsidP="0094015B">
      <w:pPr>
        <w:pStyle w:val="NormalWeb"/>
      </w:pPr>
      <w:r>
        <w:rPr>
          <w:rStyle w:val="Strong"/>
          <w:rFonts w:eastAsiaTheme="majorEastAsia"/>
        </w:rPr>
        <w:t>Revenue Model &amp; Strategic Opportunity:</w:t>
      </w:r>
    </w:p>
    <w:p w14:paraId="3E3E3358" w14:textId="77777777" w:rsidR="0094015B" w:rsidRDefault="0094015B" w:rsidP="0094015B">
      <w:pPr>
        <w:pStyle w:val="NormalWeb"/>
        <w:numPr>
          <w:ilvl w:val="0"/>
          <w:numId w:val="141"/>
        </w:numPr>
      </w:pPr>
      <w:r>
        <w:t xml:space="preserve">SocratIQ is expected to license the core platform to </w:t>
      </w:r>
      <w:proofErr w:type="gramStart"/>
      <w:r>
        <w:t>the NewCo</w:t>
      </w:r>
      <w:proofErr w:type="gramEnd"/>
      <w:r>
        <w:t xml:space="preserve"> under a multi-year agreement</w:t>
      </w:r>
    </w:p>
    <w:p w14:paraId="73448F9B" w14:textId="77777777" w:rsidR="0094015B" w:rsidRDefault="0094015B" w:rsidP="0094015B">
      <w:pPr>
        <w:pStyle w:val="NormalWeb"/>
        <w:numPr>
          <w:ilvl w:val="0"/>
          <w:numId w:val="141"/>
        </w:numPr>
      </w:pPr>
      <w:r>
        <w:t>White-labeled or co-branded versions of SocratIQ Build™ may be deployed across the firm’s internal projects and broader industry network</w:t>
      </w:r>
    </w:p>
    <w:p w14:paraId="284628F1" w14:textId="77777777" w:rsidR="0094015B" w:rsidRDefault="0094015B" w:rsidP="0094015B">
      <w:pPr>
        <w:pStyle w:val="NormalWeb"/>
        <w:numPr>
          <w:ilvl w:val="0"/>
          <w:numId w:val="141"/>
        </w:numPr>
      </w:pPr>
      <w:r>
        <w:t xml:space="preserve">The construction firm’s IT subsidiary presents a potential </w:t>
      </w:r>
      <w:r>
        <w:rPr>
          <w:rStyle w:val="Strong"/>
          <w:rFonts w:eastAsiaTheme="majorEastAsia"/>
        </w:rPr>
        <w:t>channel partner</w:t>
      </w:r>
      <w:r>
        <w:t xml:space="preserve"> to expand reach</w:t>
      </w:r>
    </w:p>
    <w:p w14:paraId="269D744D" w14:textId="77777777" w:rsidR="0094015B" w:rsidRDefault="0094015B" w:rsidP="0094015B">
      <w:pPr>
        <w:pStyle w:val="NormalWeb"/>
        <w:numPr>
          <w:ilvl w:val="0"/>
          <w:numId w:val="141"/>
        </w:numPr>
      </w:pPr>
      <w:r>
        <w:t xml:space="preserve">Monetization pathways may include </w:t>
      </w:r>
      <w:r>
        <w:rPr>
          <w:rStyle w:val="Strong"/>
          <w:rFonts w:eastAsiaTheme="majorEastAsia"/>
        </w:rPr>
        <w:t>annual licensing, onboarding services, and AI-enabled project analytics</w:t>
      </w:r>
    </w:p>
    <w:p w14:paraId="01838425" w14:textId="77777777" w:rsidR="0094015B" w:rsidRDefault="0094015B" w:rsidP="0094015B">
      <w:pPr>
        <w:pStyle w:val="NormalWeb"/>
        <w:numPr>
          <w:ilvl w:val="0"/>
          <w:numId w:val="141"/>
        </w:numPr>
      </w:pPr>
      <w:r>
        <w:lastRenderedPageBreak/>
        <w:t xml:space="preserve">The evolving structure demonstrates how customer success can lead to platform-level business formation — validating </w:t>
      </w:r>
      <w:proofErr w:type="spellStart"/>
      <w:r>
        <w:t>SocratIQ’s</w:t>
      </w:r>
      <w:proofErr w:type="spellEnd"/>
      <w:r>
        <w:t xml:space="preserve"> flexibility to serve as the intelligence engine behind industry-specific ventures</w:t>
      </w:r>
    </w:p>
    <w:p w14:paraId="5CE7AFDA" w14:textId="77777777" w:rsidR="0094015B" w:rsidRDefault="0094015B" w:rsidP="0094015B">
      <w:pPr>
        <w:pStyle w:val="NormalWeb"/>
      </w:pPr>
    </w:p>
    <w:p w14:paraId="4B4B849F" w14:textId="77777777" w:rsidR="0094015B" w:rsidRDefault="0094015B" w:rsidP="0094015B">
      <w:pPr>
        <w:pStyle w:val="NormalWeb"/>
      </w:pPr>
    </w:p>
    <w:p w14:paraId="673C7141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4. Legal Firm (SocratIQ IP™) - Co-Development Partner</w:t>
      </w:r>
    </w:p>
    <w:p w14:paraId="14D1A641" w14:textId="024F0205" w:rsidR="00E212C4" w:rsidRPr="00E212C4" w:rsidRDefault="00E212C4" w:rsidP="00E212C4">
      <w:pPr>
        <w:rPr>
          <w:b/>
          <w:bCs/>
        </w:rPr>
      </w:pPr>
      <w:del w:id="82" w:author="George Brunner" w:date="2025-08-06T13:26:00Z" w16du:dateUtc="2025-08-06T17:26:00Z">
        <w:r w:rsidRPr="00E212C4" w:rsidDel="004174DA">
          <w:rPr>
            <w:b/>
            <w:bCs/>
          </w:rPr>
          <w:delText>yaml</w:delText>
        </w:r>
      </w:del>
      <w:ins w:id="83" w:author="George Brunner" w:date="2025-08-06T13:26:00Z" w16du:dateUtc="2025-08-06T17:26:00Z">
        <w:r w:rsidR="004174DA">
          <w:rPr>
            <w:b/>
            <w:bCs/>
          </w:rPr>
          <w:t xml:space="preserve"> </w:t>
        </w:r>
      </w:ins>
    </w:p>
    <w:p w14:paraId="49E3C4B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  <w:i/>
          <w:iCs/>
        </w:rPr>
        <w:t># Intellectual Property Co-Development</w:t>
      </w:r>
    </w:p>
    <w:p w14:paraId="41FE3D54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partner_profile</w:t>
      </w:r>
      <w:proofErr w:type="spellEnd"/>
      <w:r w:rsidRPr="00E212C4">
        <w:rPr>
          <w:b/>
          <w:bCs/>
        </w:rPr>
        <w:t>:</w:t>
      </w:r>
    </w:p>
    <w:p w14:paraId="518396BB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industry: "Intellectual property law"</w:t>
      </w:r>
    </w:p>
    <w:p w14:paraId="403A6E4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specialization: "Patent prosecution, portfolio management, IP strategy"</w:t>
      </w:r>
    </w:p>
    <w:p w14:paraId="1CA4AA2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size: "50+ attorneys with life sciences focus"</w:t>
      </w:r>
    </w:p>
    <w:p w14:paraId="74205B4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client_base</w:t>
      </w:r>
      <w:proofErr w:type="spellEnd"/>
      <w:r w:rsidRPr="00E212C4">
        <w:rPr>
          <w:b/>
          <w:bCs/>
        </w:rPr>
        <w:t>: "Biotech, pharmaceutical, and medical device companies"</w:t>
      </w:r>
    </w:p>
    <w:p w14:paraId="185AAD14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69AE9C86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co_development_model</w:t>
      </w:r>
      <w:proofErr w:type="spellEnd"/>
      <w:r w:rsidRPr="00E212C4">
        <w:rPr>
          <w:b/>
          <w:bCs/>
        </w:rPr>
        <w:t>:</w:t>
      </w:r>
    </w:p>
    <w:p w14:paraId="6AB7ACB9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partnership_type</w:t>
      </w:r>
      <w:proofErr w:type="spellEnd"/>
      <w:r w:rsidRPr="00E212C4">
        <w:rPr>
          <w:b/>
          <w:bCs/>
        </w:rPr>
        <w:t>: "Joint development of patent intelligence capabilities"</w:t>
      </w:r>
    </w:p>
    <w:p w14:paraId="236A329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ip_sharing</w:t>
      </w:r>
      <w:proofErr w:type="spellEnd"/>
      <w:r w:rsidRPr="00E212C4">
        <w:rPr>
          <w:b/>
          <w:bCs/>
        </w:rPr>
        <w:t>: "Joint ownership of enhanced IP module features"</w:t>
      </w:r>
    </w:p>
    <w:p w14:paraId="3C2293BB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cost_sharing</w:t>
      </w:r>
      <w:proofErr w:type="spellEnd"/>
      <w:r w:rsidRPr="00E212C4">
        <w:rPr>
          <w:b/>
          <w:bCs/>
        </w:rPr>
        <w:t>: "50/50 development investment and resource allocation"</w:t>
      </w:r>
    </w:p>
    <w:p w14:paraId="158A4979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market_access</w:t>
      </w:r>
      <w:proofErr w:type="spellEnd"/>
      <w:r w:rsidRPr="00E212C4">
        <w:rPr>
          <w:b/>
          <w:bCs/>
        </w:rPr>
        <w:t>: "Partner provides client base for pilot testing and validation"</w:t>
      </w:r>
    </w:p>
    <w:p w14:paraId="753166F1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03473067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development_scope</w:t>
      </w:r>
      <w:proofErr w:type="spellEnd"/>
      <w:r w:rsidRPr="00E212C4">
        <w:rPr>
          <w:b/>
          <w:bCs/>
        </w:rPr>
        <w:t>:</w:t>
      </w:r>
    </w:p>
    <w:p w14:paraId="5D1894D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current_capabilities</w:t>
      </w:r>
      <w:proofErr w:type="spellEnd"/>
      <w:r w:rsidRPr="00E212C4">
        <w:rPr>
          <w:b/>
          <w:bCs/>
        </w:rPr>
        <w:t>: "Basic USPTO document processing and patent landscape analysis"</w:t>
      </w:r>
    </w:p>
    <w:p w14:paraId="1312E98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enhancement_areas</w:t>
      </w:r>
      <w:proofErr w:type="spellEnd"/>
      <w:r w:rsidRPr="00E212C4">
        <w:rPr>
          <w:b/>
          <w:bCs/>
        </w:rPr>
        <w:t>: "Advanced FTO analysis, patent prosecution workflow automation"</w:t>
      </w:r>
    </w:p>
    <w:p w14:paraId="5794CBD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new_features</w:t>
      </w:r>
      <w:proofErr w:type="spellEnd"/>
      <w:r w:rsidRPr="00E212C4">
        <w:rPr>
          <w:b/>
          <w:bCs/>
        </w:rPr>
        <w:t>: "Prior art discovery, patent portfolio optimization, IP valuation"</w:t>
      </w:r>
    </w:p>
    <w:p w14:paraId="025C9FA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integration_requirements</w:t>
      </w:r>
      <w:proofErr w:type="spellEnd"/>
      <w:r w:rsidRPr="00E212C4">
        <w:rPr>
          <w:b/>
          <w:bCs/>
        </w:rPr>
        <w:t>: "USPTO systems, patent databases, client workflow tools"</w:t>
      </w:r>
    </w:p>
    <w:p w14:paraId="36653AAF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648918D3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pilot_projects</w:t>
      </w:r>
      <w:proofErr w:type="spellEnd"/>
      <w:r w:rsidRPr="00E212C4">
        <w:rPr>
          <w:b/>
          <w:bCs/>
        </w:rPr>
        <w:t>:</w:t>
      </w:r>
    </w:p>
    <w:p w14:paraId="7A8A51E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active_projects</w:t>
      </w:r>
      <w:proofErr w:type="spellEnd"/>
      <w:r w:rsidRPr="00E212C4">
        <w:rPr>
          <w:b/>
          <w:bCs/>
        </w:rPr>
        <w:t>: "2 patent landscape analysis projects for biotech clients"</w:t>
      </w:r>
    </w:p>
    <w:p w14:paraId="277529C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use_cases</w:t>
      </w:r>
      <w:proofErr w:type="spellEnd"/>
      <w:r w:rsidRPr="00E212C4">
        <w:rPr>
          <w:b/>
          <w:bCs/>
        </w:rPr>
        <w:t>: "505(b)(2) pathway analysis, competitive patent mapping"</w:t>
      </w:r>
    </w:p>
    <w:p w14:paraId="54D0210A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lastRenderedPageBreak/>
        <w:t xml:space="preserve">  </w:t>
      </w:r>
      <w:proofErr w:type="spellStart"/>
      <w:r w:rsidRPr="00E212C4">
        <w:rPr>
          <w:b/>
          <w:bCs/>
        </w:rPr>
        <w:t>client_feedback</w:t>
      </w:r>
      <w:proofErr w:type="spellEnd"/>
      <w:r w:rsidRPr="00E212C4">
        <w:rPr>
          <w:b/>
          <w:bCs/>
        </w:rPr>
        <w:t>: "Positive response to automated analysis and visualization"</w:t>
      </w:r>
    </w:p>
    <w:p w14:paraId="4F90587F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expansion_opportunities</w:t>
      </w:r>
      <w:proofErr w:type="spellEnd"/>
      <w:r w:rsidRPr="00E212C4">
        <w:rPr>
          <w:b/>
          <w:bCs/>
        </w:rPr>
        <w:t>: "Additional pharmaceutical and biotech clients interested"</w:t>
      </w:r>
    </w:p>
    <w:p w14:paraId="6F9FCE2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60B3F1ED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strategic_value</w:t>
      </w:r>
      <w:proofErr w:type="spellEnd"/>
      <w:r w:rsidRPr="00E212C4">
        <w:rPr>
          <w:b/>
          <w:bCs/>
        </w:rPr>
        <w:t>:</w:t>
      </w:r>
    </w:p>
    <w:p w14:paraId="7254E96F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market_validation</w:t>
      </w:r>
      <w:proofErr w:type="spellEnd"/>
      <w:r w:rsidRPr="00E212C4">
        <w:rPr>
          <w:b/>
          <w:bCs/>
        </w:rPr>
        <w:t>: "Proof of concept for IP intelligence market demand"</w:t>
      </w:r>
    </w:p>
    <w:p w14:paraId="3E8C4D7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domain_expertise</w:t>
      </w:r>
      <w:proofErr w:type="spellEnd"/>
      <w:r w:rsidRPr="00E212C4">
        <w:rPr>
          <w:b/>
          <w:bCs/>
        </w:rPr>
        <w:t>: "Legal expertise to enhance technical capabilities"</w:t>
      </w:r>
    </w:p>
    <w:p w14:paraId="2783EDA6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client_access</w:t>
      </w:r>
      <w:proofErr w:type="spellEnd"/>
      <w:r w:rsidRPr="00E212C4">
        <w:rPr>
          <w:b/>
          <w:bCs/>
        </w:rPr>
        <w:t>: "Direct access to pharmaceutical and biotech IP decision makers"</w:t>
      </w:r>
    </w:p>
    <w:p w14:paraId="0B40CDFA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revenue_model</w:t>
      </w:r>
      <w:proofErr w:type="spellEnd"/>
      <w:r w:rsidRPr="00E212C4">
        <w:rPr>
          <w:b/>
          <w:bCs/>
        </w:rPr>
        <w:t>: "Joint revenue sharing from IP module licensing"</w:t>
      </w:r>
    </w:p>
    <w:p w14:paraId="502AAD09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Strategic and Development Partnerships</w:t>
      </w:r>
    </w:p>
    <w:p w14:paraId="103D1B79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5. NIH/NCI Representative (FedScout) - Federal Technology Transfer</w:t>
      </w:r>
    </w:p>
    <w:p w14:paraId="1353A556" w14:textId="2C0D26C6" w:rsidR="00E212C4" w:rsidRPr="00E212C4" w:rsidRDefault="00E212C4" w:rsidP="00E212C4">
      <w:pPr>
        <w:rPr>
          <w:b/>
          <w:bCs/>
        </w:rPr>
      </w:pPr>
      <w:del w:id="84" w:author="George Brunner" w:date="2025-08-06T13:26:00Z" w16du:dateUtc="2025-08-06T17:26:00Z">
        <w:r w:rsidRPr="00E212C4" w:rsidDel="004174DA">
          <w:rPr>
            <w:b/>
            <w:bCs/>
          </w:rPr>
          <w:delText>yaml</w:delText>
        </w:r>
      </w:del>
      <w:ins w:id="85" w:author="George Brunner" w:date="2025-08-06T13:26:00Z" w16du:dateUtc="2025-08-06T17:26:00Z">
        <w:r w:rsidR="004174DA">
          <w:rPr>
            <w:b/>
            <w:bCs/>
          </w:rPr>
          <w:t xml:space="preserve"> </w:t>
        </w:r>
      </w:ins>
    </w:p>
    <w:p w14:paraId="0AFA867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  <w:i/>
          <w:iCs/>
        </w:rPr>
        <w:t># Government Technology Transfer Partnership</w:t>
      </w:r>
    </w:p>
    <w:p w14:paraId="480491B7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partnership_overview</w:t>
      </w:r>
      <w:proofErr w:type="spellEnd"/>
      <w:r w:rsidRPr="00E212C4">
        <w:rPr>
          <w:b/>
          <w:bCs/>
        </w:rPr>
        <w:t>:</w:t>
      </w:r>
    </w:p>
    <w:p w14:paraId="7256EC3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contact: "Senior Technology Transfer Specialist at National Cancer Institute"</w:t>
      </w:r>
    </w:p>
    <w:p w14:paraId="0BB04EC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role: "Federal laboratory technology commercialization advocate"</w:t>
      </w:r>
    </w:p>
    <w:p w14:paraId="05C9D6B9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expertise: "NIH/NCI technology portfolio and licensing opportunities"</w:t>
      </w:r>
    </w:p>
    <w:p w14:paraId="2B3F28D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network: "Connections across federal laboratory system"</w:t>
      </w:r>
    </w:p>
    <w:p w14:paraId="310D707B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6BA0EC02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collaboration_activities</w:t>
      </w:r>
      <w:proofErr w:type="spellEnd"/>
      <w:r w:rsidRPr="00E212C4">
        <w:rPr>
          <w:b/>
          <w:bCs/>
        </w:rPr>
        <w:t>:</w:t>
      </w:r>
    </w:p>
    <w:p w14:paraId="178AF3F4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joint_presentation</w:t>
      </w:r>
      <w:proofErr w:type="spellEnd"/>
      <w:r w:rsidRPr="00E212C4">
        <w:rPr>
          <w:b/>
          <w:bCs/>
        </w:rPr>
        <w:t>: "September 2025 technology transfer conference panel"</w:t>
      </w:r>
    </w:p>
    <w:p w14:paraId="48BD886B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market_exploration</w:t>
      </w:r>
      <w:proofErr w:type="spellEnd"/>
      <w:r w:rsidRPr="00E212C4">
        <w:rPr>
          <w:b/>
          <w:bCs/>
        </w:rPr>
        <w:t>: "Federal laboratory interest assessment for SocratIQ platform"</w:t>
      </w:r>
    </w:p>
    <w:p w14:paraId="2A27543A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technology_matching</w:t>
      </w:r>
      <w:proofErr w:type="spellEnd"/>
      <w:r w:rsidRPr="00E212C4">
        <w:rPr>
          <w:b/>
          <w:bCs/>
        </w:rPr>
        <w:t>: "FedScout integration for federal IP opportunities"</w:t>
      </w:r>
    </w:p>
    <w:p w14:paraId="41D7095D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policy_advocacy</w:t>
      </w:r>
      <w:proofErr w:type="spellEnd"/>
      <w:r w:rsidRPr="00E212C4">
        <w:rPr>
          <w:b/>
          <w:bCs/>
        </w:rPr>
        <w:t>: "Support for technology transfer policy and process improvement"</w:t>
      </w:r>
    </w:p>
    <w:p w14:paraId="718F1BE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1A2DAAE9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market_opportunity</w:t>
      </w:r>
      <w:proofErr w:type="spellEnd"/>
      <w:r w:rsidRPr="00E212C4">
        <w:rPr>
          <w:b/>
          <w:bCs/>
        </w:rPr>
        <w:t>:</w:t>
      </w:r>
    </w:p>
    <w:p w14:paraId="65025F3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federal_rd_budget</w:t>
      </w:r>
      <w:proofErr w:type="spellEnd"/>
      <w:r w:rsidRPr="00E212C4">
        <w:rPr>
          <w:b/>
          <w:bCs/>
        </w:rPr>
        <w:t>: "$40B+ annual federal R&amp;D investment"</w:t>
      </w:r>
    </w:p>
    <w:p w14:paraId="270BD87D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technology_portfolio</w:t>
      </w:r>
      <w:proofErr w:type="spellEnd"/>
      <w:r w:rsidRPr="00E212C4">
        <w:rPr>
          <w:b/>
          <w:bCs/>
        </w:rPr>
        <w:t>: "Thousands of federal laboratory innovations available"</w:t>
      </w:r>
    </w:p>
    <w:p w14:paraId="0C7CF18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commercialization_gap</w:t>
      </w:r>
      <w:proofErr w:type="spellEnd"/>
      <w:r w:rsidRPr="00E212C4">
        <w:rPr>
          <w:b/>
          <w:bCs/>
        </w:rPr>
        <w:t>: "Significant opportunity for improved technology transfer"</w:t>
      </w:r>
    </w:p>
    <w:p w14:paraId="304A91C6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socratiq_value</w:t>
      </w:r>
      <w:proofErr w:type="spellEnd"/>
      <w:r w:rsidRPr="00E212C4">
        <w:rPr>
          <w:b/>
          <w:bCs/>
        </w:rPr>
        <w:t>: "Platform could accelerate federal technology commercialization"</w:t>
      </w:r>
    </w:p>
    <w:p w14:paraId="37C72894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lastRenderedPageBreak/>
        <w:t xml:space="preserve">  </w:t>
      </w:r>
    </w:p>
    <w:p w14:paraId="6E6C92D3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strategic_benefits</w:t>
      </w:r>
      <w:proofErr w:type="spellEnd"/>
      <w:r w:rsidRPr="00E212C4">
        <w:rPr>
          <w:b/>
          <w:bCs/>
        </w:rPr>
        <w:t>:</w:t>
      </w:r>
    </w:p>
    <w:p w14:paraId="5649996B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government_validation</w:t>
      </w:r>
      <w:proofErr w:type="spellEnd"/>
      <w:r w:rsidRPr="00E212C4">
        <w:rPr>
          <w:b/>
          <w:bCs/>
        </w:rPr>
        <w:t>: "Federal partnership validates platform capabilities"</w:t>
      </w:r>
    </w:p>
    <w:p w14:paraId="608F85F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market_access</w:t>
      </w:r>
      <w:proofErr w:type="spellEnd"/>
      <w:r w:rsidRPr="00E212C4">
        <w:rPr>
          <w:b/>
          <w:bCs/>
        </w:rPr>
        <w:t>: "Entry point to federal laboratory ecosystem"</w:t>
      </w:r>
    </w:p>
    <w:p w14:paraId="7D127A3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technology_pipeline</w:t>
      </w:r>
      <w:proofErr w:type="spellEnd"/>
      <w:r w:rsidRPr="00E212C4">
        <w:rPr>
          <w:b/>
          <w:bCs/>
        </w:rPr>
        <w:t>: "Access to cutting-edge federal research and innovations"</w:t>
      </w:r>
    </w:p>
    <w:p w14:paraId="48E7800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policy_influence</w:t>
      </w:r>
      <w:proofErr w:type="spellEnd"/>
      <w:r w:rsidRPr="00E212C4">
        <w:rPr>
          <w:b/>
          <w:bCs/>
        </w:rPr>
        <w:t>: "Opportunity to influence technology transfer policy"</w:t>
      </w:r>
    </w:p>
    <w:p w14:paraId="742648C1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7BC1FC43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implementation_pathway</w:t>
      </w:r>
      <w:proofErr w:type="spellEnd"/>
      <w:r w:rsidRPr="00E212C4">
        <w:rPr>
          <w:b/>
          <w:bCs/>
        </w:rPr>
        <w:t>:</w:t>
      </w:r>
    </w:p>
    <w:p w14:paraId="5BF782C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pilot_program</w:t>
      </w:r>
      <w:proofErr w:type="spellEnd"/>
      <w:r w:rsidRPr="00E212C4">
        <w:rPr>
          <w:b/>
          <w:bCs/>
        </w:rPr>
        <w:t>: "Federal laboratory pilot for technology identification and matching"</w:t>
      </w:r>
    </w:p>
    <w:p w14:paraId="4160466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integration_development</w:t>
      </w:r>
      <w:proofErr w:type="spellEnd"/>
      <w:r w:rsidRPr="00E212C4">
        <w:rPr>
          <w:b/>
          <w:bCs/>
        </w:rPr>
        <w:t>: "FedScout integration with SocratIQ IP™ module"</w:t>
      </w:r>
    </w:p>
    <w:p w14:paraId="25790BC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policy_alignment</w:t>
      </w:r>
      <w:proofErr w:type="spellEnd"/>
      <w:r w:rsidRPr="00E212C4">
        <w:rPr>
          <w:b/>
          <w:bCs/>
        </w:rPr>
        <w:t>: "Platform development aligned with federal technology transfer goals"</w:t>
      </w:r>
    </w:p>
    <w:p w14:paraId="2FC478AD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scaling_opportunity</w:t>
      </w:r>
      <w:proofErr w:type="spellEnd"/>
      <w:r w:rsidRPr="00E212C4">
        <w:rPr>
          <w:b/>
          <w:bCs/>
        </w:rPr>
        <w:t>: "Expansion across multiple federal agencies and laboratories"</w:t>
      </w:r>
    </w:p>
    <w:p w14:paraId="1F5659F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>6. Diagnostics Foundry (LabCorp VC Connection) - Investment and Partnership Pipeline</w:t>
      </w:r>
    </w:p>
    <w:p w14:paraId="4EC63FC2" w14:textId="0F95532D" w:rsidR="00E212C4" w:rsidRPr="00E212C4" w:rsidRDefault="00E212C4" w:rsidP="00E212C4">
      <w:pPr>
        <w:rPr>
          <w:b/>
          <w:bCs/>
        </w:rPr>
      </w:pPr>
      <w:del w:id="86" w:author="George Brunner" w:date="2025-08-06T13:26:00Z" w16du:dateUtc="2025-08-06T17:26:00Z">
        <w:r w:rsidRPr="00E212C4" w:rsidDel="004174DA">
          <w:rPr>
            <w:b/>
            <w:bCs/>
          </w:rPr>
          <w:delText>yaml</w:delText>
        </w:r>
      </w:del>
      <w:ins w:id="87" w:author="George Brunner" w:date="2025-08-06T13:26:00Z" w16du:dateUtc="2025-08-06T17:26:00Z">
        <w:r w:rsidR="004174DA">
          <w:rPr>
            <w:b/>
            <w:bCs/>
          </w:rPr>
          <w:t xml:space="preserve"> </w:t>
        </w:r>
      </w:ins>
    </w:p>
    <w:p w14:paraId="2688C5F4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  <w:i/>
          <w:iCs/>
        </w:rPr>
        <w:t># Diagnostic Industry Strategic Partnership</w:t>
      </w:r>
    </w:p>
    <w:p w14:paraId="681ED843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foundry_profile</w:t>
      </w:r>
      <w:proofErr w:type="spellEnd"/>
      <w:r w:rsidRPr="00E212C4">
        <w:rPr>
          <w:b/>
          <w:bCs/>
        </w:rPr>
        <w:t>:</w:t>
      </w:r>
    </w:p>
    <w:p w14:paraId="025B6C2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industry: "Diagnostic technology development and commercialization"</w:t>
      </w:r>
    </w:p>
    <w:p w14:paraId="085066D7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specialization: "Laboratory workflow optimization and diagnostic innovation"</w:t>
      </w:r>
    </w:p>
    <w:p w14:paraId="0F85FDB5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connections: "Direct relationship with LabCorp venture capital arm"</w:t>
      </w:r>
    </w:p>
    <w:p w14:paraId="2262CAAF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focus: "Technology solutions for diagnostic laboratory efficiency"</w:t>
      </w:r>
    </w:p>
    <w:p w14:paraId="4306602C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66A449D7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partnership_opportunity</w:t>
      </w:r>
      <w:proofErr w:type="spellEnd"/>
      <w:r w:rsidRPr="00E212C4">
        <w:rPr>
          <w:b/>
          <w:bCs/>
        </w:rPr>
        <w:t>:</w:t>
      </w:r>
    </w:p>
    <w:p w14:paraId="47B1BB2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primary_interest</w:t>
      </w:r>
      <w:proofErr w:type="spellEnd"/>
      <w:r w:rsidRPr="00E212C4">
        <w:rPr>
          <w:b/>
          <w:bCs/>
        </w:rPr>
        <w:t>: "SocratIQ Lab™ module for diagnostic workflow optimization"</w:t>
      </w:r>
    </w:p>
    <w:p w14:paraId="0864F52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strategic_value</w:t>
      </w:r>
      <w:proofErr w:type="spellEnd"/>
      <w:r w:rsidRPr="00E212C4">
        <w:rPr>
          <w:b/>
          <w:bCs/>
        </w:rPr>
        <w:t>: "Technology solutions for laboratory efficiency and cost reduction"</w:t>
      </w:r>
    </w:p>
    <w:p w14:paraId="241C841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investment_potential</w:t>
      </w:r>
      <w:proofErr w:type="spellEnd"/>
      <w:r w:rsidRPr="00E212C4">
        <w:rPr>
          <w:b/>
          <w:bCs/>
        </w:rPr>
        <w:t>: "LabCorp VC interest in strategic investment"</w:t>
      </w:r>
    </w:p>
    <w:p w14:paraId="7503904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market_access</w:t>
      </w:r>
      <w:proofErr w:type="spellEnd"/>
      <w:r w:rsidRPr="00E212C4">
        <w:rPr>
          <w:b/>
          <w:bCs/>
        </w:rPr>
        <w:t>: "LabCorp network provides extensive laboratory market reach"</w:t>
      </w:r>
    </w:p>
    <w:p w14:paraId="24C23F7F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4B0AA701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development_requirements</w:t>
      </w:r>
      <w:proofErr w:type="spellEnd"/>
      <w:r w:rsidRPr="00E212C4">
        <w:rPr>
          <w:b/>
          <w:bCs/>
        </w:rPr>
        <w:t>:</w:t>
      </w:r>
    </w:p>
    <w:p w14:paraId="72B5B03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module_completion</w:t>
      </w:r>
      <w:proofErr w:type="spellEnd"/>
      <w:r w:rsidRPr="00E212C4">
        <w:rPr>
          <w:b/>
          <w:bCs/>
        </w:rPr>
        <w:t>: "SocratIQ Lab™ module development and validation"</w:t>
      </w:r>
    </w:p>
    <w:p w14:paraId="3F3652E6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lastRenderedPageBreak/>
        <w:t xml:space="preserve">  </w:t>
      </w:r>
      <w:proofErr w:type="spellStart"/>
      <w:r w:rsidRPr="00E212C4">
        <w:rPr>
          <w:b/>
          <w:bCs/>
        </w:rPr>
        <w:t>market_research</w:t>
      </w:r>
      <w:proofErr w:type="spellEnd"/>
      <w:r w:rsidRPr="00E212C4">
        <w:rPr>
          <w:b/>
          <w:bCs/>
        </w:rPr>
        <w:t>: "Diagnostic laboratory market analysis and segmentation"</w:t>
      </w:r>
    </w:p>
    <w:p w14:paraId="22171374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use_case_development</w:t>
      </w:r>
      <w:proofErr w:type="spellEnd"/>
      <w:r w:rsidRPr="00E212C4">
        <w:rPr>
          <w:b/>
          <w:bCs/>
        </w:rPr>
        <w:t>: "Laboratory workflow optimization use cases"</w:t>
      </w:r>
    </w:p>
    <w:p w14:paraId="6A521112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integration_planning</w:t>
      </w:r>
      <w:proofErr w:type="spellEnd"/>
      <w:r w:rsidRPr="00E212C4">
        <w:rPr>
          <w:b/>
          <w:bCs/>
        </w:rPr>
        <w:t>: "LIMS and laboratory system integration requirements"</w:t>
      </w:r>
    </w:p>
    <w:p w14:paraId="6965C7C3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00AD7715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strategic_implications</w:t>
      </w:r>
      <w:proofErr w:type="spellEnd"/>
      <w:r w:rsidRPr="00E212C4">
        <w:rPr>
          <w:b/>
          <w:bCs/>
        </w:rPr>
        <w:t>:</w:t>
      </w:r>
    </w:p>
    <w:p w14:paraId="19BE220B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market_validation</w:t>
      </w:r>
      <w:proofErr w:type="spellEnd"/>
      <w:r w:rsidRPr="00E212C4">
        <w:rPr>
          <w:b/>
          <w:bCs/>
        </w:rPr>
        <w:t>: "Diagnostic industry interest validates Lab™ module opportunity"</w:t>
      </w:r>
    </w:p>
    <w:p w14:paraId="2E2CC96E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investment_pathway</w:t>
      </w:r>
      <w:proofErr w:type="spellEnd"/>
      <w:r w:rsidRPr="00E212C4">
        <w:rPr>
          <w:b/>
          <w:bCs/>
        </w:rPr>
        <w:t>: "Potential strategic investment from major laboratory network"</w:t>
      </w:r>
    </w:p>
    <w:p w14:paraId="0738403E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technology_development</w:t>
      </w:r>
      <w:proofErr w:type="spellEnd"/>
      <w:r w:rsidRPr="00E212C4">
        <w:rPr>
          <w:b/>
          <w:bCs/>
        </w:rPr>
        <w:t>: "Access to diagnostic industry expertise and requirements"</w:t>
      </w:r>
    </w:p>
    <w:p w14:paraId="140539FE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scale_opportunity</w:t>
      </w:r>
      <w:proofErr w:type="spellEnd"/>
      <w:r w:rsidRPr="00E212C4">
        <w:rPr>
          <w:b/>
          <w:bCs/>
        </w:rPr>
        <w:t>: "LabCorp network provides rapid market penetration opportunity"</w:t>
      </w:r>
    </w:p>
    <w:p w14:paraId="278E8E98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</w:p>
    <w:p w14:paraId="230119BA" w14:textId="77777777" w:rsidR="00E212C4" w:rsidRPr="00E212C4" w:rsidRDefault="00E212C4" w:rsidP="00E212C4">
      <w:pPr>
        <w:rPr>
          <w:b/>
          <w:bCs/>
        </w:rPr>
      </w:pPr>
      <w:proofErr w:type="spellStart"/>
      <w:r w:rsidRPr="00E212C4">
        <w:rPr>
          <w:b/>
          <w:bCs/>
        </w:rPr>
        <w:t>next_steps</w:t>
      </w:r>
      <w:proofErr w:type="spellEnd"/>
      <w:r w:rsidRPr="00E212C4">
        <w:rPr>
          <w:b/>
          <w:bCs/>
        </w:rPr>
        <w:t>:</w:t>
      </w:r>
    </w:p>
    <w:p w14:paraId="7C44AEC0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requirements_gathering</w:t>
      </w:r>
      <w:proofErr w:type="spellEnd"/>
      <w:r w:rsidRPr="00E212C4">
        <w:rPr>
          <w:b/>
          <w:bCs/>
        </w:rPr>
        <w:t>: "Detailed laboratory workflow analysis and requirements"</w:t>
      </w:r>
    </w:p>
    <w:p w14:paraId="71F0EA74" w14:textId="77777777" w:rsidR="00E212C4" w:rsidRPr="00E212C4" w:rsidRDefault="00E212C4" w:rsidP="00E212C4">
      <w:pPr>
        <w:rPr>
          <w:b/>
          <w:bCs/>
        </w:rPr>
      </w:pPr>
      <w:r w:rsidRPr="00E212C4">
        <w:rPr>
          <w:b/>
          <w:bCs/>
        </w:rPr>
        <w:t xml:space="preserve">  </w:t>
      </w:r>
      <w:proofErr w:type="spellStart"/>
      <w:r w:rsidRPr="00E212C4">
        <w:rPr>
          <w:b/>
          <w:bCs/>
        </w:rPr>
        <w:t>pilot_planning</w:t>
      </w:r>
      <w:proofErr w:type="spellEnd"/>
      <w:r w:rsidRPr="00E212C4">
        <w:rPr>
          <w:b/>
          <w:bCs/>
        </w:rPr>
        <w:t>: "Laboratory pilot</w:t>
      </w:r>
      <w:r w:rsidRPr="00E212C4">
        <w:rPr>
          <w:b/>
          <w:bCs/>
          <w:i/>
          <w:iCs/>
        </w:rPr>
        <w:t>## 9. Security &amp; Compliance Framework</w:t>
      </w:r>
    </w:p>
    <w:p w14:paraId="6CEC67C1" w14:textId="77777777" w:rsidR="00E212C4" w:rsidRDefault="00E212C4" w:rsidP="008B014B">
      <w:pPr>
        <w:rPr>
          <w:b/>
          <w:bCs/>
        </w:rPr>
      </w:pPr>
    </w:p>
    <w:p w14:paraId="149CC2DF" w14:textId="77777777" w:rsidR="00E212C4" w:rsidRDefault="00E212C4" w:rsidP="008B014B">
      <w:pPr>
        <w:rPr>
          <w:b/>
          <w:bCs/>
        </w:rPr>
      </w:pPr>
    </w:p>
    <w:p w14:paraId="3CFC3312" w14:textId="77777777" w:rsidR="008B014B" w:rsidRPr="008B014B" w:rsidRDefault="00000000" w:rsidP="008B014B">
      <w:r>
        <w:pict w14:anchorId="26D407E2">
          <v:rect id="_x0000_i1036" style="width:0;height:1.5pt" o:hralign="center" o:hrstd="t" o:hr="t" fillcolor="#a0a0a0" stroked="f"/>
        </w:pict>
      </w:r>
    </w:p>
    <w:p w14:paraId="324014CE" w14:textId="77777777" w:rsidR="008B014B" w:rsidRPr="008B014B" w:rsidRDefault="008B014B" w:rsidP="00755F0B">
      <w:pPr>
        <w:pStyle w:val="Heading1"/>
      </w:pPr>
      <w:bookmarkStart w:id="88" w:name="_Toc202341192"/>
      <w:r w:rsidRPr="008B014B">
        <w:t>12. Competitive Analysis</w:t>
      </w:r>
      <w:bookmarkEnd w:id="88"/>
    </w:p>
    <w:p w14:paraId="5F6ADF7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12.1 Market Landscape</w:t>
      </w:r>
    </w:p>
    <w:p w14:paraId="220B3CF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Traditional Enterprise Software</w:t>
      </w:r>
    </w:p>
    <w:p w14:paraId="242E5859" w14:textId="77777777" w:rsidR="008B014B" w:rsidRPr="008B014B" w:rsidRDefault="008B014B" w:rsidP="008B014B">
      <w:r w:rsidRPr="008B014B">
        <w:rPr>
          <w:b/>
          <w:bCs/>
        </w:rPr>
        <w:t>Veeva Systems</w:t>
      </w:r>
    </w:p>
    <w:p w14:paraId="210023E7" w14:textId="77777777" w:rsidR="008B014B" w:rsidRPr="008B014B" w:rsidRDefault="008B014B" w:rsidP="00791481">
      <w:pPr>
        <w:numPr>
          <w:ilvl w:val="0"/>
          <w:numId w:val="38"/>
        </w:numPr>
      </w:pPr>
      <w:r w:rsidRPr="008B014B">
        <w:rPr>
          <w:b/>
          <w:bCs/>
        </w:rPr>
        <w:t>Strengths:</w:t>
      </w:r>
      <w:r w:rsidRPr="008B014B">
        <w:t xml:space="preserve"> Established pharma relationships, comprehensive suite</w:t>
      </w:r>
    </w:p>
    <w:p w14:paraId="1D6E1908" w14:textId="77777777" w:rsidR="008B014B" w:rsidRPr="008B014B" w:rsidRDefault="008B014B" w:rsidP="00791481">
      <w:pPr>
        <w:numPr>
          <w:ilvl w:val="0"/>
          <w:numId w:val="38"/>
        </w:numPr>
      </w:pPr>
      <w:r w:rsidRPr="008B014B">
        <w:rPr>
          <w:b/>
          <w:bCs/>
        </w:rPr>
        <w:t>Weaknesses:</w:t>
      </w:r>
      <w:r w:rsidRPr="008B014B">
        <w:t xml:space="preserve"> Legacy architecture, limited AI capabilities</w:t>
      </w:r>
    </w:p>
    <w:p w14:paraId="23C2FFA8" w14:textId="77777777" w:rsidR="008B014B" w:rsidRPr="008B014B" w:rsidRDefault="008B014B" w:rsidP="00791481">
      <w:pPr>
        <w:numPr>
          <w:ilvl w:val="0"/>
          <w:numId w:val="38"/>
        </w:numPr>
      </w:pPr>
      <w:r w:rsidRPr="008B014B">
        <w:rPr>
          <w:b/>
          <w:bCs/>
        </w:rPr>
        <w:t>SocratIQ differentiation:</w:t>
      </w:r>
      <w:r w:rsidRPr="008B014B">
        <w:t xml:space="preserve"> AI-native platform, cross-domain intelligence</w:t>
      </w:r>
    </w:p>
    <w:p w14:paraId="0AD688E8" w14:textId="77777777" w:rsidR="008B014B" w:rsidRPr="008B014B" w:rsidRDefault="008B014B" w:rsidP="008B014B">
      <w:r w:rsidRPr="008B014B">
        <w:rPr>
          <w:b/>
          <w:bCs/>
        </w:rPr>
        <w:t>Oracle Life Sciences</w:t>
      </w:r>
    </w:p>
    <w:p w14:paraId="634EDA96" w14:textId="77777777" w:rsidR="008B014B" w:rsidRPr="008B014B" w:rsidRDefault="008B014B" w:rsidP="00791481">
      <w:pPr>
        <w:numPr>
          <w:ilvl w:val="0"/>
          <w:numId w:val="39"/>
        </w:numPr>
      </w:pPr>
      <w:r w:rsidRPr="008B014B">
        <w:rPr>
          <w:b/>
          <w:bCs/>
        </w:rPr>
        <w:t>Strengths:</w:t>
      </w:r>
      <w:r w:rsidRPr="008B014B">
        <w:t xml:space="preserve"> Enterprise infrastructure, clinical trial management</w:t>
      </w:r>
    </w:p>
    <w:p w14:paraId="63249012" w14:textId="77777777" w:rsidR="008B014B" w:rsidRPr="008B014B" w:rsidRDefault="008B014B" w:rsidP="00791481">
      <w:pPr>
        <w:numPr>
          <w:ilvl w:val="0"/>
          <w:numId w:val="39"/>
        </w:numPr>
      </w:pPr>
      <w:r w:rsidRPr="008B014B">
        <w:rPr>
          <w:b/>
          <w:bCs/>
        </w:rPr>
        <w:t>Weaknesses:</w:t>
      </w:r>
      <w:r w:rsidRPr="008B014B">
        <w:t xml:space="preserve"> Complex implementation, high costs</w:t>
      </w:r>
    </w:p>
    <w:p w14:paraId="0CB7EBBE" w14:textId="77777777" w:rsidR="008B014B" w:rsidRPr="008B014B" w:rsidRDefault="008B014B" w:rsidP="00791481">
      <w:pPr>
        <w:numPr>
          <w:ilvl w:val="0"/>
          <w:numId w:val="39"/>
        </w:numPr>
      </w:pPr>
      <w:r w:rsidRPr="008B014B">
        <w:rPr>
          <w:b/>
          <w:bCs/>
        </w:rPr>
        <w:t>SocratIQ differentiation:</w:t>
      </w:r>
      <w:r w:rsidRPr="008B014B">
        <w:t xml:space="preserve"> Modular deployment, modern architecture</w:t>
      </w:r>
    </w:p>
    <w:p w14:paraId="06DB8C6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Emerging AI Platforms</w:t>
      </w:r>
    </w:p>
    <w:p w14:paraId="2FA5FD9F" w14:textId="77777777" w:rsidR="008B014B" w:rsidRPr="008B014B" w:rsidRDefault="008B014B" w:rsidP="008B014B">
      <w:r w:rsidRPr="008B014B">
        <w:rPr>
          <w:b/>
          <w:bCs/>
        </w:rPr>
        <w:lastRenderedPageBreak/>
        <w:t>Palantir Foundry</w:t>
      </w:r>
    </w:p>
    <w:p w14:paraId="0DFF8B11" w14:textId="77777777" w:rsidR="008B014B" w:rsidRPr="008B014B" w:rsidRDefault="008B014B" w:rsidP="00791481">
      <w:pPr>
        <w:numPr>
          <w:ilvl w:val="0"/>
          <w:numId w:val="40"/>
        </w:numPr>
      </w:pPr>
      <w:r w:rsidRPr="008B014B">
        <w:rPr>
          <w:b/>
          <w:bCs/>
        </w:rPr>
        <w:t>Strengths:</w:t>
      </w:r>
      <w:r w:rsidRPr="008B014B">
        <w:t xml:space="preserve"> Advanced analytics, government relationships</w:t>
      </w:r>
    </w:p>
    <w:p w14:paraId="1F86B789" w14:textId="77777777" w:rsidR="008B014B" w:rsidRPr="008B014B" w:rsidRDefault="008B014B" w:rsidP="00791481">
      <w:pPr>
        <w:numPr>
          <w:ilvl w:val="0"/>
          <w:numId w:val="40"/>
        </w:numPr>
      </w:pPr>
      <w:r w:rsidRPr="008B014B">
        <w:rPr>
          <w:b/>
          <w:bCs/>
        </w:rPr>
        <w:t>Weaknesses:</w:t>
      </w:r>
      <w:r w:rsidRPr="008B014B">
        <w:t xml:space="preserve"> Complex </w:t>
      </w:r>
      <w:proofErr w:type="gramStart"/>
      <w:r w:rsidRPr="008B014B">
        <w:t>deployment,</w:t>
      </w:r>
      <w:proofErr w:type="gramEnd"/>
      <w:r w:rsidRPr="008B014B">
        <w:t xml:space="preserve"> requires significant customization</w:t>
      </w:r>
    </w:p>
    <w:p w14:paraId="0E3BCAA1" w14:textId="77777777" w:rsidR="008B014B" w:rsidRPr="008B014B" w:rsidRDefault="008B014B" w:rsidP="00791481">
      <w:pPr>
        <w:numPr>
          <w:ilvl w:val="0"/>
          <w:numId w:val="40"/>
        </w:numPr>
      </w:pPr>
      <w:r w:rsidRPr="008B014B">
        <w:rPr>
          <w:b/>
          <w:bCs/>
        </w:rPr>
        <w:t>SocratIQ differentiation:</w:t>
      </w:r>
      <w:r w:rsidRPr="008B014B">
        <w:t xml:space="preserve"> Domain expertise, pre-built workflows</w:t>
      </w:r>
    </w:p>
    <w:p w14:paraId="26D93D6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12.2 Competitive Advantages</w:t>
      </w:r>
    </w:p>
    <w:p w14:paraId="7714A999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Differentiation</w:t>
      </w:r>
    </w:p>
    <w:p w14:paraId="6EBB39FB" w14:textId="77777777" w:rsidR="008B014B" w:rsidRPr="008B014B" w:rsidRDefault="008B014B" w:rsidP="008B014B">
      <w:r w:rsidRPr="008B014B">
        <w:rPr>
          <w:b/>
          <w:bCs/>
        </w:rPr>
        <w:t>Multi-Domain Intelligence:</w:t>
      </w:r>
    </w:p>
    <w:p w14:paraId="1FAC4580" w14:textId="77777777" w:rsidR="008B014B" w:rsidRPr="008B014B" w:rsidRDefault="008B014B" w:rsidP="00791481">
      <w:pPr>
        <w:numPr>
          <w:ilvl w:val="0"/>
          <w:numId w:val="41"/>
        </w:numPr>
      </w:pPr>
      <w:r w:rsidRPr="008B014B">
        <w:rPr>
          <w:b/>
          <w:bCs/>
        </w:rPr>
        <w:t>Cross-vertical platform:</w:t>
      </w:r>
      <w:r w:rsidRPr="008B014B">
        <w:t xml:space="preserve"> Same technology serving pharma, construction, legal</w:t>
      </w:r>
    </w:p>
    <w:p w14:paraId="2EF307F5" w14:textId="77777777" w:rsidR="008B014B" w:rsidRPr="008B014B" w:rsidRDefault="008B014B" w:rsidP="00791481">
      <w:pPr>
        <w:numPr>
          <w:ilvl w:val="0"/>
          <w:numId w:val="41"/>
        </w:numPr>
      </w:pPr>
      <w:r w:rsidRPr="008B014B">
        <w:rPr>
          <w:b/>
          <w:bCs/>
        </w:rPr>
        <w:t>Knowledge transfer:</w:t>
      </w:r>
      <w:r w:rsidRPr="008B014B">
        <w:t xml:space="preserve"> Learnings from one domain improve others</w:t>
      </w:r>
    </w:p>
    <w:p w14:paraId="3C850E48" w14:textId="77777777" w:rsidR="008B014B" w:rsidRPr="008B014B" w:rsidRDefault="008B014B" w:rsidP="00791481">
      <w:pPr>
        <w:numPr>
          <w:ilvl w:val="0"/>
          <w:numId w:val="41"/>
        </w:numPr>
      </w:pPr>
      <w:r w:rsidRPr="008B014B">
        <w:rPr>
          <w:b/>
          <w:bCs/>
        </w:rPr>
        <w:t>Unified data model:</w:t>
      </w:r>
      <w:r w:rsidRPr="008B014B">
        <w:t xml:space="preserve"> Consistent approach across different industries</w:t>
      </w:r>
    </w:p>
    <w:p w14:paraId="5781B68C" w14:textId="77777777" w:rsidR="008B014B" w:rsidRPr="008B014B" w:rsidRDefault="008B014B" w:rsidP="008B014B">
      <w:r w:rsidRPr="008B014B">
        <w:rPr>
          <w:b/>
          <w:bCs/>
        </w:rPr>
        <w:t>AI-Native Design:</w:t>
      </w:r>
    </w:p>
    <w:p w14:paraId="26450342" w14:textId="77777777" w:rsidR="008B014B" w:rsidRPr="008B014B" w:rsidRDefault="008B014B" w:rsidP="00791481">
      <w:pPr>
        <w:numPr>
          <w:ilvl w:val="0"/>
          <w:numId w:val="42"/>
        </w:numPr>
      </w:pPr>
      <w:r w:rsidRPr="008B014B">
        <w:rPr>
          <w:b/>
          <w:bCs/>
        </w:rPr>
        <w:t>Built-in intelligence:</w:t>
      </w:r>
      <w:r w:rsidRPr="008B014B">
        <w:t xml:space="preserve"> AI capabilities integrated from ground up</w:t>
      </w:r>
    </w:p>
    <w:p w14:paraId="409AD21E" w14:textId="77777777" w:rsidR="008B014B" w:rsidRPr="008B014B" w:rsidRDefault="008B014B" w:rsidP="00791481">
      <w:pPr>
        <w:numPr>
          <w:ilvl w:val="0"/>
          <w:numId w:val="42"/>
        </w:numPr>
      </w:pPr>
      <w:r w:rsidRPr="008B014B">
        <w:rPr>
          <w:b/>
          <w:bCs/>
        </w:rPr>
        <w:t>Agent orchestration:</w:t>
      </w:r>
      <w:r w:rsidRPr="008B014B">
        <w:t xml:space="preserve"> Autonomous coordination across workflows</w:t>
      </w:r>
    </w:p>
    <w:p w14:paraId="0E7BAC42" w14:textId="77777777" w:rsidR="008B014B" w:rsidRPr="008B014B" w:rsidRDefault="008B014B" w:rsidP="00791481">
      <w:pPr>
        <w:numPr>
          <w:ilvl w:val="0"/>
          <w:numId w:val="42"/>
        </w:numPr>
      </w:pPr>
      <w:r w:rsidRPr="008B014B">
        <w:rPr>
          <w:b/>
          <w:bCs/>
        </w:rPr>
        <w:t>Continuous learning:</w:t>
      </w:r>
      <w:r w:rsidRPr="008B014B">
        <w:t xml:space="preserve"> Models improve with usage and feedback</w:t>
      </w:r>
    </w:p>
    <w:p w14:paraId="398C0DE9" w14:textId="77777777" w:rsidR="008B014B" w:rsidRPr="008B014B" w:rsidRDefault="00000000" w:rsidP="008B014B">
      <w:r>
        <w:pict w14:anchorId="2F3F2A24">
          <v:rect id="_x0000_i1037" style="width:0;height:1.5pt" o:hralign="center" o:hrstd="t" o:hr="t" fillcolor="#a0a0a0" stroked="f"/>
        </w:pict>
      </w:r>
    </w:p>
    <w:p w14:paraId="4CFE6462" w14:textId="77777777" w:rsidR="008B014B" w:rsidRPr="008B014B" w:rsidRDefault="008B014B" w:rsidP="00755F0B">
      <w:pPr>
        <w:pStyle w:val="Heading1"/>
      </w:pPr>
      <w:bookmarkStart w:id="89" w:name="_Toc202341193"/>
      <w:r w:rsidRPr="008B014B">
        <w:t xml:space="preserve">13. </w:t>
      </w:r>
      <w:commentRangeStart w:id="90"/>
      <w:r w:rsidRPr="008B014B">
        <w:t>Intellectual Property Portfolio</w:t>
      </w:r>
      <w:bookmarkEnd w:id="89"/>
      <w:commentRangeEnd w:id="90"/>
      <w:r w:rsidR="006D37C9">
        <w:rPr>
          <w:rStyle w:val="CommentReference"/>
          <w:rFonts w:asciiTheme="minorHAnsi" w:eastAsiaTheme="minorHAnsi" w:hAnsiTheme="minorHAnsi" w:cstheme="minorBidi"/>
          <w:color w:val="auto"/>
        </w:rPr>
        <w:commentReference w:id="90"/>
      </w:r>
    </w:p>
    <w:p w14:paraId="565DDB0B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13.1 Patent Applications</w:t>
      </w:r>
    </w:p>
    <w:p w14:paraId="69A90DD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Core Platform Innovations</w:t>
      </w:r>
    </w:p>
    <w:p w14:paraId="15859B19" w14:textId="77777777" w:rsidR="008B014B" w:rsidRPr="008B014B" w:rsidRDefault="008B014B" w:rsidP="008B014B">
      <w:r w:rsidRPr="008B014B">
        <w:rPr>
          <w:b/>
          <w:bCs/>
        </w:rPr>
        <w:t>Graph-Native Reasoning Architecture (Patent Pending)</w:t>
      </w:r>
    </w:p>
    <w:p w14:paraId="419BD052" w14:textId="77777777" w:rsidR="008B014B" w:rsidRPr="008B014B" w:rsidRDefault="008B014B" w:rsidP="00791481">
      <w:pPr>
        <w:numPr>
          <w:ilvl w:val="0"/>
          <w:numId w:val="43"/>
        </w:numPr>
      </w:pPr>
      <w:r w:rsidRPr="008B014B">
        <w:rPr>
          <w:b/>
          <w:bCs/>
        </w:rPr>
        <w:t>Filing date:</w:t>
      </w:r>
      <w:r w:rsidRPr="008B014B">
        <w:t xml:space="preserve"> Q2 2025</w:t>
      </w:r>
    </w:p>
    <w:p w14:paraId="1193A326" w14:textId="77777777" w:rsidR="008B014B" w:rsidRPr="008B014B" w:rsidRDefault="008B014B" w:rsidP="00791481">
      <w:pPr>
        <w:numPr>
          <w:ilvl w:val="0"/>
          <w:numId w:val="43"/>
        </w:numPr>
      </w:pPr>
      <w:r w:rsidRPr="008B014B">
        <w:rPr>
          <w:b/>
          <w:bCs/>
        </w:rPr>
        <w:t>Claims:</w:t>
      </w:r>
      <w:r w:rsidRPr="008B014B">
        <w:t xml:space="preserve"> Multi-domain knowledge graph integration with AI reasoning</w:t>
      </w:r>
    </w:p>
    <w:p w14:paraId="67E6959C" w14:textId="77777777" w:rsidR="008B014B" w:rsidRPr="008B014B" w:rsidRDefault="008B014B" w:rsidP="00791481">
      <w:pPr>
        <w:numPr>
          <w:ilvl w:val="0"/>
          <w:numId w:val="43"/>
        </w:numPr>
      </w:pPr>
      <w:r w:rsidRPr="008B014B">
        <w:rPr>
          <w:b/>
          <w:bCs/>
        </w:rPr>
        <w:t>Commercial value:</w:t>
      </w:r>
      <w:r w:rsidRPr="008B014B">
        <w:t xml:space="preserve"> Foundational technology for cross-domain intelligence</w:t>
      </w:r>
    </w:p>
    <w:p w14:paraId="14067357" w14:textId="77777777" w:rsidR="008B014B" w:rsidRPr="008B014B" w:rsidRDefault="008B014B" w:rsidP="008B014B">
      <w:r w:rsidRPr="008B014B">
        <w:rPr>
          <w:b/>
          <w:bCs/>
        </w:rPr>
        <w:t>Multi-Agent Orchestration Framework (Patent Pending)</w:t>
      </w:r>
    </w:p>
    <w:p w14:paraId="56839923" w14:textId="77777777" w:rsidR="008B014B" w:rsidRPr="008B014B" w:rsidRDefault="008B014B" w:rsidP="00791481">
      <w:pPr>
        <w:numPr>
          <w:ilvl w:val="0"/>
          <w:numId w:val="44"/>
        </w:numPr>
      </w:pPr>
      <w:r w:rsidRPr="008B014B">
        <w:rPr>
          <w:b/>
          <w:bCs/>
        </w:rPr>
        <w:t>Filing date:</w:t>
      </w:r>
      <w:r w:rsidRPr="008B014B">
        <w:t xml:space="preserve"> Q2 2025</w:t>
      </w:r>
    </w:p>
    <w:p w14:paraId="1196A6F7" w14:textId="77777777" w:rsidR="008B014B" w:rsidRPr="008B014B" w:rsidRDefault="008B014B" w:rsidP="00791481">
      <w:pPr>
        <w:numPr>
          <w:ilvl w:val="0"/>
          <w:numId w:val="44"/>
        </w:numPr>
      </w:pPr>
      <w:r w:rsidRPr="008B014B">
        <w:rPr>
          <w:b/>
          <w:bCs/>
        </w:rPr>
        <w:t>Claims:</w:t>
      </w:r>
      <w:r w:rsidRPr="008B014B">
        <w:t xml:space="preserve"> Autonomous agent coordination with human-in-the-loop governance</w:t>
      </w:r>
    </w:p>
    <w:p w14:paraId="5B8FFDA3" w14:textId="77777777" w:rsidR="008B014B" w:rsidRPr="008B014B" w:rsidRDefault="008B014B" w:rsidP="00791481">
      <w:pPr>
        <w:numPr>
          <w:ilvl w:val="0"/>
          <w:numId w:val="44"/>
        </w:numPr>
      </w:pPr>
      <w:r w:rsidRPr="008B014B">
        <w:rPr>
          <w:b/>
          <w:bCs/>
        </w:rPr>
        <w:t>Commercial value:</w:t>
      </w:r>
      <w:r w:rsidRPr="008B014B">
        <w:t xml:space="preserve"> Core Sophie technology differentiation</w:t>
      </w:r>
    </w:p>
    <w:p w14:paraId="3E0240FD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13.2 Trademark Portfolio</w:t>
      </w:r>
    </w:p>
    <w:p w14:paraId="7783FD8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Brand Protection</w:t>
      </w:r>
    </w:p>
    <w:p w14:paraId="1DA21929" w14:textId="77777777" w:rsidR="008B014B" w:rsidRPr="008B014B" w:rsidRDefault="008B014B" w:rsidP="008B014B">
      <w:r w:rsidRPr="008B014B">
        <w:rPr>
          <w:b/>
          <w:bCs/>
        </w:rPr>
        <w:lastRenderedPageBreak/>
        <w:t>Primary Trademarks (Pending):</w:t>
      </w:r>
    </w:p>
    <w:p w14:paraId="6EABE9C5" w14:textId="77777777" w:rsidR="008B014B" w:rsidRPr="008B014B" w:rsidRDefault="008B014B" w:rsidP="00791481">
      <w:pPr>
        <w:numPr>
          <w:ilvl w:val="0"/>
          <w:numId w:val="45"/>
        </w:numPr>
      </w:pPr>
      <w:r w:rsidRPr="008B014B">
        <w:rPr>
          <w:b/>
          <w:bCs/>
        </w:rPr>
        <w:t>SocratIQ™:</w:t>
      </w:r>
      <w:r w:rsidRPr="008B014B">
        <w:t xml:space="preserve"> Core platform brand (Class 9, 42)</w:t>
      </w:r>
    </w:p>
    <w:p w14:paraId="54342D64" w14:textId="77777777" w:rsidR="008B014B" w:rsidRPr="008B014B" w:rsidRDefault="008B014B" w:rsidP="00791481">
      <w:pPr>
        <w:numPr>
          <w:ilvl w:val="0"/>
          <w:numId w:val="45"/>
        </w:numPr>
      </w:pPr>
      <w:r w:rsidRPr="008B014B">
        <w:rPr>
          <w:b/>
          <w:bCs/>
        </w:rPr>
        <w:t>Sophie™:</w:t>
      </w:r>
      <w:r w:rsidRPr="008B014B">
        <w:t xml:space="preserve"> Agent technology brand (Class 9, 42)</w:t>
      </w:r>
    </w:p>
    <w:p w14:paraId="70BE34DC" w14:textId="77777777" w:rsidR="008B014B" w:rsidRPr="008B014B" w:rsidRDefault="008B014B" w:rsidP="00791481">
      <w:pPr>
        <w:numPr>
          <w:ilvl w:val="0"/>
          <w:numId w:val="45"/>
        </w:numPr>
      </w:pPr>
      <w:r w:rsidRPr="008B014B">
        <w:rPr>
          <w:b/>
          <w:bCs/>
        </w:rPr>
        <w:t>SocratIQ Transform™:</w:t>
      </w:r>
      <w:r w:rsidRPr="008B014B">
        <w:t xml:space="preserve"> Data processing technology (Class 42)</w:t>
      </w:r>
    </w:p>
    <w:p w14:paraId="4BFECC77" w14:textId="77777777" w:rsidR="008B014B" w:rsidRPr="008B014B" w:rsidRDefault="008B014B" w:rsidP="00791481">
      <w:pPr>
        <w:numPr>
          <w:ilvl w:val="0"/>
          <w:numId w:val="45"/>
        </w:numPr>
      </w:pPr>
      <w:r w:rsidRPr="008B014B">
        <w:rPr>
          <w:b/>
          <w:bCs/>
        </w:rPr>
        <w:t>SocratIQ Mesh™:</w:t>
      </w:r>
      <w:r w:rsidRPr="008B014B">
        <w:t xml:space="preserve"> Knowledge graph technology (Class 42)</w:t>
      </w:r>
    </w:p>
    <w:p w14:paraId="08F6C47B" w14:textId="77777777" w:rsidR="008B014B" w:rsidRPr="008B014B" w:rsidRDefault="008B014B" w:rsidP="00791481">
      <w:pPr>
        <w:numPr>
          <w:ilvl w:val="0"/>
          <w:numId w:val="45"/>
        </w:numPr>
      </w:pPr>
      <w:r w:rsidRPr="008B014B">
        <w:rPr>
          <w:b/>
          <w:bCs/>
        </w:rPr>
        <w:t>SocratIQ Trace™:</w:t>
      </w:r>
      <w:r w:rsidRPr="008B014B">
        <w:t xml:space="preserve"> Audit technology (Class 42)</w:t>
      </w:r>
    </w:p>
    <w:p w14:paraId="7DDC4E9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13.3 Trade Secrets and Proprietary Technology</w:t>
      </w:r>
    </w:p>
    <w:p w14:paraId="07BFE1A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Algorithmic Innovations</w:t>
      </w:r>
    </w:p>
    <w:p w14:paraId="673FB12E" w14:textId="77777777" w:rsidR="008B014B" w:rsidRPr="008B014B" w:rsidRDefault="008B014B" w:rsidP="008B014B">
      <w:r w:rsidRPr="008B014B">
        <w:rPr>
          <w:b/>
          <w:bCs/>
        </w:rPr>
        <w:t>Domain-Specific AI Models:</w:t>
      </w:r>
    </w:p>
    <w:p w14:paraId="117D2DCC" w14:textId="77777777" w:rsidR="008B014B" w:rsidRPr="008B014B" w:rsidRDefault="008B014B" w:rsidP="00791481">
      <w:pPr>
        <w:numPr>
          <w:ilvl w:val="0"/>
          <w:numId w:val="46"/>
        </w:numPr>
      </w:pPr>
      <w:r w:rsidRPr="008B014B">
        <w:rPr>
          <w:b/>
          <w:bCs/>
        </w:rPr>
        <w:t>Proprietary training data:</w:t>
      </w:r>
      <w:r w:rsidRPr="008B014B">
        <w:t xml:space="preserve"> Curated corpora from 19 years of domain experience</w:t>
      </w:r>
    </w:p>
    <w:p w14:paraId="0A5296CC" w14:textId="77777777" w:rsidR="008B014B" w:rsidRPr="008B014B" w:rsidRDefault="008B014B" w:rsidP="00791481">
      <w:pPr>
        <w:numPr>
          <w:ilvl w:val="0"/>
          <w:numId w:val="46"/>
        </w:numPr>
      </w:pPr>
      <w:r w:rsidRPr="008B014B">
        <w:rPr>
          <w:b/>
          <w:bCs/>
        </w:rPr>
        <w:t>Custom fine-tuning:</w:t>
      </w:r>
      <w:r w:rsidRPr="008B014B">
        <w:t xml:space="preserve"> Domain-adapted transformer models</w:t>
      </w:r>
    </w:p>
    <w:p w14:paraId="1D6FBF9E" w14:textId="77777777" w:rsidR="008B014B" w:rsidRPr="008B014B" w:rsidRDefault="008B014B" w:rsidP="00791481">
      <w:pPr>
        <w:numPr>
          <w:ilvl w:val="0"/>
          <w:numId w:val="46"/>
        </w:numPr>
      </w:pPr>
      <w:r w:rsidRPr="008B014B">
        <w:rPr>
          <w:b/>
          <w:bCs/>
        </w:rPr>
        <w:t>Ensemble methods:</w:t>
      </w:r>
      <w:r w:rsidRPr="008B014B">
        <w:t xml:space="preserve"> Combining multiple AI approaches for improved accuracy</w:t>
      </w:r>
    </w:p>
    <w:p w14:paraId="6316CA0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13.4 Missing Intellectual Property Analysis [IP STRATEGY GAPS]</w:t>
      </w:r>
    </w:p>
    <w:p w14:paraId="7C50EF7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Patent Portfolio Gaps [ADDITIONAL IP PROTECTION NEEDED]</w:t>
      </w:r>
    </w:p>
    <w:p w14:paraId="47FEA2C8" w14:textId="77777777" w:rsidR="008B014B" w:rsidRPr="008B014B" w:rsidRDefault="008B014B" w:rsidP="00791481">
      <w:pPr>
        <w:numPr>
          <w:ilvl w:val="0"/>
          <w:numId w:val="47"/>
        </w:numPr>
      </w:pPr>
      <w:r w:rsidRPr="008B014B">
        <w:rPr>
          <w:b/>
          <w:bCs/>
        </w:rPr>
        <w:t>Prior Art Analysis:</w:t>
      </w:r>
      <w:r w:rsidRPr="008B014B">
        <w:t xml:space="preserve"> </w:t>
      </w:r>
      <w:r w:rsidRPr="008B014B">
        <w:rPr>
          <w:b/>
          <w:bCs/>
        </w:rPr>
        <w:t>[COMPREHENSIVE FREEDOM-TO-OPERATE ANALYSIS REQUIRED]</w:t>
      </w:r>
    </w:p>
    <w:p w14:paraId="0EB7BFAE" w14:textId="77777777" w:rsidR="008B014B" w:rsidRPr="008B014B" w:rsidRDefault="008B014B" w:rsidP="00791481">
      <w:pPr>
        <w:numPr>
          <w:ilvl w:val="0"/>
          <w:numId w:val="47"/>
        </w:numPr>
      </w:pPr>
      <w:r w:rsidRPr="008B014B">
        <w:rPr>
          <w:b/>
          <w:bCs/>
        </w:rPr>
        <w:t>Additional Patent Opportunities:</w:t>
      </w:r>
      <w:r w:rsidRPr="008B014B">
        <w:t xml:space="preserve"> </w:t>
      </w:r>
      <w:r w:rsidRPr="008B014B">
        <w:rPr>
          <w:b/>
          <w:bCs/>
        </w:rPr>
        <w:t>[INNOVATION CAPTURE PROCESS NEEDED]</w:t>
      </w:r>
    </w:p>
    <w:p w14:paraId="3A4134B4" w14:textId="77777777" w:rsidR="008B014B" w:rsidRPr="008B014B" w:rsidRDefault="00000000" w:rsidP="008B014B">
      <w:r>
        <w:pict w14:anchorId="25407408">
          <v:rect id="_x0000_i1038" style="width:0;height:1.5pt" o:hralign="center" o:hrstd="t" o:hr="t" fillcolor="#a0a0a0" stroked="f"/>
        </w:pict>
      </w:r>
    </w:p>
    <w:p w14:paraId="728FA398" w14:textId="77777777" w:rsidR="008B014B" w:rsidRPr="008B014B" w:rsidRDefault="008B014B" w:rsidP="00755F0B">
      <w:pPr>
        <w:pStyle w:val="Heading1"/>
      </w:pPr>
      <w:bookmarkStart w:id="92" w:name="_Toc202341194"/>
      <w:r w:rsidRPr="008B014B">
        <w:t>14. Risk Assessment &amp; Mitigation</w:t>
      </w:r>
      <w:bookmarkEnd w:id="92"/>
    </w:p>
    <w:p w14:paraId="0B8405F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14.1 Technical Risks</w:t>
      </w:r>
    </w:p>
    <w:p w14:paraId="62E699D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AI Model Performance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061"/>
        <w:gridCol w:w="815"/>
        <w:gridCol w:w="3172"/>
        <w:gridCol w:w="2033"/>
      </w:tblGrid>
      <w:tr w:rsidR="008B014B" w:rsidRPr="008B014B" w14:paraId="26769980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8D2A1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3EA53830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63697123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F26348A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57BA7064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Monitoring</w:t>
            </w:r>
          </w:p>
        </w:tc>
      </w:tr>
      <w:tr w:rsidR="008B014B" w:rsidRPr="008B014B" w14:paraId="3DA9BA4C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8FEE" w14:textId="77777777" w:rsidR="008B014B" w:rsidRPr="008B014B" w:rsidRDefault="008B014B" w:rsidP="008B014B">
            <w:r w:rsidRPr="008B014B">
              <w:rPr>
                <w:b/>
                <w:bCs/>
              </w:rPr>
              <w:t>Model accuracy degradation</w:t>
            </w:r>
          </w:p>
        </w:tc>
        <w:tc>
          <w:tcPr>
            <w:tcW w:w="0" w:type="auto"/>
            <w:vAlign w:val="center"/>
            <w:hideMark/>
          </w:tcPr>
          <w:p w14:paraId="1DFD5B6E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1BA946C2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480C3201" w14:textId="77777777" w:rsidR="008B014B" w:rsidRPr="008B014B" w:rsidRDefault="008B014B" w:rsidP="008B014B">
            <w:r w:rsidRPr="008B014B">
              <w:t>Ensemble methods, continuous retraining</w:t>
            </w:r>
          </w:p>
        </w:tc>
        <w:tc>
          <w:tcPr>
            <w:tcW w:w="0" w:type="auto"/>
            <w:vAlign w:val="center"/>
            <w:hideMark/>
          </w:tcPr>
          <w:p w14:paraId="16E72CAE" w14:textId="77777777" w:rsidR="008B014B" w:rsidRPr="008B014B" w:rsidRDefault="008B014B" w:rsidP="008B014B">
            <w:r w:rsidRPr="008B014B">
              <w:t>Performance dashboards</w:t>
            </w:r>
          </w:p>
        </w:tc>
      </w:tr>
      <w:tr w:rsidR="008B014B" w:rsidRPr="008B014B" w14:paraId="2BF4DA02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BA18" w14:textId="77777777" w:rsidR="008B014B" w:rsidRPr="008B014B" w:rsidRDefault="008B014B" w:rsidP="008B014B">
            <w:r w:rsidRPr="008B014B">
              <w:rPr>
                <w:b/>
                <w:bCs/>
              </w:rPr>
              <w:t>Training data bias</w:t>
            </w:r>
          </w:p>
        </w:tc>
        <w:tc>
          <w:tcPr>
            <w:tcW w:w="0" w:type="auto"/>
            <w:vAlign w:val="center"/>
            <w:hideMark/>
          </w:tcPr>
          <w:p w14:paraId="075C0550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70447253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0CE2D710" w14:textId="77777777" w:rsidR="008B014B" w:rsidRPr="008B014B" w:rsidRDefault="008B014B" w:rsidP="008B014B">
            <w:r w:rsidRPr="008B014B">
              <w:t>Diverse data sources, bias testing</w:t>
            </w:r>
          </w:p>
        </w:tc>
        <w:tc>
          <w:tcPr>
            <w:tcW w:w="0" w:type="auto"/>
            <w:vAlign w:val="center"/>
            <w:hideMark/>
          </w:tcPr>
          <w:p w14:paraId="75612C7E" w14:textId="77777777" w:rsidR="008B014B" w:rsidRPr="008B014B" w:rsidRDefault="008B014B" w:rsidP="008B014B">
            <w:r w:rsidRPr="008B014B">
              <w:t>Fairness metrics</w:t>
            </w:r>
          </w:p>
        </w:tc>
      </w:tr>
      <w:tr w:rsidR="008B014B" w:rsidRPr="008B014B" w14:paraId="121333B2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387E" w14:textId="77777777" w:rsidR="008B014B" w:rsidRPr="008B014B" w:rsidRDefault="008B014B" w:rsidP="008B014B">
            <w:r w:rsidRPr="008B014B">
              <w:rPr>
                <w:b/>
                <w:bCs/>
              </w:rPr>
              <w:t>Scalability bottlenecks</w:t>
            </w:r>
          </w:p>
        </w:tc>
        <w:tc>
          <w:tcPr>
            <w:tcW w:w="0" w:type="auto"/>
            <w:vAlign w:val="center"/>
            <w:hideMark/>
          </w:tcPr>
          <w:p w14:paraId="4BF03BB3" w14:textId="77777777" w:rsidR="008B014B" w:rsidRPr="008B014B" w:rsidRDefault="008B014B" w:rsidP="008B014B">
            <w:r w:rsidRPr="008B014B">
              <w:t>Low</w:t>
            </w:r>
          </w:p>
        </w:tc>
        <w:tc>
          <w:tcPr>
            <w:tcW w:w="0" w:type="auto"/>
            <w:vAlign w:val="center"/>
            <w:hideMark/>
          </w:tcPr>
          <w:p w14:paraId="5A2F1AAB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5C1EE763" w14:textId="77777777" w:rsidR="008B014B" w:rsidRPr="008B014B" w:rsidRDefault="008B014B" w:rsidP="008B014B">
            <w:r w:rsidRPr="008B014B">
              <w:t>Cloud-native architecture, load testing</w:t>
            </w:r>
          </w:p>
        </w:tc>
        <w:tc>
          <w:tcPr>
            <w:tcW w:w="0" w:type="auto"/>
            <w:vAlign w:val="center"/>
            <w:hideMark/>
          </w:tcPr>
          <w:p w14:paraId="289FB5EE" w14:textId="77777777" w:rsidR="008B014B" w:rsidRPr="008B014B" w:rsidRDefault="008B014B" w:rsidP="008B014B">
            <w:r w:rsidRPr="008B014B">
              <w:t>Performance monitoring</w:t>
            </w:r>
          </w:p>
        </w:tc>
      </w:tr>
      <w:tr w:rsidR="008B014B" w:rsidRPr="008B014B" w14:paraId="78F7F877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EB0A" w14:textId="77777777" w:rsidR="008B014B" w:rsidRPr="008B014B" w:rsidRDefault="008B014B" w:rsidP="008B014B">
            <w:r w:rsidRPr="008B014B">
              <w:rPr>
                <w:b/>
                <w:bCs/>
              </w:rPr>
              <w:t>Integration complexity</w:t>
            </w:r>
          </w:p>
        </w:tc>
        <w:tc>
          <w:tcPr>
            <w:tcW w:w="0" w:type="auto"/>
            <w:vAlign w:val="center"/>
            <w:hideMark/>
          </w:tcPr>
          <w:p w14:paraId="3BEF9B07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721B1E74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156C29DA" w14:textId="77777777" w:rsidR="008B014B" w:rsidRPr="008B014B" w:rsidRDefault="008B014B" w:rsidP="008B014B">
            <w:r w:rsidRPr="008B014B">
              <w:t>API-first design, comprehensive testing</w:t>
            </w:r>
          </w:p>
        </w:tc>
        <w:tc>
          <w:tcPr>
            <w:tcW w:w="0" w:type="auto"/>
            <w:vAlign w:val="center"/>
            <w:hideMark/>
          </w:tcPr>
          <w:p w14:paraId="718E3E46" w14:textId="77777777" w:rsidR="008B014B" w:rsidRPr="008B014B" w:rsidRDefault="008B014B" w:rsidP="008B014B">
            <w:r w:rsidRPr="008B014B">
              <w:t>Integration tests</w:t>
            </w:r>
          </w:p>
        </w:tc>
      </w:tr>
    </w:tbl>
    <w:p w14:paraId="5C03E2F1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lastRenderedPageBreak/>
        <w:t>14.2 Business Risks</w:t>
      </w:r>
    </w:p>
    <w:p w14:paraId="1C261F2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Market and Competitive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061"/>
        <w:gridCol w:w="815"/>
        <w:gridCol w:w="3565"/>
        <w:gridCol w:w="865"/>
      </w:tblGrid>
      <w:tr w:rsidR="008B014B" w:rsidRPr="008B014B" w14:paraId="0CD667B6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6E333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3AC72446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4C757F1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E85691A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0F1DFF43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Timeline</w:t>
            </w:r>
          </w:p>
        </w:tc>
      </w:tr>
      <w:tr w:rsidR="008B014B" w:rsidRPr="008B014B" w14:paraId="2F765AD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77B4" w14:textId="77777777" w:rsidR="008B014B" w:rsidRPr="008B014B" w:rsidRDefault="008B014B" w:rsidP="008B014B">
            <w:r w:rsidRPr="008B014B">
              <w:rPr>
                <w:b/>
                <w:bCs/>
              </w:rPr>
              <w:t>Large competitor entry</w:t>
            </w:r>
          </w:p>
        </w:tc>
        <w:tc>
          <w:tcPr>
            <w:tcW w:w="0" w:type="auto"/>
            <w:vAlign w:val="center"/>
            <w:hideMark/>
          </w:tcPr>
          <w:p w14:paraId="21DDEBEA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59B03A56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58BAD646" w14:textId="77777777" w:rsidR="008B014B" w:rsidRPr="008B014B" w:rsidRDefault="008B014B" w:rsidP="008B014B">
            <w:r w:rsidRPr="008B014B">
              <w:t>Patent protection, execution speed</w:t>
            </w:r>
          </w:p>
        </w:tc>
        <w:tc>
          <w:tcPr>
            <w:tcW w:w="0" w:type="auto"/>
            <w:vAlign w:val="center"/>
            <w:hideMark/>
          </w:tcPr>
          <w:p w14:paraId="12BB1DE3" w14:textId="77777777" w:rsidR="008B014B" w:rsidRPr="008B014B" w:rsidRDefault="008B014B" w:rsidP="008B014B">
            <w:r w:rsidRPr="008B014B">
              <w:t>Ongoing</w:t>
            </w:r>
          </w:p>
        </w:tc>
      </w:tr>
      <w:tr w:rsidR="008B014B" w:rsidRPr="008B014B" w14:paraId="0666C519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C279" w14:textId="77777777" w:rsidR="008B014B" w:rsidRPr="008B014B" w:rsidRDefault="008B014B" w:rsidP="008B014B">
            <w:r w:rsidRPr="008B014B">
              <w:rPr>
                <w:b/>
                <w:bCs/>
              </w:rPr>
              <w:t>Market adoption slower than expected</w:t>
            </w:r>
          </w:p>
        </w:tc>
        <w:tc>
          <w:tcPr>
            <w:tcW w:w="0" w:type="auto"/>
            <w:vAlign w:val="center"/>
            <w:hideMark/>
          </w:tcPr>
          <w:p w14:paraId="1B999545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6E002E76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18036021" w14:textId="77777777" w:rsidR="008B014B" w:rsidRPr="008B014B" w:rsidRDefault="008B014B" w:rsidP="008B014B">
            <w:r w:rsidRPr="008B014B">
              <w:t>Modular approach, proven use cases</w:t>
            </w:r>
          </w:p>
        </w:tc>
        <w:tc>
          <w:tcPr>
            <w:tcW w:w="0" w:type="auto"/>
            <w:vAlign w:val="center"/>
            <w:hideMark/>
          </w:tcPr>
          <w:p w14:paraId="548B7DD2" w14:textId="77777777" w:rsidR="008B014B" w:rsidRPr="008B014B" w:rsidRDefault="008B014B" w:rsidP="008B014B">
            <w:r w:rsidRPr="008B014B">
              <w:t>Q4 2025</w:t>
            </w:r>
          </w:p>
        </w:tc>
      </w:tr>
      <w:tr w:rsidR="008B014B" w:rsidRPr="008B014B" w14:paraId="39D2F30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0176" w14:textId="77777777" w:rsidR="008B014B" w:rsidRPr="008B014B" w:rsidRDefault="008B014B" w:rsidP="008B014B">
            <w:r w:rsidRPr="008B014B">
              <w:rPr>
                <w:b/>
                <w:bCs/>
              </w:rPr>
              <w:t>Key partner loss</w:t>
            </w:r>
          </w:p>
        </w:tc>
        <w:tc>
          <w:tcPr>
            <w:tcW w:w="0" w:type="auto"/>
            <w:vAlign w:val="center"/>
            <w:hideMark/>
          </w:tcPr>
          <w:p w14:paraId="41D8DA3E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37395637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2DAD3FB8" w14:textId="77777777" w:rsidR="008B014B" w:rsidRPr="008B014B" w:rsidRDefault="008B014B" w:rsidP="008B014B">
            <w:r w:rsidRPr="008B014B">
              <w:t>Diversified partner portfolio</w:t>
            </w:r>
          </w:p>
        </w:tc>
        <w:tc>
          <w:tcPr>
            <w:tcW w:w="0" w:type="auto"/>
            <w:vAlign w:val="center"/>
            <w:hideMark/>
          </w:tcPr>
          <w:p w14:paraId="6A72311C" w14:textId="77777777" w:rsidR="008B014B" w:rsidRPr="008B014B" w:rsidRDefault="008B014B" w:rsidP="008B014B">
            <w:r w:rsidRPr="008B014B">
              <w:t>Q1 2026</w:t>
            </w:r>
          </w:p>
        </w:tc>
      </w:tr>
      <w:tr w:rsidR="008B014B" w:rsidRPr="008B014B" w14:paraId="196C1F2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8CE2" w14:textId="77777777" w:rsidR="008B014B" w:rsidRPr="008B014B" w:rsidRDefault="008B014B" w:rsidP="008B014B">
            <w:r w:rsidRPr="008B014B">
              <w:rPr>
                <w:b/>
                <w:bCs/>
              </w:rPr>
              <w:t>Regulatory changes</w:t>
            </w:r>
          </w:p>
        </w:tc>
        <w:tc>
          <w:tcPr>
            <w:tcW w:w="0" w:type="auto"/>
            <w:vAlign w:val="center"/>
            <w:hideMark/>
          </w:tcPr>
          <w:p w14:paraId="5846AF4A" w14:textId="77777777" w:rsidR="008B014B" w:rsidRPr="008B014B" w:rsidRDefault="008B014B" w:rsidP="008B014B">
            <w:r w:rsidRPr="008B014B">
              <w:t>Low</w:t>
            </w:r>
          </w:p>
        </w:tc>
        <w:tc>
          <w:tcPr>
            <w:tcW w:w="0" w:type="auto"/>
            <w:vAlign w:val="center"/>
            <w:hideMark/>
          </w:tcPr>
          <w:p w14:paraId="2ABF8705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10AB9C31" w14:textId="77777777" w:rsidR="008B014B" w:rsidRPr="008B014B" w:rsidRDefault="008B014B" w:rsidP="008B014B">
            <w:r w:rsidRPr="008B014B">
              <w:t>Compliance monitoring, adaptable architecture</w:t>
            </w:r>
          </w:p>
        </w:tc>
        <w:tc>
          <w:tcPr>
            <w:tcW w:w="0" w:type="auto"/>
            <w:vAlign w:val="center"/>
            <w:hideMark/>
          </w:tcPr>
          <w:p w14:paraId="2293C152" w14:textId="77777777" w:rsidR="008B014B" w:rsidRPr="008B014B" w:rsidRDefault="008B014B" w:rsidP="008B014B">
            <w:r w:rsidRPr="008B014B">
              <w:t>Ongoing</w:t>
            </w:r>
          </w:p>
        </w:tc>
      </w:tr>
    </w:tbl>
    <w:p w14:paraId="63F34BF8" w14:textId="77777777" w:rsidR="008B014B" w:rsidRPr="008B014B" w:rsidRDefault="00000000" w:rsidP="008B014B">
      <w:r>
        <w:pict w14:anchorId="34B01F4A">
          <v:rect id="_x0000_i1039" style="width:0;height:1.5pt" o:hralign="center" o:hrstd="t" o:hr="t" fillcolor="#a0a0a0" stroked="f"/>
        </w:pict>
      </w:r>
    </w:p>
    <w:p w14:paraId="07B64329" w14:textId="77777777" w:rsidR="008B014B" w:rsidRPr="008B014B" w:rsidRDefault="008B014B" w:rsidP="00755F0B">
      <w:pPr>
        <w:pStyle w:val="Heading1"/>
      </w:pPr>
      <w:bookmarkStart w:id="93" w:name="_Toc202341195"/>
      <w:r w:rsidRPr="008B014B">
        <w:t>15. Implementation Timeline</w:t>
      </w:r>
      <w:bookmarkEnd w:id="93"/>
    </w:p>
    <w:p w14:paraId="763B3C1B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15.1 Phase 1: Foundation and Validation (Q3-Q4 2025)</w:t>
      </w:r>
    </w:p>
    <w:p w14:paraId="597DCB3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Q3 2025 Milestones</w:t>
      </w:r>
    </w:p>
    <w:p w14:paraId="49E932E0" w14:textId="77777777" w:rsidR="008B014B" w:rsidRPr="008B014B" w:rsidRDefault="008B014B" w:rsidP="008B014B">
      <w:r w:rsidRPr="008B014B">
        <w:rPr>
          <w:b/>
          <w:bCs/>
        </w:rPr>
        <w:t>Corporate Structure:</w:t>
      </w:r>
    </w:p>
    <w:p w14:paraId="1251A2EE" w14:textId="77777777" w:rsidR="008B014B" w:rsidRPr="008B014B" w:rsidRDefault="008B014B" w:rsidP="00791481">
      <w:pPr>
        <w:numPr>
          <w:ilvl w:val="0"/>
          <w:numId w:val="48"/>
        </w:numPr>
      </w:pPr>
      <w:r w:rsidRPr="008B014B">
        <w:rPr>
          <w:rFonts w:ascii="Segoe UI Emoji" w:hAnsi="Segoe UI Emoji" w:cs="Segoe UI Emoji"/>
        </w:rPr>
        <w:t>✅</w:t>
      </w:r>
      <w:r w:rsidRPr="008B014B">
        <w:t xml:space="preserve"> </w:t>
      </w:r>
      <w:r w:rsidRPr="008B014B">
        <w:rPr>
          <w:b/>
          <w:bCs/>
        </w:rPr>
        <w:t>C Corporation formation</w:t>
      </w:r>
      <w:r w:rsidRPr="008B014B">
        <w:t xml:space="preserve"> (July 31, 2025)</w:t>
      </w:r>
    </w:p>
    <w:p w14:paraId="60E438FC" w14:textId="77777777" w:rsidR="008B014B" w:rsidRPr="008B014B" w:rsidRDefault="008B014B" w:rsidP="00791481">
      <w:pPr>
        <w:numPr>
          <w:ilvl w:val="0"/>
          <w:numId w:val="48"/>
        </w:numPr>
      </w:pPr>
      <w:r w:rsidRPr="008B014B">
        <w:rPr>
          <w:b/>
          <w:bCs/>
        </w:rPr>
        <w:t>IP transfer:</w:t>
      </w:r>
      <w:r w:rsidRPr="008B014B">
        <w:t xml:space="preserve"> Patents and trademarks to new entity</w:t>
      </w:r>
    </w:p>
    <w:p w14:paraId="2E6B020D" w14:textId="77777777" w:rsidR="008B014B" w:rsidRPr="008B014B" w:rsidRDefault="008B014B" w:rsidP="00791481">
      <w:pPr>
        <w:numPr>
          <w:ilvl w:val="0"/>
          <w:numId w:val="48"/>
        </w:numPr>
      </w:pPr>
      <w:r w:rsidRPr="008B014B">
        <w:rPr>
          <w:b/>
          <w:bCs/>
        </w:rPr>
        <w:t>Team transition:</w:t>
      </w:r>
      <w:r w:rsidRPr="008B014B">
        <w:t xml:space="preserve"> Key personnel employment agreements</w:t>
      </w:r>
    </w:p>
    <w:p w14:paraId="5A3A72C8" w14:textId="77777777" w:rsidR="008B014B" w:rsidRPr="008B014B" w:rsidRDefault="008B014B" w:rsidP="00791481">
      <w:pPr>
        <w:numPr>
          <w:ilvl w:val="0"/>
          <w:numId w:val="48"/>
        </w:numPr>
      </w:pPr>
      <w:r w:rsidRPr="008B014B">
        <w:rPr>
          <w:b/>
          <w:bCs/>
        </w:rPr>
        <w:t>Funding setup:</w:t>
      </w:r>
      <w:r w:rsidRPr="008B014B">
        <w:t xml:space="preserve"> Initial capitalization and banking</w:t>
      </w:r>
    </w:p>
    <w:p w14:paraId="0F523621" w14:textId="77777777" w:rsidR="008B014B" w:rsidRPr="008B014B" w:rsidRDefault="008B014B" w:rsidP="008B014B">
      <w:r w:rsidRPr="008B014B">
        <w:rPr>
          <w:b/>
          <w:bCs/>
        </w:rPr>
        <w:t>Platform Stabilization:</w:t>
      </w:r>
    </w:p>
    <w:p w14:paraId="5FF350CD" w14:textId="77777777" w:rsidR="008B014B" w:rsidRPr="008B014B" w:rsidRDefault="008B014B" w:rsidP="00791481">
      <w:pPr>
        <w:numPr>
          <w:ilvl w:val="0"/>
          <w:numId w:val="49"/>
        </w:numPr>
      </w:pPr>
      <w:r w:rsidRPr="008B014B">
        <w:rPr>
          <w:b/>
          <w:bCs/>
        </w:rPr>
        <w:t>Production readiness:</w:t>
      </w:r>
      <w:r w:rsidRPr="008B014B">
        <w:t xml:space="preserve"> Build™ pilot transition to production</w:t>
      </w:r>
    </w:p>
    <w:p w14:paraId="146FA6E3" w14:textId="77777777" w:rsidR="008B014B" w:rsidRPr="008B014B" w:rsidRDefault="008B014B" w:rsidP="00791481">
      <w:pPr>
        <w:numPr>
          <w:ilvl w:val="0"/>
          <w:numId w:val="49"/>
        </w:numPr>
      </w:pPr>
      <w:r w:rsidRPr="008B014B">
        <w:rPr>
          <w:b/>
          <w:bCs/>
        </w:rPr>
        <w:t>Performance optimization:</w:t>
      </w:r>
      <w:r w:rsidRPr="008B014B">
        <w:t xml:space="preserve"> API response time improvements</w:t>
      </w:r>
    </w:p>
    <w:p w14:paraId="1A6200D9" w14:textId="77777777" w:rsidR="008B014B" w:rsidRPr="008B014B" w:rsidRDefault="008B014B" w:rsidP="00791481">
      <w:pPr>
        <w:numPr>
          <w:ilvl w:val="0"/>
          <w:numId w:val="49"/>
        </w:numPr>
      </w:pPr>
      <w:r w:rsidRPr="008B014B">
        <w:rPr>
          <w:b/>
          <w:bCs/>
        </w:rPr>
        <w:t>Security hardening:</w:t>
      </w:r>
      <w:r w:rsidRPr="008B014B">
        <w:t xml:space="preserve"> Enterprise security controls implementation</w:t>
      </w:r>
    </w:p>
    <w:p w14:paraId="3CC74904" w14:textId="77777777" w:rsidR="008B014B" w:rsidRPr="008B014B" w:rsidRDefault="008B014B" w:rsidP="00791481">
      <w:pPr>
        <w:numPr>
          <w:ilvl w:val="0"/>
          <w:numId w:val="49"/>
        </w:numPr>
      </w:pPr>
      <w:r w:rsidRPr="008B014B">
        <w:rPr>
          <w:b/>
          <w:bCs/>
        </w:rPr>
        <w:t>Documentation:</w:t>
      </w:r>
      <w:r w:rsidRPr="008B014B">
        <w:t xml:space="preserve"> Complete technical and user documentation</w:t>
      </w:r>
    </w:p>
    <w:p w14:paraId="4449038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Q4 2025 Milestones</w:t>
      </w:r>
    </w:p>
    <w:p w14:paraId="40195385" w14:textId="77777777" w:rsidR="008B014B" w:rsidRPr="008B014B" w:rsidRDefault="008B014B" w:rsidP="008B014B">
      <w:r w:rsidRPr="008B014B">
        <w:rPr>
          <w:b/>
          <w:bCs/>
        </w:rPr>
        <w:t>Technical Deliverables:</w:t>
      </w:r>
    </w:p>
    <w:p w14:paraId="26A5EA5D" w14:textId="77777777" w:rsidR="008B014B" w:rsidRPr="008B014B" w:rsidRDefault="008B014B" w:rsidP="00791481">
      <w:pPr>
        <w:numPr>
          <w:ilvl w:val="0"/>
          <w:numId w:val="50"/>
        </w:numPr>
      </w:pPr>
      <w:r w:rsidRPr="008B014B">
        <w:rPr>
          <w:b/>
          <w:bCs/>
        </w:rPr>
        <w:t>API standardization:</w:t>
      </w:r>
      <w:r w:rsidRPr="008B014B">
        <w:t xml:space="preserve"> OpenAPI 3.0 specifications for all modules</w:t>
      </w:r>
    </w:p>
    <w:p w14:paraId="461CAB7B" w14:textId="77777777" w:rsidR="008B014B" w:rsidRPr="008B014B" w:rsidRDefault="008B014B" w:rsidP="00791481">
      <w:pPr>
        <w:numPr>
          <w:ilvl w:val="0"/>
          <w:numId w:val="50"/>
        </w:numPr>
      </w:pPr>
      <w:r w:rsidRPr="008B014B">
        <w:rPr>
          <w:b/>
          <w:bCs/>
        </w:rPr>
        <w:t>Integration framework:</w:t>
      </w:r>
      <w:r w:rsidRPr="008B014B">
        <w:t xml:space="preserve"> Partner onboarding automation</w:t>
      </w:r>
    </w:p>
    <w:p w14:paraId="54EB6247" w14:textId="77777777" w:rsidR="008B014B" w:rsidRPr="008B014B" w:rsidRDefault="008B014B" w:rsidP="00791481">
      <w:pPr>
        <w:numPr>
          <w:ilvl w:val="0"/>
          <w:numId w:val="50"/>
        </w:numPr>
      </w:pPr>
      <w:r w:rsidRPr="008B014B">
        <w:rPr>
          <w:b/>
          <w:bCs/>
        </w:rPr>
        <w:t>Monitoring implementation:</w:t>
      </w:r>
      <w:r w:rsidRPr="008B014B">
        <w:t xml:space="preserve"> Comprehensive observability platform</w:t>
      </w:r>
    </w:p>
    <w:p w14:paraId="65261A67" w14:textId="77777777" w:rsidR="008B014B" w:rsidRPr="008B014B" w:rsidRDefault="008B014B" w:rsidP="00791481">
      <w:pPr>
        <w:numPr>
          <w:ilvl w:val="0"/>
          <w:numId w:val="50"/>
        </w:numPr>
      </w:pPr>
      <w:r w:rsidRPr="008B014B">
        <w:rPr>
          <w:b/>
          <w:bCs/>
        </w:rPr>
        <w:lastRenderedPageBreak/>
        <w:t>Backup and recovery:</w:t>
      </w:r>
      <w:r w:rsidRPr="008B014B">
        <w:t xml:space="preserve"> Multi-region disaster recovery testing</w:t>
      </w:r>
    </w:p>
    <w:p w14:paraId="01CFCEB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15.2 Phase 2: Scale and Expansion (2026)</w:t>
      </w:r>
    </w:p>
    <w:p w14:paraId="1C3B030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Q1 2026 Objectives</w:t>
      </w:r>
    </w:p>
    <w:p w14:paraId="1EEFD945" w14:textId="77777777" w:rsidR="008B014B" w:rsidRPr="008B014B" w:rsidRDefault="008B014B" w:rsidP="008B014B">
      <w:r w:rsidRPr="008B014B">
        <w:rPr>
          <w:b/>
          <w:bCs/>
        </w:rPr>
        <w:t>Product Development:</w:t>
      </w:r>
    </w:p>
    <w:p w14:paraId="726EFF9C" w14:textId="77777777" w:rsidR="008B014B" w:rsidRPr="008B014B" w:rsidRDefault="008B014B" w:rsidP="00791481">
      <w:pPr>
        <w:numPr>
          <w:ilvl w:val="0"/>
          <w:numId w:val="51"/>
        </w:numPr>
      </w:pPr>
      <w:r w:rsidRPr="008B014B">
        <w:rPr>
          <w:b/>
          <w:bCs/>
        </w:rPr>
        <w:t>Trials™ launch:</w:t>
      </w:r>
      <w:r w:rsidRPr="008B014B">
        <w:t xml:space="preserve"> Clinical operations module beta release</w:t>
      </w:r>
    </w:p>
    <w:p w14:paraId="2750F1D1" w14:textId="77777777" w:rsidR="008B014B" w:rsidRPr="008B014B" w:rsidRDefault="008B014B" w:rsidP="00791481">
      <w:pPr>
        <w:numPr>
          <w:ilvl w:val="0"/>
          <w:numId w:val="51"/>
        </w:numPr>
      </w:pPr>
      <w:r w:rsidRPr="008B014B">
        <w:rPr>
          <w:b/>
          <w:bCs/>
        </w:rPr>
        <w:t>Lab™ development:</w:t>
      </w:r>
      <w:r w:rsidRPr="008B014B">
        <w:t xml:space="preserve"> Diagnostic workflow module architecture</w:t>
      </w:r>
    </w:p>
    <w:p w14:paraId="6759B95D" w14:textId="77777777" w:rsidR="008B014B" w:rsidRPr="008B014B" w:rsidRDefault="008B014B" w:rsidP="00791481">
      <w:pPr>
        <w:numPr>
          <w:ilvl w:val="0"/>
          <w:numId w:val="51"/>
        </w:numPr>
      </w:pPr>
      <w:r w:rsidRPr="008B014B">
        <w:rPr>
          <w:b/>
          <w:bCs/>
        </w:rPr>
        <w:t>Platform integration:</w:t>
      </w:r>
      <w:r w:rsidRPr="008B014B">
        <w:t xml:space="preserve"> Cross-module workflow orchestration</w:t>
      </w:r>
    </w:p>
    <w:p w14:paraId="782907D6" w14:textId="77777777" w:rsidR="008B014B" w:rsidRPr="008B014B" w:rsidRDefault="008B014B" w:rsidP="008B014B">
      <w:r w:rsidRPr="008B014B">
        <w:rPr>
          <w:b/>
          <w:bCs/>
        </w:rPr>
        <w:t>Market Expansion:</w:t>
      </w:r>
    </w:p>
    <w:p w14:paraId="591EA1E3" w14:textId="77777777" w:rsidR="008B014B" w:rsidRPr="008B014B" w:rsidRDefault="008B014B" w:rsidP="00791481">
      <w:pPr>
        <w:numPr>
          <w:ilvl w:val="0"/>
          <w:numId w:val="52"/>
        </w:numPr>
      </w:pPr>
      <w:r w:rsidRPr="008B014B">
        <w:rPr>
          <w:b/>
          <w:bCs/>
        </w:rPr>
        <w:t>Geographic expansion:</w:t>
      </w:r>
      <w:r w:rsidRPr="008B014B">
        <w:t xml:space="preserve"> European market entry planning</w:t>
      </w:r>
    </w:p>
    <w:p w14:paraId="07357921" w14:textId="77777777" w:rsidR="008B014B" w:rsidRPr="008B014B" w:rsidRDefault="008B014B" w:rsidP="00791481">
      <w:pPr>
        <w:numPr>
          <w:ilvl w:val="0"/>
          <w:numId w:val="52"/>
        </w:numPr>
      </w:pPr>
      <w:r w:rsidRPr="008B014B">
        <w:rPr>
          <w:b/>
          <w:bCs/>
        </w:rPr>
        <w:t>Vertical expansion:</w:t>
      </w:r>
      <w:r w:rsidRPr="008B014B">
        <w:t xml:space="preserve"> Additional construction and legal partnerships</w:t>
      </w:r>
    </w:p>
    <w:p w14:paraId="29749D8A" w14:textId="77777777" w:rsidR="008B014B" w:rsidRPr="008B014B" w:rsidRDefault="008B014B" w:rsidP="00791481">
      <w:pPr>
        <w:numPr>
          <w:ilvl w:val="0"/>
          <w:numId w:val="52"/>
        </w:numPr>
      </w:pPr>
      <w:r w:rsidRPr="008B014B">
        <w:rPr>
          <w:b/>
          <w:bCs/>
        </w:rPr>
        <w:t>Channel development:</w:t>
      </w:r>
      <w:r w:rsidRPr="008B014B">
        <w:t xml:space="preserve"> Consulting firm partnership program</w:t>
      </w:r>
    </w:p>
    <w:p w14:paraId="79CC7399" w14:textId="77777777" w:rsidR="008B014B" w:rsidRPr="008B014B" w:rsidRDefault="00000000" w:rsidP="008B014B">
      <w:r>
        <w:pict w14:anchorId="63AD1F31">
          <v:rect id="_x0000_i1040" style="width:0;height:1.5pt" o:hralign="center" o:hrstd="t" o:hr="t" fillcolor="#a0a0a0" stroked="f"/>
        </w:pict>
      </w:r>
    </w:p>
    <w:p w14:paraId="337BA4D3" w14:textId="77777777" w:rsidR="008B014B" w:rsidRPr="008B014B" w:rsidRDefault="008B014B" w:rsidP="00755F0B">
      <w:pPr>
        <w:pStyle w:val="Heading1"/>
      </w:pPr>
      <w:bookmarkStart w:id="94" w:name="_Toc202341196"/>
      <w:r w:rsidRPr="008B014B">
        <w:t>16. Financial Model</w:t>
      </w:r>
      <w:bookmarkEnd w:id="94"/>
    </w:p>
    <w:p w14:paraId="296F106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16.1 Revenue Model Architecture</w:t>
      </w:r>
    </w:p>
    <w:p w14:paraId="24D488B9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Multiple Revenue Streams</w:t>
      </w:r>
    </w:p>
    <w:p w14:paraId="088DE41F" w14:textId="77777777" w:rsidR="008B014B" w:rsidRPr="008B014B" w:rsidRDefault="008B014B" w:rsidP="008B014B">
      <w:r w:rsidRPr="008B014B">
        <w:rPr>
          <w:b/>
          <w:bCs/>
        </w:rPr>
        <w:t>Direct SaaS Subscriptions:</w:t>
      </w:r>
    </w:p>
    <w:p w14:paraId="4675349B" w14:textId="77777777" w:rsidR="008B014B" w:rsidRPr="008B014B" w:rsidRDefault="008B014B" w:rsidP="00791481">
      <w:pPr>
        <w:numPr>
          <w:ilvl w:val="0"/>
          <w:numId w:val="53"/>
        </w:numPr>
      </w:pPr>
      <w:r w:rsidRPr="008B014B">
        <w:rPr>
          <w:b/>
          <w:bCs/>
        </w:rPr>
        <w:t>Annual contracts:</w:t>
      </w:r>
      <w:r w:rsidRPr="008B014B">
        <w:t xml:space="preserve"> $50K-$500K per customer based on usage and modules</w:t>
      </w:r>
    </w:p>
    <w:p w14:paraId="196FF2C1" w14:textId="77777777" w:rsidR="008B014B" w:rsidRPr="008B014B" w:rsidRDefault="008B014B" w:rsidP="00791481">
      <w:pPr>
        <w:numPr>
          <w:ilvl w:val="0"/>
          <w:numId w:val="53"/>
        </w:numPr>
      </w:pPr>
      <w:r w:rsidRPr="008B014B">
        <w:rPr>
          <w:b/>
          <w:bCs/>
        </w:rPr>
        <w:t>Module pricing:</w:t>
      </w:r>
      <w:r w:rsidRPr="008B014B">
        <w:t xml:space="preserve"> $10K-$100K per module per year</w:t>
      </w:r>
    </w:p>
    <w:p w14:paraId="76C0A4C9" w14:textId="77777777" w:rsidR="008B014B" w:rsidRPr="008B014B" w:rsidRDefault="008B014B" w:rsidP="00791481">
      <w:pPr>
        <w:numPr>
          <w:ilvl w:val="0"/>
          <w:numId w:val="53"/>
        </w:numPr>
      </w:pPr>
      <w:r w:rsidRPr="008B014B">
        <w:rPr>
          <w:b/>
          <w:bCs/>
        </w:rPr>
        <w:t>User-based scaling:</w:t>
      </w:r>
      <w:r w:rsidRPr="008B014B">
        <w:t xml:space="preserve"> Additional fees for expanded user access</w:t>
      </w:r>
    </w:p>
    <w:p w14:paraId="577EA895" w14:textId="77777777" w:rsidR="008B014B" w:rsidRPr="008B014B" w:rsidRDefault="008B014B" w:rsidP="008B014B">
      <w:r w:rsidRPr="008B014B">
        <w:rPr>
          <w:b/>
          <w:bCs/>
        </w:rPr>
        <w:t>Partner Licensing:</w:t>
      </w:r>
    </w:p>
    <w:p w14:paraId="311635D2" w14:textId="77777777" w:rsidR="008B014B" w:rsidRPr="008B014B" w:rsidRDefault="008B014B" w:rsidP="00791481">
      <w:pPr>
        <w:numPr>
          <w:ilvl w:val="0"/>
          <w:numId w:val="54"/>
        </w:numPr>
      </w:pPr>
      <w:r w:rsidRPr="008B014B">
        <w:rPr>
          <w:b/>
          <w:bCs/>
        </w:rPr>
        <w:t>Revenue sharing:</w:t>
      </w:r>
      <w:r w:rsidRPr="008B014B">
        <w:t xml:space="preserve"> 30-40% of partner-generated platform revenue</w:t>
      </w:r>
    </w:p>
    <w:p w14:paraId="3C1B7D06" w14:textId="77777777" w:rsidR="008B014B" w:rsidRPr="008B014B" w:rsidRDefault="008B014B" w:rsidP="00791481">
      <w:pPr>
        <w:numPr>
          <w:ilvl w:val="0"/>
          <w:numId w:val="54"/>
        </w:numPr>
      </w:pPr>
      <w:r w:rsidRPr="008B014B">
        <w:rPr>
          <w:b/>
          <w:bCs/>
        </w:rPr>
        <w:t>Setup fees:</w:t>
      </w:r>
      <w:r w:rsidRPr="008B014B">
        <w:t xml:space="preserve"> $50K-$200K initial partner deployment costs</w:t>
      </w:r>
    </w:p>
    <w:p w14:paraId="059830D1" w14:textId="77777777" w:rsidR="008B014B" w:rsidRPr="008B014B" w:rsidRDefault="008B014B" w:rsidP="00791481">
      <w:pPr>
        <w:numPr>
          <w:ilvl w:val="0"/>
          <w:numId w:val="54"/>
        </w:numPr>
      </w:pPr>
      <w:r w:rsidRPr="008B014B">
        <w:rPr>
          <w:b/>
          <w:bCs/>
        </w:rPr>
        <w:t>Minimum guarantees:</w:t>
      </w:r>
      <w:r w:rsidRPr="008B014B">
        <w:t xml:space="preserve"> $100K-$500K annual minimum commitments</w:t>
      </w:r>
    </w:p>
    <w:p w14:paraId="3A95690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Revenue Projections [FINANCIAL MODEL - NEEDS VALIDATION WITH ACTUAL DATA]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035"/>
        <w:gridCol w:w="1704"/>
        <w:gridCol w:w="1707"/>
        <w:gridCol w:w="1904"/>
        <w:gridCol w:w="1458"/>
      </w:tblGrid>
      <w:tr w:rsidR="008B014B" w:rsidRPr="008B014B" w14:paraId="18D3238C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B776F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45185C9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Direct SaaS</w:t>
            </w:r>
          </w:p>
        </w:tc>
        <w:tc>
          <w:tcPr>
            <w:tcW w:w="0" w:type="auto"/>
            <w:vAlign w:val="center"/>
            <w:hideMark/>
          </w:tcPr>
          <w:p w14:paraId="36864D28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Partner Licensing</w:t>
            </w:r>
          </w:p>
        </w:tc>
        <w:tc>
          <w:tcPr>
            <w:tcW w:w="0" w:type="auto"/>
            <w:vAlign w:val="center"/>
            <w:hideMark/>
          </w:tcPr>
          <w:p w14:paraId="594AC8E7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Channel Revenue</w:t>
            </w:r>
          </w:p>
        </w:tc>
        <w:tc>
          <w:tcPr>
            <w:tcW w:w="0" w:type="auto"/>
            <w:vAlign w:val="center"/>
            <w:hideMark/>
          </w:tcPr>
          <w:p w14:paraId="250A29CD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Total ARR</w:t>
            </w:r>
          </w:p>
        </w:tc>
        <w:tc>
          <w:tcPr>
            <w:tcW w:w="0" w:type="auto"/>
            <w:vAlign w:val="center"/>
            <w:hideMark/>
          </w:tcPr>
          <w:p w14:paraId="11F255D2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Growth Rate</w:t>
            </w:r>
          </w:p>
        </w:tc>
      </w:tr>
      <w:tr w:rsidR="008B014B" w:rsidRPr="008B014B" w14:paraId="76BB35AD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658F" w14:textId="77777777" w:rsidR="008B014B" w:rsidRPr="008B014B" w:rsidRDefault="008B014B" w:rsidP="008B014B">
            <w:r w:rsidRPr="008B014B">
              <w:rPr>
                <w:b/>
                <w:bCs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71D00586" w14:textId="77777777" w:rsidR="008B014B" w:rsidRPr="008B014B" w:rsidRDefault="008B014B" w:rsidP="008B014B">
            <w:r w:rsidRPr="008B014B">
              <w:rPr>
                <w:b/>
                <w:bCs/>
              </w:rPr>
              <w:t>[PROJECTED - NEEDS VALIDATION]</w:t>
            </w:r>
          </w:p>
        </w:tc>
        <w:tc>
          <w:tcPr>
            <w:tcW w:w="0" w:type="auto"/>
            <w:vAlign w:val="center"/>
            <w:hideMark/>
          </w:tcPr>
          <w:p w14:paraId="5470D925" w14:textId="77777777" w:rsidR="008B014B" w:rsidRPr="008B014B" w:rsidRDefault="008B014B" w:rsidP="008B014B">
            <w:r w:rsidRPr="008B014B">
              <w:rPr>
                <w:b/>
                <w:bCs/>
              </w:rPr>
              <w:t>[PROJECTED - NEEDS VALIDATION]</w:t>
            </w:r>
          </w:p>
        </w:tc>
        <w:tc>
          <w:tcPr>
            <w:tcW w:w="0" w:type="auto"/>
            <w:vAlign w:val="center"/>
            <w:hideMark/>
          </w:tcPr>
          <w:p w14:paraId="084736D6" w14:textId="77777777" w:rsidR="008B014B" w:rsidRPr="008B014B" w:rsidRDefault="008B014B" w:rsidP="008B014B">
            <w:r w:rsidRPr="008B014B">
              <w:rPr>
                <w:b/>
                <w:bCs/>
              </w:rPr>
              <w:t>[PROJECTED - NEEDS VALIDATION]</w:t>
            </w:r>
          </w:p>
        </w:tc>
        <w:tc>
          <w:tcPr>
            <w:tcW w:w="0" w:type="auto"/>
            <w:vAlign w:val="center"/>
            <w:hideMark/>
          </w:tcPr>
          <w:p w14:paraId="2F0F73C7" w14:textId="77777777" w:rsidR="008B014B" w:rsidRPr="008B014B" w:rsidRDefault="008B014B" w:rsidP="008B014B">
            <w:r w:rsidRPr="008B014B">
              <w:rPr>
                <w:b/>
                <w:bCs/>
              </w:rPr>
              <w:t>[TBD BASED ON ACTUAL CONTRACTS]</w:t>
            </w:r>
          </w:p>
        </w:tc>
        <w:tc>
          <w:tcPr>
            <w:tcW w:w="0" w:type="auto"/>
            <w:vAlign w:val="center"/>
            <w:hideMark/>
          </w:tcPr>
          <w:p w14:paraId="7ED9706E" w14:textId="77777777" w:rsidR="008B014B" w:rsidRPr="008B014B" w:rsidRDefault="008B014B" w:rsidP="008B014B">
            <w:r w:rsidRPr="008B014B">
              <w:t>-</w:t>
            </w:r>
          </w:p>
        </w:tc>
      </w:tr>
      <w:tr w:rsidR="008B014B" w:rsidRPr="008B014B" w14:paraId="24424F4D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28A9" w14:textId="77777777" w:rsidR="008B014B" w:rsidRPr="008B014B" w:rsidRDefault="008B014B" w:rsidP="008B014B">
            <w:r w:rsidRPr="008B014B">
              <w:rPr>
                <w:b/>
                <w:bCs/>
              </w:rPr>
              <w:lastRenderedPageBreak/>
              <w:t>2026</w:t>
            </w:r>
          </w:p>
        </w:tc>
        <w:tc>
          <w:tcPr>
            <w:tcW w:w="0" w:type="auto"/>
            <w:vAlign w:val="center"/>
            <w:hideMark/>
          </w:tcPr>
          <w:p w14:paraId="38AF83C8" w14:textId="77777777" w:rsidR="008B014B" w:rsidRPr="008B014B" w:rsidRDefault="008B014B" w:rsidP="008B014B">
            <w:r w:rsidRPr="008B014B">
              <w:rPr>
                <w:b/>
                <w:bCs/>
              </w:rPr>
              <w:t>[PROJECTED - MARKET DEPENDENT]</w:t>
            </w:r>
          </w:p>
        </w:tc>
        <w:tc>
          <w:tcPr>
            <w:tcW w:w="0" w:type="auto"/>
            <w:vAlign w:val="center"/>
            <w:hideMark/>
          </w:tcPr>
          <w:p w14:paraId="405F65D3" w14:textId="77777777" w:rsidR="008B014B" w:rsidRPr="008B014B" w:rsidRDefault="008B014B" w:rsidP="008B014B">
            <w:r w:rsidRPr="008B014B">
              <w:rPr>
                <w:b/>
                <w:bCs/>
              </w:rPr>
              <w:t>[PROJECTED - PARTNER DEPENDENT]</w:t>
            </w:r>
          </w:p>
        </w:tc>
        <w:tc>
          <w:tcPr>
            <w:tcW w:w="0" w:type="auto"/>
            <w:vAlign w:val="center"/>
            <w:hideMark/>
          </w:tcPr>
          <w:p w14:paraId="26D22526" w14:textId="77777777" w:rsidR="008B014B" w:rsidRPr="008B014B" w:rsidRDefault="008B014B" w:rsidP="008B014B">
            <w:r w:rsidRPr="008B014B">
              <w:rPr>
                <w:b/>
                <w:bCs/>
              </w:rPr>
              <w:t>[PROJECTED - CHANNEL DEPENDENT]</w:t>
            </w:r>
          </w:p>
        </w:tc>
        <w:tc>
          <w:tcPr>
            <w:tcW w:w="0" w:type="auto"/>
            <w:vAlign w:val="center"/>
            <w:hideMark/>
          </w:tcPr>
          <w:p w14:paraId="66E7DFF2" w14:textId="77777777" w:rsidR="008B014B" w:rsidRPr="008B014B" w:rsidRDefault="008B014B" w:rsidP="008B014B">
            <w:r w:rsidRPr="008B014B">
              <w:rPr>
                <w:b/>
                <w:bCs/>
              </w:rPr>
              <w:t>[FINANCIAL MODEL - NEEDS VALIDATION]</w:t>
            </w:r>
          </w:p>
        </w:tc>
        <w:tc>
          <w:tcPr>
            <w:tcW w:w="0" w:type="auto"/>
            <w:vAlign w:val="center"/>
            <w:hideMark/>
          </w:tcPr>
          <w:p w14:paraId="68872925" w14:textId="77777777" w:rsidR="008B014B" w:rsidRPr="008B014B" w:rsidRDefault="008B014B" w:rsidP="008B014B">
            <w:r w:rsidRPr="008B014B">
              <w:rPr>
                <w:b/>
                <w:bCs/>
              </w:rPr>
              <w:t>[TBD]</w:t>
            </w:r>
          </w:p>
        </w:tc>
      </w:tr>
      <w:tr w:rsidR="008B014B" w:rsidRPr="008B014B" w14:paraId="1CB30F5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152A" w14:textId="77777777" w:rsidR="008B014B" w:rsidRPr="008B014B" w:rsidRDefault="008B014B" w:rsidP="008B014B">
            <w:r w:rsidRPr="008B014B">
              <w:rPr>
                <w:b/>
                <w:bCs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6EDDBE14" w14:textId="77777777" w:rsidR="008B014B" w:rsidRPr="008B014B" w:rsidRDefault="008B014B" w:rsidP="008B014B">
            <w:r w:rsidRPr="008B014B">
              <w:rPr>
                <w:b/>
                <w:bCs/>
              </w:rPr>
              <w:t>[LONG-TERM PROJECTION - HIGH UNCERTAINTY]</w:t>
            </w:r>
          </w:p>
        </w:tc>
        <w:tc>
          <w:tcPr>
            <w:tcW w:w="0" w:type="auto"/>
            <w:vAlign w:val="center"/>
            <w:hideMark/>
          </w:tcPr>
          <w:p w14:paraId="4BD1EC97" w14:textId="77777777" w:rsidR="008B014B" w:rsidRPr="008B014B" w:rsidRDefault="008B014B" w:rsidP="008B014B">
            <w:r w:rsidRPr="008B014B">
              <w:rPr>
                <w:b/>
                <w:bCs/>
              </w:rPr>
              <w:t>[LONG-TERM PROJECTION]</w:t>
            </w:r>
          </w:p>
        </w:tc>
        <w:tc>
          <w:tcPr>
            <w:tcW w:w="0" w:type="auto"/>
            <w:vAlign w:val="center"/>
            <w:hideMark/>
          </w:tcPr>
          <w:p w14:paraId="4F6E4947" w14:textId="77777777" w:rsidR="008B014B" w:rsidRPr="008B014B" w:rsidRDefault="008B014B" w:rsidP="008B014B">
            <w:r w:rsidRPr="008B014B">
              <w:rPr>
                <w:b/>
                <w:bCs/>
              </w:rPr>
              <w:t>[LONG-TERM PROJECTION]</w:t>
            </w:r>
          </w:p>
        </w:tc>
        <w:tc>
          <w:tcPr>
            <w:tcW w:w="0" w:type="auto"/>
            <w:vAlign w:val="center"/>
            <w:hideMark/>
          </w:tcPr>
          <w:p w14:paraId="54FDFC43" w14:textId="77777777" w:rsidR="008B014B" w:rsidRPr="008B014B" w:rsidRDefault="008B014B" w:rsidP="008B014B">
            <w:r w:rsidRPr="008B014B">
              <w:rPr>
                <w:b/>
                <w:bCs/>
              </w:rPr>
              <w:t>[SPECULATIVE]</w:t>
            </w:r>
          </w:p>
        </w:tc>
        <w:tc>
          <w:tcPr>
            <w:tcW w:w="0" w:type="auto"/>
            <w:vAlign w:val="center"/>
            <w:hideMark/>
          </w:tcPr>
          <w:p w14:paraId="2EC37D84" w14:textId="77777777" w:rsidR="008B014B" w:rsidRPr="008B014B" w:rsidRDefault="008B014B" w:rsidP="008B014B">
            <w:r w:rsidRPr="008B014B">
              <w:rPr>
                <w:b/>
                <w:bCs/>
              </w:rPr>
              <w:t>[SPECULATIVE]</w:t>
            </w:r>
          </w:p>
        </w:tc>
      </w:tr>
    </w:tbl>
    <w:p w14:paraId="1C61378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16.2 Cost Structure and Unit Economics</w:t>
      </w:r>
    </w:p>
    <w:p w14:paraId="589C209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Operating Expenses [ESTIMATED - NEEDS ACTUAL DATA]</w:t>
      </w:r>
    </w:p>
    <w:p w14:paraId="789B25EE" w14:textId="77777777" w:rsidR="008B014B" w:rsidRPr="008B014B" w:rsidRDefault="008B014B" w:rsidP="008B014B">
      <w:r w:rsidRPr="008B014B">
        <w:rPr>
          <w:b/>
          <w:bCs/>
        </w:rPr>
        <w:t>Technology and Development:</w:t>
      </w:r>
    </w:p>
    <w:p w14:paraId="730B1CEF" w14:textId="77777777" w:rsidR="008B014B" w:rsidRPr="008B014B" w:rsidRDefault="008B014B" w:rsidP="00791481">
      <w:pPr>
        <w:numPr>
          <w:ilvl w:val="0"/>
          <w:numId w:val="55"/>
        </w:numPr>
      </w:pPr>
      <w:r w:rsidRPr="008B014B">
        <w:rPr>
          <w:b/>
          <w:bCs/>
        </w:rPr>
        <w:t>Engineering team:</w:t>
      </w:r>
      <w:r w:rsidRPr="008B014B">
        <w:t xml:space="preserve"> </w:t>
      </w:r>
      <w:r w:rsidRPr="008B014B">
        <w:rPr>
          <w:b/>
          <w:bCs/>
        </w:rPr>
        <w:t>[PROJECTED COSTS - NEEDS SALARY BENCHMARKING]</w:t>
      </w:r>
    </w:p>
    <w:p w14:paraId="0C61F83C" w14:textId="77777777" w:rsidR="008B014B" w:rsidRPr="008B014B" w:rsidRDefault="008B014B" w:rsidP="00791481">
      <w:pPr>
        <w:numPr>
          <w:ilvl w:val="0"/>
          <w:numId w:val="55"/>
        </w:numPr>
      </w:pPr>
      <w:r w:rsidRPr="008B014B">
        <w:rPr>
          <w:b/>
          <w:bCs/>
        </w:rPr>
        <w:t>Cloud infrastructure:</w:t>
      </w:r>
      <w:r w:rsidRPr="008B014B">
        <w:t xml:space="preserve"> </w:t>
      </w:r>
      <w:r w:rsidRPr="008B014B">
        <w:rPr>
          <w:b/>
          <w:bCs/>
        </w:rPr>
        <w:t>[ESTIMATED - NEEDS ACTUAL USAGE DATA]</w:t>
      </w:r>
    </w:p>
    <w:p w14:paraId="257CCF92" w14:textId="77777777" w:rsidR="008B014B" w:rsidRPr="008B014B" w:rsidRDefault="008B014B" w:rsidP="00791481">
      <w:pPr>
        <w:numPr>
          <w:ilvl w:val="0"/>
          <w:numId w:val="55"/>
        </w:numPr>
      </w:pPr>
      <w:r w:rsidRPr="008B014B">
        <w:rPr>
          <w:b/>
          <w:bCs/>
        </w:rPr>
        <w:t>AI/ML services:</w:t>
      </w:r>
      <w:r w:rsidRPr="008B014B">
        <w:t xml:space="preserve"> </w:t>
      </w:r>
      <w:r w:rsidRPr="008B014B">
        <w:rPr>
          <w:b/>
          <w:bCs/>
        </w:rPr>
        <w:t>[PROJECTED - GPU COSTS TO BE MEASURED]</w:t>
      </w:r>
    </w:p>
    <w:p w14:paraId="4033C93D" w14:textId="77777777" w:rsidR="008B014B" w:rsidRPr="008B014B" w:rsidRDefault="008B014B" w:rsidP="00791481">
      <w:pPr>
        <w:numPr>
          <w:ilvl w:val="0"/>
          <w:numId w:val="55"/>
        </w:numPr>
      </w:pPr>
      <w:r w:rsidRPr="008B014B">
        <w:rPr>
          <w:b/>
          <w:bCs/>
        </w:rPr>
        <w:t>Security and compliance:</w:t>
      </w:r>
      <w:r w:rsidRPr="008B014B">
        <w:t xml:space="preserve"> </w:t>
      </w:r>
      <w:r w:rsidRPr="008B014B">
        <w:rPr>
          <w:b/>
          <w:bCs/>
        </w:rPr>
        <w:t>[ESTIMATED - CERTIFICATION COSTS TBD]</w:t>
      </w:r>
    </w:p>
    <w:p w14:paraId="1DBC01A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Unit Economics Analysis [THEORETICAL - NEEDS MARKET VALIDATION]</w:t>
      </w:r>
    </w:p>
    <w:p w14:paraId="50982B00" w14:textId="77777777" w:rsidR="008B014B" w:rsidRPr="008B014B" w:rsidRDefault="008B014B" w:rsidP="008B014B">
      <w:r w:rsidRPr="008B014B">
        <w:rPr>
          <w:b/>
          <w:bCs/>
        </w:rPr>
        <w:t>Customer Acquisition Cost (CAC):</w:t>
      </w:r>
      <w:r w:rsidRPr="008B014B">
        <w:t xml:space="preserve"> </w:t>
      </w:r>
      <w:r w:rsidRPr="008B014B">
        <w:rPr>
          <w:b/>
          <w:bCs/>
        </w:rPr>
        <w:t>[NEEDS ACTUAL MEASUREMENT]</w:t>
      </w:r>
    </w:p>
    <w:p w14:paraId="78B675D7" w14:textId="77777777" w:rsidR="008B014B" w:rsidRPr="008B014B" w:rsidRDefault="008B014B" w:rsidP="00791481">
      <w:pPr>
        <w:numPr>
          <w:ilvl w:val="0"/>
          <w:numId w:val="56"/>
        </w:numPr>
      </w:pPr>
      <w:r w:rsidRPr="008B014B">
        <w:rPr>
          <w:b/>
          <w:bCs/>
        </w:rPr>
        <w:t>Direct sales:</w:t>
      </w:r>
      <w:r w:rsidRPr="008B014B">
        <w:t xml:space="preserve"> </w:t>
      </w:r>
      <w:r w:rsidRPr="008B014B">
        <w:rPr>
          <w:b/>
          <w:bCs/>
        </w:rPr>
        <w:t>[ESTIMATED - SALES CYCLE DATA NEEDED]</w:t>
      </w:r>
    </w:p>
    <w:p w14:paraId="0AD3A6F4" w14:textId="77777777" w:rsidR="008B014B" w:rsidRPr="008B014B" w:rsidRDefault="008B014B" w:rsidP="00791481">
      <w:pPr>
        <w:numPr>
          <w:ilvl w:val="0"/>
          <w:numId w:val="56"/>
        </w:numPr>
      </w:pPr>
      <w:r w:rsidRPr="008B014B">
        <w:rPr>
          <w:b/>
          <w:bCs/>
        </w:rPr>
        <w:t>Partner channel:</w:t>
      </w:r>
      <w:r w:rsidRPr="008B014B">
        <w:t xml:space="preserve"> </w:t>
      </w:r>
      <w:r w:rsidRPr="008B014B">
        <w:rPr>
          <w:b/>
          <w:bCs/>
        </w:rPr>
        <w:t>[PROJECTED - PARTNER ECONOMICS TO BE VALIDATED]</w:t>
      </w:r>
    </w:p>
    <w:p w14:paraId="74B89D34" w14:textId="77777777" w:rsidR="008B014B" w:rsidRPr="008B014B" w:rsidRDefault="008B014B" w:rsidP="00791481">
      <w:pPr>
        <w:numPr>
          <w:ilvl w:val="0"/>
          <w:numId w:val="56"/>
        </w:numPr>
      </w:pPr>
      <w:r w:rsidRPr="008B014B">
        <w:rPr>
          <w:b/>
          <w:bCs/>
        </w:rPr>
        <w:t>Referral programs:</w:t>
      </w:r>
      <w:r w:rsidRPr="008B014B">
        <w:t xml:space="preserve"> </w:t>
      </w:r>
      <w:r w:rsidRPr="008B014B">
        <w:rPr>
          <w:b/>
          <w:bCs/>
        </w:rPr>
        <w:t>[THEORETICAL - NO CURRENT PROGRAM]</w:t>
      </w:r>
    </w:p>
    <w:p w14:paraId="6973C76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16.3 Missing Financial Analysis [COMPREHENSIVE FINANCIAL MODELING NEEDED]</w:t>
      </w:r>
    </w:p>
    <w:p w14:paraId="19B6A46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Cost Structure Validation [ACTUAL COST DATA REQUIRED]</w:t>
      </w:r>
    </w:p>
    <w:p w14:paraId="0ECDA3F1" w14:textId="6EA49646" w:rsidR="008B014B" w:rsidRPr="008B014B" w:rsidRDefault="008B014B" w:rsidP="008B014B">
      <w:del w:id="95" w:author="George Brunner" w:date="2025-08-06T13:26:00Z" w16du:dateUtc="2025-08-06T17:26:00Z">
        <w:r w:rsidRPr="008B014B" w:rsidDel="004174DA">
          <w:delText>yaml</w:delText>
        </w:r>
      </w:del>
      <w:ins w:id="96" w:author="George Brunner" w:date="2025-08-06T13:26:00Z" w16du:dateUtc="2025-08-06T17:26:00Z">
        <w:r w:rsidR="004174DA">
          <w:t xml:space="preserve"> </w:t>
        </w:r>
      </w:ins>
    </w:p>
    <w:p w14:paraId="02170196" w14:textId="77777777" w:rsidR="008B014B" w:rsidRPr="008B014B" w:rsidRDefault="008B014B" w:rsidP="008B014B">
      <w:r w:rsidRPr="008B014B">
        <w:rPr>
          <w:i/>
          <w:iCs/>
        </w:rPr>
        <w:t># Cost Structure Gaps [REAL DATA NEEDED]</w:t>
      </w:r>
    </w:p>
    <w:p w14:paraId="47A49156" w14:textId="77777777" w:rsidR="008B014B" w:rsidRPr="008B014B" w:rsidRDefault="008B014B" w:rsidP="008B014B">
      <w:proofErr w:type="spellStart"/>
      <w:r w:rsidRPr="008B014B">
        <w:t>operational_costs</w:t>
      </w:r>
      <w:proofErr w:type="spellEnd"/>
      <w:r w:rsidRPr="008B014B">
        <w:t>:</w:t>
      </w:r>
    </w:p>
    <w:p w14:paraId="0F6872C7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cloud_infrastructure</w:t>
      </w:r>
      <w:proofErr w:type="spellEnd"/>
      <w:r w:rsidRPr="008B014B">
        <w:t>: "PROJECTED ONLY - NEEDS ACTUAL USAGE DATA"</w:t>
      </w:r>
    </w:p>
    <w:p w14:paraId="3508014E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ai_ml_compute</w:t>
      </w:r>
      <w:proofErr w:type="spellEnd"/>
      <w:r w:rsidRPr="008B014B">
        <w:t>: "ESTIMATED - GPU/TRAINING COSTS TO BE MEASURED"</w:t>
      </w:r>
    </w:p>
    <w:p w14:paraId="0F26CBFB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third_party_services</w:t>
      </w:r>
      <w:proofErr w:type="spellEnd"/>
      <w:r w:rsidRPr="008B014B">
        <w:t>: "PRELIMINARY - VENDOR NEGOTIATIONS NEEDED"</w:t>
      </w:r>
    </w:p>
    <w:p w14:paraId="5E6C09F7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support_costs</w:t>
      </w:r>
      <w:proofErr w:type="spellEnd"/>
      <w:r w:rsidRPr="008B014B">
        <w:t>: "THEORETICAL - CUSTOMER SUPPORT MODEL TBD"</w:t>
      </w:r>
    </w:p>
    <w:p w14:paraId="71C721E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Revenue Model Validation [MARKET VALIDATION REQUIRED]</w:t>
      </w:r>
    </w:p>
    <w:p w14:paraId="7F6C2DDF" w14:textId="3B25ECB9" w:rsidR="008B014B" w:rsidRPr="008B014B" w:rsidRDefault="008B014B" w:rsidP="008B014B">
      <w:del w:id="97" w:author="George Brunner" w:date="2025-08-06T13:26:00Z" w16du:dateUtc="2025-08-06T17:26:00Z">
        <w:r w:rsidRPr="008B014B" w:rsidDel="004174DA">
          <w:lastRenderedPageBreak/>
          <w:delText>yaml</w:delText>
        </w:r>
      </w:del>
      <w:ins w:id="98" w:author="George Brunner" w:date="2025-08-06T13:26:00Z" w16du:dateUtc="2025-08-06T17:26:00Z">
        <w:r w:rsidR="004174DA">
          <w:t xml:space="preserve"> </w:t>
        </w:r>
      </w:ins>
    </w:p>
    <w:p w14:paraId="7428C290" w14:textId="77777777" w:rsidR="008B014B" w:rsidRPr="008B014B" w:rsidRDefault="008B014B" w:rsidP="008B014B">
      <w:r w:rsidRPr="008B014B">
        <w:rPr>
          <w:i/>
          <w:iCs/>
        </w:rPr>
        <w:t># Revenue Assumptions Needing Validation [MARKET RESEARCH REQUIRED]</w:t>
      </w:r>
    </w:p>
    <w:p w14:paraId="5ABD0692" w14:textId="77777777" w:rsidR="008B014B" w:rsidRPr="008B014B" w:rsidRDefault="008B014B" w:rsidP="008B014B">
      <w:proofErr w:type="spellStart"/>
      <w:r w:rsidRPr="008B014B">
        <w:t>pricing_strategy</w:t>
      </w:r>
      <w:proofErr w:type="spellEnd"/>
      <w:r w:rsidRPr="008B014B">
        <w:t>:</w:t>
      </w:r>
    </w:p>
    <w:p w14:paraId="20B1FD69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willingness_to_pay</w:t>
      </w:r>
      <w:proofErr w:type="spellEnd"/>
      <w:r w:rsidRPr="008B014B">
        <w:t>: "CUSTOMER PRICING RESEARCH NEEDED"</w:t>
      </w:r>
    </w:p>
    <w:p w14:paraId="67536DF9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competitive_pricing</w:t>
      </w:r>
      <w:proofErr w:type="spellEnd"/>
      <w:r w:rsidRPr="008B014B">
        <w:t>: "SYSTEMATIC PRICING ANALYSIS REQUIRED"</w:t>
      </w:r>
    </w:p>
    <w:p w14:paraId="06AED894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value_based_pricing</w:t>
      </w:r>
      <w:proofErr w:type="spellEnd"/>
      <w:r w:rsidRPr="008B014B">
        <w:t>: "ROI QUANTIFICATION FOR EACH MODULE NEEDED"</w:t>
      </w:r>
    </w:p>
    <w:p w14:paraId="7CB7678D" w14:textId="77777777" w:rsidR="008B014B" w:rsidRPr="008B014B" w:rsidRDefault="00000000" w:rsidP="008B014B">
      <w:r>
        <w:pict w14:anchorId="03927551">
          <v:rect id="_x0000_i1041" style="width:0;height:1.5pt" o:hralign="center" o:hrstd="t" o:hr="t" fillcolor="#a0a0a0" stroked="f"/>
        </w:pict>
      </w:r>
    </w:p>
    <w:p w14:paraId="230C787F" w14:textId="77777777" w:rsidR="008B014B" w:rsidRPr="008B014B" w:rsidRDefault="008B014B" w:rsidP="00755F0B">
      <w:pPr>
        <w:pStyle w:val="Heading1"/>
      </w:pPr>
      <w:bookmarkStart w:id="99" w:name="_Toc202341197"/>
      <w:r w:rsidRPr="008B014B">
        <w:t>17. Development Roadmap &amp; Requirements</w:t>
      </w:r>
      <w:bookmarkEnd w:id="99"/>
    </w:p>
    <w:p w14:paraId="307765B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17.1 Platform Development Strategy</w:t>
      </w:r>
    </w:p>
    <w:p w14:paraId="6F872068" w14:textId="77777777" w:rsidR="008B014B" w:rsidRPr="008B014B" w:rsidRDefault="008B014B" w:rsidP="008B014B">
      <w:r w:rsidRPr="008B014B">
        <w:rPr>
          <w:b/>
          <w:bCs/>
        </w:rPr>
        <w:t>Phased Development Approach:</w:t>
      </w:r>
      <w:r w:rsidRPr="008B014B">
        <w:t xml:space="preserve"> SocratIQ™ development follows a modular, phase-gated approach enabling rapid market entry while building toward comprehensive platform capabilities.</w:t>
      </w:r>
    </w:p>
    <w:p w14:paraId="2DF335A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Phase 1: Foundation Stabilization (Q3-Q4 2025)</w:t>
      </w:r>
    </w:p>
    <w:p w14:paraId="665F56CF" w14:textId="77777777" w:rsidR="008B014B" w:rsidRPr="008B014B" w:rsidRDefault="008B014B" w:rsidP="008B014B">
      <w:r w:rsidRPr="008B014B">
        <w:rPr>
          <w:b/>
          <w:bCs/>
        </w:rPr>
        <w:t>Current State Validation &amp; Production Readiness</w:t>
      </w:r>
    </w:p>
    <w:p w14:paraId="7292340A" w14:textId="77777777" w:rsidR="008B014B" w:rsidRPr="008B014B" w:rsidRDefault="008B014B" w:rsidP="008B014B">
      <w:r w:rsidRPr="008B014B">
        <w:rPr>
          <w:b/>
          <w:bCs/>
        </w:rPr>
        <w:t>Core Platform Requirements:</w:t>
      </w:r>
    </w:p>
    <w:p w14:paraId="6DE35299" w14:textId="77777777" w:rsidR="008B014B" w:rsidRPr="008B014B" w:rsidRDefault="008B014B" w:rsidP="00791481">
      <w:pPr>
        <w:numPr>
          <w:ilvl w:val="0"/>
          <w:numId w:val="57"/>
        </w:numPr>
      </w:pPr>
      <w:r w:rsidRPr="008B014B">
        <w:rPr>
          <w:b/>
          <w:bCs/>
        </w:rPr>
        <w:t>SocratIQ Transform™ Enhancement:</w:t>
      </w:r>
      <w:r w:rsidRPr="008B014B">
        <w:t xml:space="preserve"> </w:t>
      </w:r>
    </w:p>
    <w:p w14:paraId="44E4B83C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Standardize NLP pipeline performance across all document types</w:t>
      </w:r>
    </w:p>
    <w:p w14:paraId="157CAAFE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Implement automated quality scoring for extracted entities</w:t>
      </w:r>
    </w:p>
    <w:p w14:paraId="6AB899E7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Add support for real-time streaming data ingestion</w:t>
      </w:r>
    </w:p>
    <w:p w14:paraId="46F525A2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Build automated ontology mapping validation tools</w:t>
      </w:r>
    </w:p>
    <w:p w14:paraId="45B19536" w14:textId="77777777" w:rsidR="008B014B" w:rsidRPr="008B014B" w:rsidRDefault="008B014B" w:rsidP="00791481">
      <w:pPr>
        <w:numPr>
          <w:ilvl w:val="0"/>
          <w:numId w:val="57"/>
        </w:numPr>
      </w:pPr>
      <w:r w:rsidRPr="008B014B">
        <w:rPr>
          <w:b/>
          <w:bCs/>
        </w:rPr>
        <w:t>SocratIQ Mesh™ Optimization:</w:t>
      </w:r>
      <w:r w:rsidRPr="008B014B">
        <w:t xml:space="preserve"> </w:t>
      </w:r>
    </w:p>
    <w:p w14:paraId="48B61EE5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Implement graph query optimization for sub-100ms response times</w:t>
      </w:r>
    </w:p>
    <w:p w14:paraId="0DCC0EB6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Add cross-domain relationship inference capabilities</w:t>
      </w:r>
    </w:p>
    <w:p w14:paraId="685D1596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Build automated graph health monitoring and alerting</w:t>
      </w:r>
    </w:p>
    <w:p w14:paraId="5612018B" w14:textId="77777777" w:rsidR="008B014B" w:rsidRPr="008B014B" w:rsidRDefault="008B014B" w:rsidP="00791481">
      <w:pPr>
        <w:numPr>
          <w:ilvl w:val="1"/>
          <w:numId w:val="57"/>
        </w:numPr>
      </w:pPr>
      <w:r w:rsidRPr="008B014B">
        <w:t>Develop graph versioning and rollback capabilities</w:t>
      </w:r>
    </w:p>
    <w:p w14:paraId="0BD21A79" w14:textId="77777777" w:rsidR="008B014B" w:rsidRPr="008B014B" w:rsidRDefault="008B014B" w:rsidP="008B014B">
      <w:r w:rsidRPr="008B014B">
        <w:rPr>
          <w:b/>
          <w:bCs/>
        </w:rPr>
        <w:t>Module Requirements:</w:t>
      </w:r>
    </w:p>
    <w:p w14:paraId="164E59CB" w14:textId="77777777" w:rsidR="008B014B" w:rsidRPr="008B014B" w:rsidRDefault="008B014B" w:rsidP="00791481">
      <w:pPr>
        <w:numPr>
          <w:ilvl w:val="0"/>
          <w:numId w:val="58"/>
        </w:numPr>
      </w:pPr>
      <w:r w:rsidRPr="008B014B">
        <w:rPr>
          <w:b/>
          <w:bCs/>
        </w:rPr>
        <w:t>Profile™ Production Enhancement:</w:t>
      </w:r>
      <w:r w:rsidRPr="008B014B">
        <w:t xml:space="preserve"> </w:t>
      </w:r>
    </w:p>
    <w:p w14:paraId="56D77F4F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Add automated competitive landscape analysis</w:t>
      </w:r>
    </w:p>
    <w:p w14:paraId="243BED3E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Implement real-time payer policy monitoring</w:t>
      </w:r>
    </w:p>
    <w:p w14:paraId="2A091A73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lastRenderedPageBreak/>
        <w:t>Build 505(b)(2) pathway recommendation engine</w:t>
      </w:r>
    </w:p>
    <w:p w14:paraId="3A4866B9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Add patient stratification prediction capabilities</w:t>
      </w:r>
    </w:p>
    <w:p w14:paraId="0699A2D9" w14:textId="77777777" w:rsidR="008B014B" w:rsidRPr="008B014B" w:rsidRDefault="008B014B" w:rsidP="00791481">
      <w:pPr>
        <w:numPr>
          <w:ilvl w:val="0"/>
          <w:numId w:val="58"/>
        </w:numPr>
      </w:pPr>
      <w:r w:rsidRPr="008B014B">
        <w:rPr>
          <w:b/>
          <w:bCs/>
        </w:rPr>
        <w:t>Build™ Enterprise Features:</w:t>
      </w:r>
      <w:r w:rsidRPr="008B014B">
        <w:t xml:space="preserve"> </w:t>
      </w:r>
    </w:p>
    <w:p w14:paraId="4F0917ED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Implement multi-project portfolio management</w:t>
      </w:r>
    </w:p>
    <w:p w14:paraId="2AE7C8AC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Add predictive resource allocation optimization</w:t>
      </w:r>
    </w:p>
    <w:p w14:paraId="190A45B4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Build automated change order impact analysis</w:t>
      </w:r>
    </w:p>
    <w:p w14:paraId="3A20CE5A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t>Develop real-time cost variance alerting</w:t>
      </w:r>
    </w:p>
    <w:p w14:paraId="179922DF" w14:textId="77777777" w:rsidR="008B014B" w:rsidRPr="008B014B" w:rsidRDefault="008B014B" w:rsidP="00791481">
      <w:pPr>
        <w:numPr>
          <w:ilvl w:val="0"/>
          <w:numId w:val="58"/>
        </w:numPr>
      </w:pPr>
      <w:r w:rsidRPr="008B014B">
        <w:rPr>
          <w:b/>
          <w:bCs/>
        </w:rPr>
        <w:t>Trials™ Module Completion:</w:t>
      </w:r>
      <w:r w:rsidRPr="008B014B">
        <w:t xml:space="preserve"> </w:t>
      </w:r>
    </w:p>
    <w:p w14:paraId="68DB861F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rPr>
          <w:b/>
          <w:bCs/>
        </w:rPr>
        <w:t>Supply chain component:</w:t>
      </w:r>
      <w:r w:rsidRPr="008B014B">
        <w:t xml:space="preserve"> </w:t>
      </w:r>
      <w:r w:rsidRPr="008B014B">
        <w:rPr>
          <w:b/>
          <w:bCs/>
        </w:rPr>
        <w:t>[FUNCTIONAL - NEEDS DOMAIN EXPERT VALIDATION]</w:t>
      </w:r>
    </w:p>
    <w:p w14:paraId="48B54D8B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rPr>
          <w:b/>
          <w:bCs/>
        </w:rPr>
        <w:t>Clinical trial management:</w:t>
      </w:r>
      <w:r w:rsidRPr="008B014B">
        <w:t xml:space="preserve"> </w:t>
      </w:r>
      <w:r w:rsidRPr="008B014B">
        <w:rPr>
          <w:b/>
          <w:bCs/>
        </w:rPr>
        <w:t>[ARCHITECTURE COMPLETE - DEVELOPMENT NEEDED]</w:t>
      </w:r>
    </w:p>
    <w:p w14:paraId="6E6CB81E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rPr>
          <w:b/>
          <w:bCs/>
        </w:rPr>
        <w:t>Consulting partnership:</w:t>
      </w:r>
      <w:r w:rsidRPr="008B014B">
        <w:t xml:space="preserve"> </w:t>
      </w:r>
      <w:r w:rsidRPr="008B014B">
        <w:rPr>
          <w:b/>
          <w:bCs/>
        </w:rPr>
        <w:t>[ACTIVELY SEEKING DOMAIN EXPERTISE]</w:t>
      </w:r>
    </w:p>
    <w:p w14:paraId="5BE042F2" w14:textId="77777777" w:rsidR="008B014B" w:rsidRPr="008B014B" w:rsidRDefault="008B014B" w:rsidP="00791481">
      <w:pPr>
        <w:numPr>
          <w:ilvl w:val="1"/>
          <w:numId w:val="58"/>
        </w:numPr>
      </w:pPr>
      <w:r w:rsidRPr="008B014B">
        <w:rPr>
          <w:b/>
          <w:bCs/>
        </w:rPr>
        <w:t>Full module delivery:</w:t>
      </w:r>
      <w:r w:rsidRPr="008B014B">
        <w:t xml:space="preserve"> </w:t>
      </w:r>
      <w:r w:rsidRPr="008B014B">
        <w:rPr>
          <w:b/>
          <w:bCs/>
        </w:rPr>
        <w:t>[PENDING EXPERT PARTNERSHIP COMPLETION]</w:t>
      </w:r>
    </w:p>
    <w:p w14:paraId="4575150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Phase 2: Scale &amp; Integration (2026)</w:t>
      </w:r>
    </w:p>
    <w:p w14:paraId="37B59D71" w14:textId="77777777" w:rsidR="008B014B" w:rsidRPr="008B014B" w:rsidRDefault="008B014B" w:rsidP="008B014B">
      <w:r w:rsidRPr="008B014B">
        <w:rPr>
          <w:b/>
          <w:bCs/>
        </w:rPr>
        <w:t>Market Expansion &amp; Advanced Capabilities</w:t>
      </w:r>
    </w:p>
    <w:p w14:paraId="4D65CC58" w14:textId="77777777" w:rsidR="008B014B" w:rsidRPr="008B014B" w:rsidRDefault="008B014B" w:rsidP="008B014B">
      <w:r w:rsidRPr="008B014B">
        <w:rPr>
          <w:b/>
          <w:bCs/>
        </w:rPr>
        <w:t>New Module Development:</w:t>
      </w:r>
    </w:p>
    <w:p w14:paraId="555D3312" w14:textId="77777777" w:rsidR="008B014B" w:rsidRPr="008B014B" w:rsidRDefault="008B014B" w:rsidP="00791481">
      <w:pPr>
        <w:numPr>
          <w:ilvl w:val="0"/>
          <w:numId w:val="59"/>
        </w:numPr>
      </w:pPr>
      <w:r w:rsidRPr="008B014B">
        <w:rPr>
          <w:b/>
          <w:bCs/>
        </w:rPr>
        <w:t>Lab™ Diagnostic Intelligence:</w:t>
      </w:r>
      <w:r w:rsidRPr="008B014B">
        <w:t xml:space="preserve"> </w:t>
      </w:r>
    </w:p>
    <w:p w14:paraId="737D10FA" w14:textId="77777777" w:rsidR="008B014B" w:rsidRPr="008B014B" w:rsidRDefault="008B014B" w:rsidP="00791481">
      <w:pPr>
        <w:numPr>
          <w:ilvl w:val="1"/>
          <w:numId w:val="59"/>
        </w:numPr>
      </w:pPr>
      <w:r w:rsidRPr="008B014B">
        <w:rPr>
          <w:b/>
          <w:bCs/>
        </w:rPr>
        <w:t>Market validation:</w:t>
      </w:r>
      <w:r w:rsidRPr="008B014B">
        <w:t xml:space="preserve"> </w:t>
      </w:r>
      <w:r w:rsidRPr="008B014B">
        <w:rPr>
          <w:b/>
          <w:bCs/>
        </w:rPr>
        <w:t>[CUSTOMER DISCOVERY REQUIRED]</w:t>
      </w:r>
    </w:p>
    <w:p w14:paraId="2001460D" w14:textId="77777777" w:rsidR="008B014B" w:rsidRPr="008B014B" w:rsidRDefault="008B014B" w:rsidP="00791481">
      <w:pPr>
        <w:numPr>
          <w:ilvl w:val="1"/>
          <w:numId w:val="59"/>
        </w:numPr>
      </w:pPr>
      <w:r w:rsidRPr="008B014B">
        <w:rPr>
          <w:b/>
          <w:bCs/>
        </w:rPr>
        <w:t>Technical requirements:</w:t>
      </w:r>
      <w:r w:rsidRPr="008B014B">
        <w:t xml:space="preserve"> </w:t>
      </w:r>
      <w:r w:rsidRPr="008B014B">
        <w:rPr>
          <w:b/>
          <w:bCs/>
        </w:rPr>
        <w:t>[DETAILED SPECIFICATIONS NEEDED]</w:t>
      </w:r>
    </w:p>
    <w:p w14:paraId="6BE924AE" w14:textId="77777777" w:rsidR="008B014B" w:rsidRPr="008B014B" w:rsidRDefault="008B014B" w:rsidP="00791481">
      <w:pPr>
        <w:numPr>
          <w:ilvl w:val="1"/>
          <w:numId w:val="59"/>
        </w:numPr>
      </w:pPr>
      <w:r w:rsidRPr="008B014B">
        <w:rPr>
          <w:b/>
          <w:bCs/>
        </w:rPr>
        <w:t>Partnership development:</w:t>
      </w:r>
      <w:r w:rsidRPr="008B014B">
        <w:t xml:space="preserve"> </w:t>
      </w:r>
      <w:r w:rsidRPr="008B014B">
        <w:rPr>
          <w:b/>
          <w:bCs/>
        </w:rPr>
        <w:t>[DIAGNOSTICS FOUNDRY CONNECTION IN PROGRESS]</w:t>
      </w:r>
    </w:p>
    <w:p w14:paraId="6A311DB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17.2 Technical Requirements Specification</w:t>
      </w:r>
    </w:p>
    <w:p w14:paraId="794F100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Core Platform Technical Requirements [NEEDS VALIDATION]</w:t>
      </w:r>
    </w:p>
    <w:p w14:paraId="692624F2" w14:textId="77777777" w:rsidR="008B014B" w:rsidRPr="008B014B" w:rsidRDefault="008B014B" w:rsidP="008B014B">
      <w:r w:rsidRPr="008B014B">
        <w:rPr>
          <w:b/>
          <w:bCs/>
        </w:rPr>
        <w:t>Performance Requirements:</w:t>
      </w:r>
      <w:r w:rsidRPr="008B014B">
        <w:t xml:space="preserve"> </w:t>
      </w:r>
      <w:r w:rsidRPr="008B014B">
        <w:rPr>
          <w:b/>
          <w:bCs/>
        </w:rPr>
        <w:t>[TESTING REQUIRED]</w:t>
      </w:r>
    </w:p>
    <w:p w14:paraId="77643A71" w14:textId="38F74143" w:rsidR="008B014B" w:rsidRPr="008B014B" w:rsidRDefault="008B014B" w:rsidP="008B014B">
      <w:del w:id="100" w:author="George Brunner" w:date="2025-08-06T13:26:00Z" w16du:dateUtc="2025-08-06T17:26:00Z">
        <w:r w:rsidRPr="008B014B" w:rsidDel="004174DA">
          <w:delText>yaml</w:delText>
        </w:r>
      </w:del>
      <w:ins w:id="101" w:author="George Brunner" w:date="2025-08-06T13:26:00Z" w16du:dateUtc="2025-08-06T17:26:00Z">
        <w:r w:rsidR="004174DA">
          <w:t xml:space="preserve"> </w:t>
        </w:r>
      </w:ins>
    </w:p>
    <w:p w14:paraId="5B22FBC8" w14:textId="77777777" w:rsidR="008B014B" w:rsidRPr="008B014B" w:rsidRDefault="008B014B" w:rsidP="008B014B">
      <w:r w:rsidRPr="008B014B">
        <w:rPr>
          <w:i/>
          <w:iCs/>
        </w:rPr>
        <w:t># Production Performance Standards [TO BE VALIDATED]</w:t>
      </w:r>
    </w:p>
    <w:p w14:paraId="682215E0" w14:textId="77777777" w:rsidR="008B014B" w:rsidRPr="008B014B" w:rsidRDefault="008B014B" w:rsidP="008B014B">
      <w:proofErr w:type="spellStart"/>
      <w:r w:rsidRPr="008B014B">
        <w:t>api_performance</w:t>
      </w:r>
      <w:proofErr w:type="spellEnd"/>
      <w:r w:rsidRPr="008B014B">
        <w:t>:</w:t>
      </w:r>
    </w:p>
    <w:p w14:paraId="7EAE13A1" w14:textId="77777777" w:rsidR="008B014B" w:rsidRPr="008B014B" w:rsidRDefault="008B014B" w:rsidP="008B014B">
      <w:r w:rsidRPr="008B014B">
        <w:t xml:space="preserve">  response_time_p95: "&lt;200ms for all endpoints [NEEDS TESTING]"</w:t>
      </w:r>
    </w:p>
    <w:p w14:paraId="7733FED9" w14:textId="77777777" w:rsidR="008B014B" w:rsidRPr="008B014B" w:rsidRDefault="008B014B" w:rsidP="008B014B">
      <w:r w:rsidRPr="008B014B">
        <w:t xml:space="preserve">  throughput: "10,000 requests/minute sustained [NEEDS VALIDATION]"</w:t>
      </w:r>
    </w:p>
    <w:p w14:paraId="20C4B24F" w14:textId="77777777" w:rsidR="008B014B" w:rsidRPr="008B014B" w:rsidRDefault="008B014B" w:rsidP="008B014B">
      <w:r w:rsidRPr="008B014B">
        <w:t xml:space="preserve">  availability: "99.9% uptime SLA [ARCHITECTURE READY]"</w:t>
      </w:r>
    </w:p>
    <w:p w14:paraId="34F954B2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error_rate</w:t>
      </w:r>
      <w:proofErr w:type="spellEnd"/>
      <w:r w:rsidRPr="008B014B">
        <w:t>: "&lt;0.1% for production traffic [NEEDS MEASUREMENT]"</w:t>
      </w:r>
    </w:p>
    <w:p w14:paraId="5C32FBE4" w14:textId="77777777" w:rsidR="008B014B" w:rsidRPr="008B014B" w:rsidRDefault="00000000" w:rsidP="008B014B">
      <w:r>
        <w:lastRenderedPageBreak/>
        <w:pict w14:anchorId="24AB6817">
          <v:rect id="_x0000_i1042" style="width:0;height:1.5pt" o:hralign="center" o:hrstd="t" o:hr="t" fillcolor="#a0a0a0" stroked="f"/>
        </w:pict>
      </w:r>
    </w:p>
    <w:p w14:paraId="2AF641C1" w14:textId="77777777" w:rsidR="008B014B" w:rsidRPr="008B014B" w:rsidRDefault="008B014B" w:rsidP="00755F0B">
      <w:pPr>
        <w:pStyle w:val="Heading1"/>
      </w:pPr>
      <w:bookmarkStart w:id="102" w:name="_Toc202341198"/>
      <w:r w:rsidRPr="008B014B">
        <w:t>18. Technical Implementation Plan</w:t>
      </w:r>
      <w:bookmarkEnd w:id="102"/>
    </w:p>
    <w:p w14:paraId="4445607B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18.1 Development Architecture</w:t>
      </w:r>
    </w:p>
    <w:p w14:paraId="3493209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Microservices Implementation Strategy</w:t>
      </w:r>
    </w:p>
    <w:p w14:paraId="0B55BC10" w14:textId="77777777" w:rsidR="008B014B" w:rsidRPr="008B014B" w:rsidRDefault="008B014B" w:rsidP="008B014B">
      <w:r w:rsidRPr="008B014B">
        <w:rPr>
          <w:b/>
          <w:bCs/>
        </w:rPr>
        <w:t>Service Decomposition:</w:t>
      </w:r>
      <w:r w:rsidRPr="008B014B">
        <w:t xml:space="preserve"> </w:t>
      </w:r>
      <w:r w:rsidRPr="008B014B">
        <w:rPr>
          <w:b/>
          <w:bCs/>
        </w:rPr>
        <w:t>[ARCHITECTURE DEFINED - IMPLEMENTATION VARIES]</w:t>
      </w:r>
    </w:p>
    <w:p w14:paraId="731C73AC" w14:textId="008F68D5" w:rsidR="008B014B" w:rsidRPr="008B014B" w:rsidRDefault="008B014B" w:rsidP="008B014B">
      <w:commentRangeStart w:id="103"/>
      <w:del w:id="104" w:author="George Brunner" w:date="2025-08-06T13:26:00Z" w16du:dateUtc="2025-08-06T17:26:00Z">
        <w:r w:rsidRPr="008B014B" w:rsidDel="004174DA">
          <w:delText>yaml</w:delText>
        </w:r>
      </w:del>
      <w:commentRangeEnd w:id="103"/>
      <w:ins w:id="105" w:author="George Brunner" w:date="2025-08-06T13:26:00Z" w16du:dateUtc="2025-08-06T17:26:00Z">
        <w:r w:rsidR="004174DA">
          <w:t xml:space="preserve"> </w:t>
        </w:r>
      </w:ins>
      <w:r w:rsidR="008E5E7C" w:rsidRPr="008B014B">
        <w:rPr>
          <w:rStyle w:val="CommentReference"/>
          <w:sz w:val="22"/>
          <w:szCs w:val="22"/>
        </w:rPr>
        <w:commentReference w:id="103"/>
      </w:r>
    </w:p>
    <w:p w14:paraId="258E80BA" w14:textId="77777777" w:rsidR="008B014B" w:rsidRPr="008B014B" w:rsidRDefault="008B014B" w:rsidP="008B014B">
      <w:r w:rsidRPr="008B014B">
        <w:rPr>
          <w:i/>
          <w:iCs/>
        </w:rPr>
        <w:t># Core Platform Services [IMPLEMENTATION STATUS VARIES]</w:t>
      </w:r>
    </w:p>
    <w:p w14:paraId="66ED2121" w14:textId="77777777" w:rsidR="008B014B" w:rsidRPr="008B014B" w:rsidRDefault="008B014B" w:rsidP="008B014B">
      <w:proofErr w:type="spellStart"/>
      <w:r w:rsidRPr="008B014B">
        <w:t>platform_services</w:t>
      </w:r>
      <w:proofErr w:type="spellEnd"/>
      <w:r w:rsidRPr="008B014B">
        <w:t>:</w:t>
      </w:r>
    </w:p>
    <w:p w14:paraId="321CECB8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api_gateway</w:t>
      </w:r>
      <w:proofErr w:type="spellEnd"/>
      <w:r w:rsidRPr="008B014B">
        <w:t>:</w:t>
      </w:r>
    </w:p>
    <w:p w14:paraId="1AB220BE" w14:textId="77777777" w:rsidR="008B014B" w:rsidRPr="008B014B" w:rsidRDefault="008B014B" w:rsidP="008B014B">
      <w:r w:rsidRPr="008B014B">
        <w:t xml:space="preserve">    technology: "Kong/AWS API Gateway [PLANNED]"</w:t>
      </w:r>
    </w:p>
    <w:p w14:paraId="3E9EE0F4" w14:textId="77777777" w:rsidR="008B014B" w:rsidRPr="008B014B" w:rsidRDefault="008B014B" w:rsidP="008B014B">
      <w:r w:rsidRPr="008B014B">
        <w:t xml:space="preserve">    responsibilities: ["Authentication", "Rate limiting", "Request routing"]</w:t>
      </w:r>
    </w:p>
    <w:p w14:paraId="7028D8DD" w14:textId="77777777" w:rsidR="008B014B" w:rsidRPr="008B014B" w:rsidRDefault="008B014B" w:rsidP="008B014B">
      <w:r w:rsidRPr="008B014B">
        <w:t xml:space="preserve">    scaling: "Auto-scaling based on request volume [NEEDS TESTING]"</w:t>
      </w:r>
    </w:p>
    <w:p w14:paraId="6A148986" w14:textId="77777777" w:rsidR="008B014B" w:rsidRPr="008B014B" w:rsidRDefault="008B014B" w:rsidP="008B014B">
      <w:r w:rsidRPr="008B014B">
        <w:t xml:space="preserve">  </w:t>
      </w:r>
    </w:p>
    <w:p w14:paraId="30ECC19B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transform_service</w:t>
      </w:r>
      <w:proofErr w:type="spellEnd"/>
      <w:r w:rsidRPr="008B014B">
        <w:t>:</w:t>
      </w:r>
    </w:p>
    <w:p w14:paraId="05CC2EAE" w14:textId="77777777" w:rsidR="008B014B" w:rsidRPr="008B014B" w:rsidRDefault="008B014B" w:rsidP="008B014B">
      <w:r w:rsidRPr="008B014B">
        <w:t xml:space="preserve">    technology: "Python/</w:t>
      </w:r>
      <w:proofErr w:type="spellStart"/>
      <w:r w:rsidRPr="008B014B">
        <w:t>FastAPI</w:t>
      </w:r>
      <w:proofErr w:type="spellEnd"/>
      <w:r w:rsidRPr="008B014B">
        <w:t xml:space="preserve"> with Celery workers [PARTIALLY IMPLEMENTED]"</w:t>
      </w:r>
    </w:p>
    <w:p w14:paraId="052774C0" w14:textId="77777777" w:rsidR="008B014B" w:rsidRPr="008B014B" w:rsidRDefault="008B014B" w:rsidP="008B014B">
      <w:r w:rsidRPr="008B014B">
        <w:t xml:space="preserve">    responsibilities: ["Document processing", "NLP pipeline", "Ontology mapping"]</w:t>
      </w:r>
    </w:p>
    <w:p w14:paraId="55B68B51" w14:textId="77777777" w:rsidR="008B014B" w:rsidRPr="008B014B" w:rsidRDefault="008B014B" w:rsidP="008B014B">
      <w:r w:rsidRPr="008B014B">
        <w:t xml:space="preserve">    scaling: "Queue-based horizontal scaling [NEEDS VALIDATION]"</w:t>
      </w:r>
    </w:p>
    <w:p w14:paraId="570B8AA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Development Methodology</w:t>
      </w:r>
    </w:p>
    <w:p w14:paraId="70D2F58B" w14:textId="77777777" w:rsidR="008B014B" w:rsidRPr="008B014B" w:rsidRDefault="008B014B" w:rsidP="008B014B">
      <w:r w:rsidRPr="008B014B">
        <w:rPr>
          <w:b/>
          <w:bCs/>
        </w:rPr>
        <w:t>Agile Development Framework:</w:t>
      </w:r>
    </w:p>
    <w:p w14:paraId="6822BD45" w14:textId="77777777" w:rsidR="008B014B" w:rsidRPr="008B014B" w:rsidRDefault="008B014B" w:rsidP="00791481">
      <w:pPr>
        <w:numPr>
          <w:ilvl w:val="0"/>
          <w:numId w:val="60"/>
        </w:numPr>
      </w:pPr>
      <w:r w:rsidRPr="008B014B">
        <w:rPr>
          <w:b/>
          <w:bCs/>
        </w:rPr>
        <w:t>Sprint Planning:</w:t>
      </w:r>
      <w:r w:rsidRPr="008B014B">
        <w:t xml:space="preserve"> 2-week sprints with cross-functional teams</w:t>
      </w:r>
    </w:p>
    <w:p w14:paraId="17C3EFF0" w14:textId="77777777" w:rsidR="008B014B" w:rsidRPr="008B014B" w:rsidRDefault="008B014B" w:rsidP="00791481">
      <w:pPr>
        <w:numPr>
          <w:ilvl w:val="0"/>
          <w:numId w:val="60"/>
        </w:numPr>
      </w:pPr>
      <w:r w:rsidRPr="008B014B">
        <w:rPr>
          <w:b/>
          <w:bCs/>
        </w:rPr>
        <w:t>Definition of Done:</w:t>
      </w:r>
      <w:r w:rsidRPr="008B014B">
        <w:t xml:space="preserve"> Code review, automated testing, security scan, documentation</w:t>
      </w:r>
    </w:p>
    <w:p w14:paraId="52D884EE" w14:textId="77777777" w:rsidR="008B014B" w:rsidRPr="008B014B" w:rsidRDefault="008B014B" w:rsidP="00791481">
      <w:pPr>
        <w:numPr>
          <w:ilvl w:val="0"/>
          <w:numId w:val="60"/>
        </w:numPr>
      </w:pPr>
      <w:r w:rsidRPr="008B014B">
        <w:rPr>
          <w:b/>
          <w:bCs/>
        </w:rPr>
        <w:t>Integration Testing:</w:t>
      </w:r>
      <w:r w:rsidRPr="008B014B">
        <w:t xml:space="preserve"> Continuous integration with automated deployment</w:t>
      </w:r>
    </w:p>
    <w:p w14:paraId="577087E2" w14:textId="77777777" w:rsidR="008B014B" w:rsidRPr="008B014B" w:rsidRDefault="008B014B" w:rsidP="00791481">
      <w:pPr>
        <w:numPr>
          <w:ilvl w:val="0"/>
          <w:numId w:val="60"/>
        </w:numPr>
      </w:pPr>
      <w:r w:rsidRPr="008B014B">
        <w:rPr>
          <w:b/>
          <w:bCs/>
        </w:rPr>
        <w:t>Release Management:</w:t>
      </w:r>
      <w:r w:rsidRPr="008B014B">
        <w:t xml:space="preserve"> Feature flags for gradual rollout and A/B testing</w:t>
      </w:r>
    </w:p>
    <w:p w14:paraId="1319D8B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18.2 Infrastructure Implementation</w:t>
      </w:r>
    </w:p>
    <w:p w14:paraId="619CE39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Cloud Architecture Strategy [IMPLEMENTATION PLANNING REQUIRED]</w:t>
      </w:r>
    </w:p>
    <w:p w14:paraId="5AD3E747" w14:textId="77777777" w:rsidR="008B014B" w:rsidRPr="008B014B" w:rsidRDefault="008B014B" w:rsidP="008B014B">
      <w:r w:rsidRPr="008B014B">
        <w:rPr>
          <w:b/>
          <w:bCs/>
        </w:rPr>
        <w:t>AWS Implementation Plan:</w:t>
      </w:r>
      <w:r w:rsidRPr="008B014B">
        <w:t xml:space="preserve"> </w:t>
      </w:r>
      <w:r w:rsidRPr="008B014B">
        <w:rPr>
          <w:b/>
          <w:bCs/>
        </w:rPr>
        <w:t>[ARCHITECTURE DEFINED - DEPLOYMENT NEEDS COMPLETION]</w:t>
      </w:r>
    </w:p>
    <w:p w14:paraId="0E5C7D51" w14:textId="18B55D6B" w:rsidR="008B014B" w:rsidRPr="008B014B" w:rsidRDefault="008B014B" w:rsidP="008B014B">
      <w:del w:id="106" w:author="George Brunner" w:date="2025-08-06T13:26:00Z" w16du:dateUtc="2025-08-06T17:26:00Z">
        <w:r w:rsidRPr="008B014B" w:rsidDel="004174DA">
          <w:delText>yaml</w:delText>
        </w:r>
      </w:del>
      <w:ins w:id="107" w:author="George Brunner" w:date="2025-08-06T13:26:00Z" w16du:dateUtc="2025-08-06T17:26:00Z">
        <w:r w:rsidR="004174DA">
          <w:t xml:space="preserve"> </w:t>
        </w:r>
      </w:ins>
    </w:p>
    <w:p w14:paraId="0D403CD5" w14:textId="77777777" w:rsidR="008B014B" w:rsidRPr="008B014B" w:rsidRDefault="008B014B" w:rsidP="008B014B">
      <w:r w:rsidRPr="008B014B">
        <w:rPr>
          <w:i/>
          <w:iCs/>
        </w:rPr>
        <w:t># Infrastructure Components [PLANNING PHASE]</w:t>
      </w:r>
    </w:p>
    <w:p w14:paraId="746A77E4" w14:textId="77777777" w:rsidR="008B014B" w:rsidRPr="008B014B" w:rsidRDefault="008B014B" w:rsidP="008B014B">
      <w:proofErr w:type="gramStart"/>
      <w:r w:rsidRPr="008B014B">
        <w:lastRenderedPageBreak/>
        <w:t>compute</w:t>
      </w:r>
      <w:proofErr w:type="gramEnd"/>
      <w:r w:rsidRPr="008B014B">
        <w:t>:</w:t>
      </w:r>
    </w:p>
    <w:p w14:paraId="33864EBB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application_services</w:t>
      </w:r>
      <w:proofErr w:type="spellEnd"/>
      <w:r w:rsidRPr="008B014B">
        <w:t xml:space="preserve">: "ECS </w:t>
      </w:r>
      <w:proofErr w:type="spellStart"/>
      <w:r w:rsidRPr="008B014B">
        <w:t>Fargate</w:t>
      </w:r>
      <w:proofErr w:type="spellEnd"/>
      <w:r w:rsidRPr="008B014B">
        <w:t xml:space="preserve"> for container orchestration [PLANNED]"</w:t>
      </w:r>
    </w:p>
    <w:p w14:paraId="42871ACC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background_processing</w:t>
      </w:r>
      <w:proofErr w:type="spellEnd"/>
      <w:r w:rsidRPr="008B014B">
        <w:t>: "Lambda functions for event-driven tasks [BASIC IMPLEMENTATION]"</w:t>
      </w:r>
    </w:p>
    <w:p w14:paraId="541BED28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machine_learning</w:t>
      </w:r>
      <w:proofErr w:type="spellEnd"/>
      <w:r w:rsidRPr="008B014B">
        <w:t>: "SageMaker for model training and inference [PLANNED]"</w:t>
      </w:r>
    </w:p>
    <w:p w14:paraId="4E660AB2" w14:textId="77777777" w:rsidR="008B014B" w:rsidRPr="008B014B" w:rsidRDefault="00000000" w:rsidP="008B014B">
      <w:r>
        <w:pict w14:anchorId="5EC4EEA7">
          <v:rect id="_x0000_i1043" style="width:0;height:1.5pt" o:hralign="center" o:hrstd="t" o:hr="t" fillcolor="#a0a0a0" stroked="f"/>
        </w:pict>
      </w:r>
    </w:p>
    <w:p w14:paraId="3BB52F79" w14:textId="77777777" w:rsidR="008B014B" w:rsidRPr="008B014B" w:rsidRDefault="008B014B" w:rsidP="00755F0B">
      <w:pPr>
        <w:pStyle w:val="Heading1"/>
      </w:pPr>
      <w:bookmarkStart w:id="108" w:name="_Toc202341199"/>
      <w:r w:rsidRPr="008B014B">
        <w:t>19. User Experience Specifications</w:t>
      </w:r>
      <w:bookmarkEnd w:id="108"/>
    </w:p>
    <w:p w14:paraId="30EB028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19.1 User Interface Requirements</w:t>
      </w:r>
    </w:p>
    <w:p w14:paraId="42CC0EFE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Role-Based Dashboard Design [UI/UX SPECIFICATIONS TO BE COMPLETED]</w:t>
      </w:r>
    </w:p>
    <w:p w14:paraId="2967F0FB" w14:textId="77777777" w:rsidR="008B014B" w:rsidRPr="008B014B" w:rsidRDefault="008B014B" w:rsidP="008B014B">
      <w:r w:rsidRPr="008B014B">
        <w:rPr>
          <w:b/>
          <w:bCs/>
        </w:rPr>
        <w:t>Executive Dashboard:</w:t>
      </w:r>
      <w:r w:rsidRPr="008B014B">
        <w:t xml:space="preserve"> </w:t>
      </w:r>
      <w:r w:rsidRPr="008B014B">
        <w:rPr>
          <w:b/>
          <w:bCs/>
        </w:rPr>
        <w:t>[WIREFRAMES COMPLETE - DESIGN NEEDED]</w:t>
      </w:r>
    </w:p>
    <w:p w14:paraId="13948455" w14:textId="77777777" w:rsidR="008B014B" w:rsidRPr="008B014B" w:rsidRDefault="008B014B" w:rsidP="00791481">
      <w:pPr>
        <w:numPr>
          <w:ilvl w:val="0"/>
          <w:numId w:val="61"/>
        </w:numPr>
      </w:pPr>
      <w:r w:rsidRPr="008B014B">
        <w:rPr>
          <w:b/>
          <w:bCs/>
        </w:rPr>
        <w:t>Key Metrics Overview:</w:t>
      </w:r>
      <w:r w:rsidRPr="008B014B">
        <w:t xml:space="preserve"> High-level KPIs with trend analysis</w:t>
      </w:r>
    </w:p>
    <w:p w14:paraId="43A57EBB" w14:textId="77777777" w:rsidR="008B014B" w:rsidRPr="008B014B" w:rsidRDefault="008B014B" w:rsidP="00791481">
      <w:pPr>
        <w:numPr>
          <w:ilvl w:val="0"/>
          <w:numId w:val="61"/>
        </w:numPr>
      </w:pPr>
      <w:r w:rsidRPr="008B014B">
        <w:rPr>
          <w:b/>
          <w:bCs/>
        </w:rPr>
        <w:t>Risk Assessment Summary:</w:t>
      </w:r>
      <w:r w:rsidRPr="008B014B">
        <w:t xml:space="preserve"> Portfolio-level risk indicators</w:t>
      </w:r>
    </w:p>
    <w:p w14:paraId="3EFB9B35" w14:textId="77777777" w:rsidR="008B014B" w:rsidRPr="008B014B" w:rsidRDefault="008B014B" w:rsidP="00791481">
      <w:pPr>
        <w:numPr>
          <w:ilvl w:val="0"/>
          <w:numId w:val="61"/>
        </w:numPr>
      </w:pPr>
      <w:r w:rsidRPr="008B014B">
        <w:rPr>
          <w:b/>
          <w:bCs/>
        </w:rPr>
        <w:t>Strategic Recommendations:</w:t>
      </w:r>
      <w:r w:rsidRPr="008B014B">
        <w:t xml:space="preserve"> AI-generated insights with confidence scores</w:t>
      </w:r>
    </w:p>
    <w:p w14:paraId="557E20D6" w14:textId="77777777" w:rsidR="008B014B" w:rsidRPr="008B014B" w:rsidRDefault="008B014B" w:rsidP="00791481">
      <w:pPr>
        <w:numPr>
          <w:ilvl w:val="0"/>
          <w:numId w:val="61"/>
        </w:numPr>
      </w:pPr>
      <w:r w:rsidRPr="008B014B">
        <w:rPr>
          <w:b/>
          <w:bCs/>
        </w:rPr>
        <w:t>Performance Benchmarks:</w:t>
      </w:r>
      <w:r w:rsidRPr="008B014B">
        <w:t xml:space="preserve"> Industry comparison and goal tracking</w:t>
      </w:r>
    </w:p>
    <w:p w14:paraId="62BE90C0" w14:textId="77777777" w:rsidR="008B014B" w:rsidRPr="008B014B" w:rsidRDefault="008B014B" w:rsidP="008B014B">
      <w:r w:rsidRPr="008B014B">
        <w:rPr>
          <w:b/>
          <w:bCs/>
        </w:rPr>
        <w:t>Domain Expert Dashboard:</w:t>
      </w:r>
      <w:r w:rsidRPr="008B014B">
        <w:t xml:space="preserve"> </w:t>
      </w:r>
      <w:r w:rsidRPr="008B014B">
        <w:rPr>
          <w:b/>
          <w:bCs/>
        </w:rPr>
        <w:t>[USER RESEARCH NEEDED]</w:t>
      </w:r>
    </w:p>
    <w:p w14:paraId="43C3FBE1" w14:textId="77777777" w:rsidR="008B014B" w:rsidRPr="008B014B" w:rsidRDefault="008B014B" w:rsidP="00791481">
      <w:pPr>
        <w:numPr>
          <w:ilvl w:val="0"/>
          <w:numId w:val="62"/>
        </w:numPr>
      </w:pPr>
      <w:r w:rsidRPr="008B014B">
        <w:rPr>
          <w:b/>
          <w:bCs/>
        </w:rPr>
        <w:t>Module-Specific Workflows:</w:t>
      </w:r>
      <w:r w:rsidRPr="008B014B">
        <w:t xml:space="preserve"> Specialized tools for each domain</w:t>
      </w:r>
    </w:p>
    <w:p w14:paraId="50A2B051" w14:textId="77777777" w:rsidR="008B014B" w:rsidRPr="008B014B" w:rsidRDefault="008B014B" w:rsidP="00791481">
      <w:pPr>
        <w:numPr>
          <w:ilvl w:val="0"/>
          <w:numId w:val="62"/>
        </w:numPr>
      </w:pPr>
      <w:r w:rsidRPr="008B014B">
        <w:rPr>
          <w:b/>
          <w:bCs/>
        </w:rPr>
        <w:t>Deep Analytics:</w:t>
      </w:r>
      <w:r w:rsidRPr="008B014B">
        <w:t xml:space="preserve"> Detailed analysis with drill-down capabilities</w:t>
      </w:r>
    </w:p>
    <w:p w14:paraId="0C52FB81" w14:textId="77777777" w:rsidR="008B014B" w:rsidRPr="008B014B" w:rsidRDefault="008B014B" w:rsidP="00791481">
      <w:pPr>
        <w:numPr>
          <w:ilvl w:val="0"/>
          <w:numId w:val="62"/>
        </w:numPr>
      </w:pPr>
      <w:r w:rsidRPr="008B014B">
        <w:rPr>
          <w:b/>
          <w:bCs/>
        </w:rPr>
        <w:t>Collaboration Tools:</w:t>
      </w:r>
      <w:r w:rsidRPr="008B014B">
        <w:t xml:space="preserve"> Annotation and review workflows</w:t>
      </w:r>
    </w:p>
    <w:p w14:paraId="668742CD" w14:textId="77777777" w:rsidR="008B014B" w:rsidRPr="008B014B" w:rsidRDefault="008B014B" w:rsidP="00791481">
      <w:pPr>
        <w:numPr>
          <w:ilvl w:val="0"/>
          <w:numId w:val="62"/>
        </w:numPr>
      </w:pPr>
      <w:r w:rsidRPr="008B014B">
        <w:rPr>
          <w:b/>
          <w:bCs/>
        </w:rPr>
        <w:t>Custom Reporting:</w:t>
      </w:r>
      <w:r w:rsidRPr="008B014B">
        <w:t xml:space="preserve"> Configurable reports and data exports</w:t>
      </w:r>
    </w:p>
    <w:p w14:paraId="6E1AA27D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User Experience Design Principles [DESIGN SYSTEM TO BE DEVELOPED]</w:t>
      </w:r>
    </w:p>
    <w:p w14:paraId="0ED88475" w14:textId="77777777" w:rsidR="008B014B" w:rsidRPr="008B014B" w:rsidRDefault="008B014B" w:rsidP="008B014B">
      <w:r w:rsidRPr="008B014B">
        <w:rPr>
          <w:b/>
          <w:bCs/>
        </w:rPr>
        <w:t>Design System Requirements:</w:t>
      </w:r>
      <w:r w:rsidRPr="008B014B">
        <w:t xml:space="preserve"> </w:t>
      </w:r>
      <w:r w:rsidRPr="008B014B">
        <w:rPr>
          <w:b/>
          <w:bCs/>
        </w:rPr>
        <w:t>[NEEDS DEVELOPMENT]</w:t>
      </w:r>
    </w:p>
    <w:p w14:paraId="235E3779" w14:textId="77777777" w:rsidR="008B014B" w:rsidRPr="008B014B" w:rsidRDefault="008B014B" w:rsidP="00791481">
      <w:pPr>
        <w:numPr>
          <w:ilvl w:val="0"/>
          <w:numId w:val="63"/>
        </w:numPr>
      </w:pPr>
      <w:r w:rsidRPr="008B014B">
        <w:rPr>
          <w:b/>
          <w:bCs/>
        </w:rPr>
        <w:t>Accessibility:</w:t>
      </w:r>
      <w:r w:rsidRPr="008B014B">
        <w:t xml:space="preserve"> WCAG 2.1 AA compliance for all interfaces</w:t>
      </w:r>
    </w:p>
    <w:p w14:paraId="7082F4EC" w14:textId="77777777" w:rsidR="008B014B" w:rsidRPr="008B014B" w:rsidRDefault="008B014B" w:rsidP="00791481">
      <w:pPr>
        <w:numPr>
          <w:ilvl w:val="0"/>
          <w:numId w:val="63"/>
        </w:numPr>
      </w:pPr>
      <w:r w:rsidRPr="008B014B">
        <w:rPr>
          <w:b/>
          <w:bCs/>
        </w:rPr>
        <w:t>Responsive Design:</w:t>
      </w:r>
      <w:r w:rsidRPr="008B014B">
        <w:t xml:space="preserve"> Mobile-first approach with progressive enhancement</w:t>
      </w:r>
    </w:p>
    <w:p w14:paraId="6AFAE503" w14:textId="77777777" w:rsidR="008B014B" w:rsidRPr="008B014B" w:rsidRDefault="008B014B" w:rsidP="00791481">
      <w:pPr>
        <w:numPr>
          <w:ilvl w:val="0"/>
          <w:numId w:val="63"/>
        </w:numPr>
      </w:pPr>
      <w:r w:rsidRPr="008B014B">
        <w:rPr>
          <w:b/>
          <w:bCs/>
        </w:rPr>
        <w:t>Performance:</w:t>
      </w:r>
      <w:r w:rsidRPr="008B014B">
        <w:t xml:space="preserve"> Sub-3-second page load times on standard connections</w:t>
      </w:r>
    </w:p>
    <w:p w14:paraId="363097DB" w14:textId="77777777" w:rsidR="008B014B" w:rsidRPr="008B014B" w:rsidRDefault="008B014B" w:rsidP="00791481">
      <w:pPr>
        <w:numPr>
          <w:ilvl w:val="0"/>
          <w:numId w:val="63"/>
        </w:numPr>
      </w:pPr>
      <w:r w:rsidRPr="008B014B">
        <w:rPr>
          <w:b/>
          <w:bCs/>
        </w:rPr>
        <w:t>Consistency:</w:t>
      </w:r>
      <w:r w:rsidRPr="008B014B">
        <w:t xml:space="preserve"> Unified design language across all modules and platforms</w:t>
      </w:r>
    </w:p>
    <w:p w14:paraId="013E787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19.2 Mobile Application Requirements [MOBILE STRATEGY TO BE DEFINED]</w:t>
      </w:r>
    </w:p>
    <w:p w14:paraId="54A020C8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Native Mobile Applications [DEVELOPMENT ROADMAP NEEDED]</w:t>
      </w:r>
    </w:p>
    <w:p w14:paraId="1E16714D" w14:textId="77777777" w:rsidR="008B014B" w:rsidRPr="008B014B" w:rsidRDefault="008B014B" w:rsidP="008B014B">
      <w:r w:rsidRPr="008B014B">
        <w:rPr>
          <w:b/>
          <w:bCs/>
        </w:rPr>
        <w:t>iOS/Android App Features:</w:t>
      </w:r>
      <w:r w:rsidRPr="008B014B">
        <w:t xml:space="preserve"> </w:t>
      </w:r>
      <w:r w:rsidRPr="008B014B">
        <w:rPr>
          <w:b/>
          <w:bCs/>
        </w:rPr>
        <w:t>[REQUIREMENTS TO BE SPECIFIED]</w:t>
      </w:r>
    </w:p>
    <w:p w14:paraId="5E055157" w14:textId="77777777" w:rsidR="008B014B" w:rsidRPr="008B014B" w:rsidRDefault="008B014B" w:rsidP="00791481">
      <w:pPr>
        <w:numPr>
          <w:ilvl w:val="0"/>
          <w:numId w:val="64"/>
        </w:numPr>
      </w:pPr>
      <w:r w:rsidRPr="008B014B">
        <w:rPr>
          <w:b/>
          <w:bCs/>
        </w:rPr>
        <w:t>Dashboard Access:</w:t>
      </w:r>
      <w:r w:rsidRPr="008B014B">
        <w:t xml:space="preserve"> Key metrics and alerts on mobile devices</w:t>
      </w:r>
    </w:p>
    <w:p w14:paraId="0D0E638E" w14:textId="77777777" w:rsidR="008B014B" w:rsidRPr="008B014B" w:rsidRDefault="008B014B" w:rsidP="00791481">
      <w:pPr>
        <w:numPr>
          <w:ilvl w:val="0"/>
          <w:numId w:val="64"/>
        </w:numPr>
      </w:pPr>
      <w:r w:rsidRPr="008B014B">
        <w:rPr>
          <w:b/>
          <w:bCs/>
        </w:rPr>
        <w:lastRenderedPageBreak/>
        <w:t>Push Notifications:</w:t>
      </w:r>
      <w:r w:rsidRPr="008B014B">
        <w:t xml:space="preserve"> Real-time alerts for critical events</w:t>
      </w:r>
    </w:p>
    <w:p w14:paraId="7C0DF61B" w14:textId="77777777" w:rsidR="008B014B" w:rsidRPr="008B014B" w:rsidRDefault="008B014B" w:rsidP="00791481">
      <w:pPr>
        <w:numPr>
          <w:ilvl w:val="0"/>
          <w:numId w:val="64"/>
        </w:numPr>
      </w:pPr>
      <w:r w:rsidRPr="008B014B">
        <w:rPr>
          <w:b/>
          <w:bCs/>
        </w:rPr>
        <w:t>Offline Capability:</w:t>
      </w:r>
      <w:r w:rsidRPr="008B014B">
        <w:t xml:space="preserve"> Local data caching for essential functions</w:t>
      </w:r>
    </w:p>
    <w:p w14:paraId="3EA75A80" w14:textId="77777777" w:rsidR="008B014B" w:rsidRPr="008B014B" w:rsidRDefault="008B014B" w:rsidP="00791481">
      <w:pPr>
        <w:numPr>
          <w:ilvl w:val="0"/>
          <w:numId w:val="64"/>
        </w:numPr>
      </w:pPr>
      <w:r w:rsidRPr="008B014B">
        <w:rPr>
          <w:b/>
          <w:bCs/>
        </w:rPr>
        <w:t>Biometric Authentication:</w:t>
      </w:r>
      <w:r w:rsidRPr="008B014B">
        <w:t xml:space="preserve"> </w:t>
      </w:r>
      <w:proofErr w:type="spellStart"/>
      <w:r w:rsidRPr="008B014B">
        <w:t>TouchID</w:t>
      </w:r>
      <w:proofErr w:type="spellEnd"/>
      <w:r w:rsidRPr="008B014B">
        <w:t>/</w:t>
      </w:r>
      <w:proofErr w:type="spellStart"/>
      <w:r w:rsidRPr="008B014B">
        <w:t>FaceID</w:t>
      </w:r>
      <w:proofErr w:type="spellEnd"/>
      <w:r w:rsidRPr="008B014B">
        <w:t xml:space="preserve"> integration for security</w:t>
      </w:r>
    </w:p>
    <w:p w14:paraId="3547C188" w14:textId="77777777" w:rsidR="008B014B" w:rsidRPr="008B014B" w:rsidRDefault="00000000" w:rsidP="008B014B">
      <w:r>
        <w:pict w14:anchorId="440474A1">
          <v:rect id="_x0000_i1044" style="width:0;height:1.5pt" o:hralign="center" o:hrstd="t" o:hr="t" fillcolor="#a0a0a0" stroked="f"/>
        </w:pict>
      </w:r>
    </w:p>
    <w:p w14:paraId="1CD860DD" w14:textId="77777777" w:rsidR="008B014B" w:rsidRPr="008B014B" w:rsidRDefault="008B014B" w:rsidP="00755F0B">
      <w:pPr>
        <w:pStyle w:val="Heading1"/>
      </w:pPr>
      <w:bookmarkStart w:id="109" w:name="_Toc202341200"/>
      <w:commentRangeStart w:id="110"/>
      <w:r w:rsidRPr="008B014B">
        <w:t>20. Testing &amp; Quality Assurance Plan</w:t>
      </w:r>
      <w:bookmarkEnd w:id="109"/>
      <w:commentRangeEnd w:id="110"/>
      <w:r w:rsidR="00830CB0">
        <w:rPr>
          <w:rStyle w:val="CommentReference"/>
          <w:rFonts w:asciiTheme="minorHAnsi" w:eastAsiaTheme="minorHAnsi" w:hAnsiTheme="minorHAnsi" w:cstheme="minorBidi"/>
          <w:color w:val="auto"/>
        </w:rPr>
        <w:commentReference w:id="110"/>
      </w:r>
    </w:p>
    <w:p w14:paraId="3408CBB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20.1 Comprehensive Testing Strategy [QA FRAMEWORK TO BE IMPLEMENTED]</w:t>
      </w:r>
    </w:p>
    <w:p w14:paraId="507AEAC4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Automated Testing Framework [TESTING INFRASTRUCTURE NEEDED]</w:t>
      </w:r>
    </w:p>
    <w:p w14:paraId="168D3427" w14:textId="77777777" w:rsidR="008B014B" w:rsidRPr="008B014B" w:rsidRDefault="008B014B" w:rsidP="008B014B">
      <w:r w:rsidRPr="008B014B">
        <w:rPr>
          <w:b/>
          <w:bCs/>
        </w:rPr>
        <w:t>Unit Testing Requirements:</w:t>
      </w:r>
      <w:r w:rsidRPr="008B014B">
        <w:t xml:space="preserve"> </w:t>
      </w:r>
      <w:r w:rsidRPr="008B014B">
        <w:rPr>
          <w:b/>
          <w:bCs/>
        </w:rPr>
        <w:t>[FRAMEWORK TO BE ESTABLISHED]</w:t>
      </w:r>
    </w:p>
    <w:p w14:paraId="42167291" w14:textId="77777777" w:rsidR="008B014B" w:rsidRPr="008B014B" w:rsidRDefault="008B014B" w:rsidP="00791481">
      <w:pPr>
        <w:numPr>
          <w:ilvl w:val="0"/>
          <w:numId w:val="65"/>
        </w:numPr>
      </w:pPr>
      <w:r w:rsidRPr="008B014B">
        <w:rPr>
          <w:b/>
          <w:bCs/>
        </w:rPr>
        <w:t>Code Coverage:</w:t>
      </w:r>
      <w:r w:rsidRPr="008B014B">
        <w:t xml:space="preserve"> Minimum 80% coverage for all production code</w:t>
      </w:r>
    </w:p>
    <w:p w14:paraId="7235F991" w14:textId="77777777" w:rsidR="008B014B" w:rsidRPr="008B014B" w:rsidRDefault="008B014B" w:rsidP="00791481">
      <w:pPr>
        <w:numPr>
          <w:ilvl w:val="0"/>
          <w:numId w:val="65"/>
        </w:numPr>
      </w:pPr>
      <w:r w:rsidRPr="008B014B">
        <w:rPr>
          <w:b/>
          <w:bCs/>
        </w:rPr>
        <w:t>Test-Driven Development:</w:t>
      </w:r>
      <w:r w:rsidRPr="008B014B">
        <w:t xml:space="preserve"> Write tests before implementation</w:t>
      </w:r>
    </w:p>
    <w:p w14:paraId="1BB4282A" w14:textId="77777777" w:rsidR="008B014B" w:rsidRPr="008B014B" w:rsidRDefault="008B014B" w:rsidP="00791481">
      <w:pPr>
        <w:numPr>
          <w:ilvl w:val="0"/>
          <w:numId w:val="65"/>
        </w:numPr>
      </w:pPr>
      <w:r w:rsidRPr="008B014B">
        <w:rPr>
          <w:b/>
          <w:bCs/>
        </w:rPr>
        <w:t>Mocking Strategy:</w:t>
      </w:r>
      <w:r w:rsidRPr="008B014B">
        <w:t xml:space="preserve"> Isolated testing with comprehensive mocks</w:t>
      </w:r>
    </w:p>
    <w:p w14:paraId="697589BA" w14:textId="77777777" w:rsidR="008B014B" w:rsidRPr="008B014B" w:rsidRDefault="008B014B" w:rsidP="00791481">
      <w:pPr>
        <w:numPr>
          <w:ilvl w:val="0"/>
          <w:numId w:val="65"/>
        </w:numPr>
      </w:pPr>
      <w:r w:rsidRPr="008B014B">
        <w:rPr>
          <w:b/>
          <w:bCs/>
        </w:rPr>
        <w:t>Performance Testing:</w:t>
      </w:r>
      <w:r w:rsidRPr="008B014B">
        <w:t xml:space="preserve"> Unit-level performance benchmarks</w:t>
      </w:r>
    </w:p>
    <w:p w14:paraId="5D31A6CB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Performance Testing Requirements [LOAD TESTING PLAN NEEDED]</w:t>
      </w:r>
    </w:p>
    <w:p w14:paraId="54D8AE1C" w14:textId="77777777" w:rsidR="008B014B" w:rsidRPr="008B014B" w:rsidRDefault="008B014B" w:rsidP="008B014B">
      <w:r w:rsidRPr="008B014B">
        <w:rPr>
          <w:b/>
          <w:bCs/>
        </w:rPr>
        <w:t>Load Testing Strategy:</w:t>
      </w:r>
      <w:r w:rsidRPr="008B014B">
        <w:t xml:space="preserve"> </w:t>
      </w:r>
      <w:r w:rsidRPr="008B014B">
        <w:rPr>
          <w:b/>
          <w:bCs/>
        </w:rPr>
        <w:t>[TESTING SCENARIOS TO BE DEVELOPED]</w:t>
      </w:r>
    </w:p>
    <w:p w14:paraId="179C4563" w14:textId="00CD8188" w:rsidR="008B014B" w:rsidRPr="008B014B" w:rsidRDefault="008B014B" w:rsidP="008B014B">
      <w:del w:id="112" w:author="George Brunner" w:date="2025-08-06T13:26:00Z" w16du:dateUtc="2025-08-06T17:26:00Z">
        <w:r w:rsidRPr="008B014B" w:rsidDel="004174DA">
          <w:delText>yaml</w:delText>
        </w:r>
      </w:del>
      <w:ins w:id="113" w:author="George Brunner" w:date="2025-08-06T13:26:00Z" w16du:dateUtc="2025-08-06T17:26:00Z">
        <w:r w:rsidR="004174DA">
          <w:t xml:space="preserve"> </w:t>
        </w:r>
      </w:ins>
    </w:p>
    <w:p w14:paraId="611E98F1" w14:textId="77777777" w:rsidR="008B014B" w:rsidRPr="008B014B" w:rsidRDefault="008B014B" w:rsidP="008B014B">
      <w:r w:rsidRPr="008B014B">
        <w:rPr>
          <w:i/>
          <w:iCs/>
        </w:rPr>
        <w:t># Performance Testing Scenarios [TO BE IMPLEMENTED]</w:t>
      </w:r>
    </w:p>
    <w:p w14:paraId="6DDE354F" w14:textId="77777777" w:rsidR="008B014B" w:rsidRPr="008B014B" w:rsidRDefault="008B014B" w:rsidP="008B014B">
      <w:proofErr w:type="spellStart"/>
      <w:r w:rsidRPr="008B014B">
        <w:t>normal_load</w:t>
      </w:r>
      <w:proofErr w:type="spellEnd"/>
      <w:r w:rsidRPr="008B014B">
        <w:t>:</w:t>
      </w:r>
    </w:p>
    <w:p w14:paraId="00AFF6CA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concurrent_users</w:t>
      </w:r>
      <w:proofErr w:type="spellEnd"/>
      <w:r w:rsidRPr="008B014B">
        <w:t>: "1000 users [TARGET - NEEDS VALIDATION]"</w:t>
      </w:r>
    </w:p>
    <w:p w14:paraId="799B43D3" w14:textId="77777777" w:rsidR="008B014B" w:rsidRPr="008B014B" w:rsidRDefault="008B014B" w:rsidP="008B014B">
      <w:r w:rsidRPr="008B014B">
        <w:t xml:space="preserve">  duration: "30 minutes [TESTING PLAN NEEDED]"</w:t>
      </w:r>
    </w:p>
    <w:p w14:paraId="5485E871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success_criteria</w:t>
      </w:r>
      <w:proofErr w:type="spellEnd"/>
      <w:r w:rsidRPr="008B014B">
        <w:t>: "95% requests &lt; 200ms [TO BE VALIDATED]"</w:t>
      </w:r>
    </w:p>
    <w:p w14:paraId="303326EC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Security Testing Protocol [SECURITY VALIDATION FRAMEWORK NEEDED]</w:t>
      </w:r>
    </w:p>
    <w:p w14:paraId="3568E67B" w14:textId="77777777" w:rsidR="008B014B" w:rsidRPr="008B014B" w:rsidRDefault="008B014B" w:rsidP="008B014B">
      <w:r w:rsidRPr="008B014B">
        <w:rPr>
          <w:b/>
          <w:bCs/>
        </w:rPr>
        <w:t>Security Validation:</w:t>
      </w:r>
      <w:r w:rsidRPr="008B014B">
        <w:t xml:space="preserve"> </w:t>
      </w:r>
      <w:r w:rsidRPr="008B014B">
        <w:rPr>
          <w:b/>
          <w:bCs/>
        </w:rPr>
        <w:t>[COMPREHENSIVE SECURITY TESTING REQUIRED]</w:t>
      </w:r>
    </w:p>
    <w:p w14:paraId="145EBFBF" w14:textId="77777777" w:rsidR="008B014B" w:rsidRPr="008B014B" w:rsidRDefault="008B014B" w:rsidP="00791481">
      <w:pPr>
        <w:numPr>
          <w:ilvl w:val="0"/>
          <w:numId w:val="66"/>
        </w:numPr>
      </w:pPr>
      <w:r w:rsidRPr="008B014B">
        <w:rPr>
          <w:b/>
          <w:bCs/>
        </w:rPr>
        <w:t>Penetration Testing:</w:t>
      </w:r>
      <w:r w:rsidRPr="008B014B">
        <w:t xml:space="preserve"> </w:t>
      </w:r>
      <w:r w:rsidRPr="008B014B">
        <w:rPr>
          <w:b/>
          <w:bCs/>
        </w:rPr>
        <w:t>[THIRD-PARTY ASSESSMENT NEEDED]</w:t>
      </w:r>
    </w:p>
    <w:p w14:paraId="11EECBAB" w14:textId="77777777" w:rsidR="008B014B" w:rsidRPr="008B014B" w:rsidRDefault="008B014B" w:rsidP="00791481">
      <w:pPr>
        <w:numPr>
          <w:ilvl w:val="0"/>
          <w:numId w:val="66"/>
        </w:numPr>
      </w:pPr>
      <w:r w:rsidRPr="008B014B">
        <w:rPr>
          <w:b/>
          <w:bCs/>
        </w:rPr>
        <w:t>Vulnerability Scanning:</w:t>
      </w:r>
      <w:r w:rsidRPr="008B014B">
        <w:t xml:space="preserve"> </w:t>
      </w:r>
      <w:r w:rsidRPr="008B014B">
        <w:rPr>
          <w:b/>
          <w:bCs/>
        </w:rPr>
        <w:t>[AUTOMATED SCANNING TO BE IMPLEMENTED]</w:t>
      </w:r>
    </w:p>
    <w:p w14:paraId="11082B54" w14:textId="77777777" w:rsidR="008B014B" w:rsidRPr="008B014B" w:rsidRDefault="008B014B" w:rsidP="00791481">
      <w:pPr>
        <w:numPr>
          <w:ilvl w:val="0"/>
          <w:numId w:val="66"/>
        </w:numPr>
      </w:pPr>
      <w:r w:rsidRPr="008B014B">
        <w:rPr>
          <w:b/>
          <w:bCs/>
        </w:rPr>
        <w:t>Code Security Review:</w:t>
      </w:r>
      <w:r w:rsidRPr="008B014B">
        <w:t xml:space="preserve"> </w:t>
      </w:r>
      <w:r w:rsidRPr="008B014B">
        <w:rPr>
          <w:b/>
          <w:bCs/>
        </w:rPr>
        <w:t>[STATIC ANALYSIS TOOLS TO BE INTEGRATED]</w:t>
      </w:r>
    </w:p>
    <w:p w14:paraId="0172DE95" w14:textId="77777777" w:rsidR="008B014B" w:rsidRPr="008B014B" w:rsidRDefault="008B014B" w:rsidP="00791481">
      <w:pPr>
        <w:numPr>
          <w:ilvl w:val="0"/>
          <w:numId w:val="66"/>
        </w:numPr>
      </w:pPr>
      <w:r w:rsidRPr="008B014B">
        <w:rPr>
          <w:b/>
          <w:bCs/>
        </w:rPr>
        <w:t>Compliance Testing:</w:t>
      </w:r>
      <w:r w:rsidRPr="008B014B">
        <w:t xml:space="preserve"> </w:t>
      </w:r>
      <w:r w:rsidRPr="008B014B">
        <w:rPr>
          <w:b/>
          <w:bCs/>
        </w:rPr>
        <w:t>[REGULATORY VALIDATION FRAMEWORK NEEDED]</w:t>
      </w:r>
    </w:p>
    <w:p w14:paraId="2ED19BEC" w14:textId="77777777" w:rsidR="008B014B" w:rsidRPr="008B014B" w:rsidRDefault="00000000" w:rsidP="008B014B">
      <w:r>
        <w:pict w14:anchorId="79FB16E8">
          <v:rect id="_x0000_i1045" style="width:0;height:1.5pt" o:hralign="center" o:hrstd="t" o:hr="t" fillcolor="#a0a0a0" stroked="f"/>
        </w:pict>
      </w:r>
    </w:p>
    <w:p w14:paraId="3A578381" w14:textId="77777777" w:rsidR="008B014B" w:rsidRPr="008B014B" w:rsidRDefault="008B014B" w:rsidP="00755F0B">
      <w:pPr>
        <w:pStyle w:val="Heading1"/>
      </w:pPr>
      <w:bookmarkStart w:id="114" w:name="_Toc202341201"/>
      <w:r w:rsidRPr="008B014B">
        <w:lastRenderedPageBreak/>
        <w:t>21. Training &amp; Documentation Plan</w:t>
      </w:r>
      <w:bookmarkEnd w:id="114"/>
    </w:p>
    <w:p w14:paraId="4A5CB7E1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21.1 Comprehensive Documentation Strategy [DOCUMENTATION FRAMEWORK TO BE DEVELOPED]</w:t>
      </w:r>
    </w:p>
    <w:p w14:paraId="620703F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Documentation [DOCUMENTATION GAPS TO BE ADDRESSED]</w:t>
      </w:r>
    </w:p>
    <w:p w14:paraId="422FCA4F" w14:textId="77777777" w:rsidR="008B014B" w:rsidRPr="008B014B" w:rsidRDefault="008B014B" w:rsidP="008B014B">
      <w:r w:rsidRPr="008B014B">
        <w:rPr>
          <w:b/>
          <w:bCs/>
        </w:rPr>
        <w:t>Developer Documentation:</w:t>
      </w:r>
      <w:r w:rsidRPr="008B014B">
        <w:t xml:space="preserve"> </w:t>
      </w:r>
      <w:r w:rsidRPr="008B014B">
        <w:rPr>
          <w:b/>
          <w:bCs/>
        </w:rPr>
        <w:t>[COMPREHENSIVE DOCUMENTATION NEEDED]</w:t>
      </w:r>
    </w:p>
    <w:p w14:paraId="3E711FA7" w14:textId="77777777" w:rsidR="008B014B" w:rsidRPr="008B014B" w:rsidRDefault="008B014B" w:rsidP="00791481">
      <w:pPr>
        <w:numPr>
          <w:ilvl w:val="0"/>
          <w:numId w:val="67"/>
        </w:numPr>
      </w:pPr>
      <w:r w:rsidRPr="008B014B">
        <w:rPr>
          <w:b/>
          <w:bCs/>
        </w:rPr>
        <w:t>API Documentation:</w:t>
      </w:r>
      <w:r w:rsidRPr="008B014B">
        <w:t xml:space="preserve"> Complete OpenAPI specifications with examples</w:t>
      </w:r>
    </w:p>
    <w:p w14:paraId="14D8132D" w14:textId="77777777" w:rsidR="008B014B" w:rsidRPr="008B014B" w:rsidRDefault="008B014B" w:rsidP="00791481">
      <w:pPr>
        <w:numPr>
          <w:ilvl w:val="0"/>
          <w:numId w:val="67"/>
        </w:numPr>
      </w:pPr>
      <w:r w:rsidRPr="008B014B">
        <w:rPr>
          <w:b/>
          <w:bCs/>
        </w:rPr>
        <w:t>Architecture Guide:</w:t>
      </w:r>
      <w:r w:rsidRPr="008B014B">
        <w:t xml:space="preserve"> System design and integration patterns</w:t>
      </w:r>
    </w:p>
    <w:p w14:paraId="40646017" w14:textId="77777777" w:rsidR="008B014B" w:rsidRPr="008B014B" w:rsidRDefault="008B014B" w:rsidP="00791481">
      <w:pPr>
        <w:numPr>
          <w:ilvl w:val="0"/>
          <w:numId w:val="67"/>
        </w:numPr>
      </w:pPr>
      <w:r w:rsidRPr="008B014B">
        <w:rPr>
          <w:b/>
          <w:bCs/>
        </w:rPr>
        <w:t>Deployment Guide:</w:t>
      </w:r>
      <w:r w:rsidRPr="008B014B">
        <w:t xml:space="preserve"> Infrastructure setup and configuration</w:t>
      </w:r>
    </w:p>
    <w:p w14:paraId="65C73BC7" w14:textId="77777777" w:rsidR="008B014B" w:rsidRPr="008B014B" w:rsidRDefault="008B014B" w:rsidP="00791481">
      <w:pPr>
        <w:numPr>
          <w:ilvl w:val="0"/>
          <w:numId w:val="67"/>
        </w:numPr>
      </w:pPr>
      <w:r w:rsidRPr="008B014B">
        <w:rPr>
          <w:b/>
          <w:bCs/>
        </w:rPr>
        <w:t>Troubleshooting Guide:</w:t>
      </w:r>
      <w:r w:rsidRPr="008B014B">
        <w:t xml:space="preserve"> Common issues and resolution procedures</w:t>
      </w:r>
    </w:p>
    <w:p w14:paraId="274D30F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User Training Materials [TRAINING PROGRAM TO BE DEVELOPED]</w:t>
      </w:r>
    </w:p>
    <w:p w14:paraId="575B3363" w14:textId="77777777" w:rsidR="008B014B" w:rsidRPr="008B014B" w:rsidRDefault="008B014B" w:rsidP="008B014B">
      <w:r w:rsidRPr="008B014B">
        <w:rPr>
          <w:b/>
          <w:bCs/>
        </w:rPr>
        <w:t>Role-Based Training:</w:t>
      </w:r>
      <w:r w:rsidRPr="008B014B">
        <w:t xml:space="preserve"> </w:t>
      </w:r>
      <w:r w:rsidRPr="008B014B">
        <w:rPr>
          <w:b/>
          <w:bCs/>
        </w:rPr>
        <w:t>[TRAINING CURRICULUM NEEDED]</w:t>
      </w:r>
    </w:p>
    <w:p w14:paraId="60CF52C0" w14:textId="77777777" w:rsidR="008B014B" w:rsidRPr="008B014B" w:rsidRDefault="008B014B" w:rsidP="00791481">
      <w:pPr>
        <w:numPr>
          <w:ilvl w:val="0"/>
          <w:numId w:val="68"/>
        </w:numPr>
      </w:pPr>
      <w:r w:rsidRPr="008B014B">
        <w:rPr>
          <w:b/>
          <w:bCs/>
        </w:rPr>
        <w:t>Executive Training:</w:t>
      </w:r>
      <w:r w:rsidRPr="008B014B">
        <w:t xml:space="preserve"> Platform overview and strategic insights interpretation</w:t>
      </w:r>
    </w:p>
    <w:p w14:paraId="0CA67E46" w14:textId="77777777" w:rsidR="008B014B" w:rsidRPr="008B014B" w:rsidRDefault="008B014B" w:rsidP="00791481">
      <w:pPr>
        <w:numPr>
          <w:ilvl w:val="0"/>
          <w:numId w:val="68"/>
        </w:numPr>
      </w:pPr>
      <w:r w:rsidRPr="008B014B">
        <w:rPr>
          <w:b/>
          <w:bCs/>
        </w:rPr>
        <w:t>Domain Expert Training:</w:t>
      </w:r>
      <w:r w:rsidRPr="008B014B">
        <w:t xml:space="preserve"> Module-specific workflows and advanced features</w:t>
      </w:r>
    </w:p>
    <w:p w14:paraId="6A46F3D5" w14:textId="77777777" w:rsidR="008B014B" w:rsidRPr="008B014B" w:rsidRDefault="008B014B" w:rsidP="00791481">
      <w:pPr>
        <w:numPr>
          <w:ilvl w:val="0"/>
          <w:numId w:val="68"/>
        </w:numPr>
      </w:pPr>
      <w:r w:rsidRPr="008B014B">
        <w:rPr>
          <w:b/>
          <w:bCs/>
        </w:rPr>
        <w:t>End User Training:</w:t>
      </w:r>
      <w:r w:rsidRPr="008B014B">
        <w:t xml:space="preserve"> Basic platform navigation and common tasks</w:t>
      </w:r>
    </w:p>
    <w:p w14:paraId="3F051941" w14:textId="77777777" w:rsidR="008B014B" w:rsidRPr="008B014B" w:rsidRDefault="008B014B" w:rsidP="00791481">
      <w:pPr>
        <w:numPr>
          <w:ilvl w:val="0"/>
          <w:numId w:val="68"/>
        </w:numPr>
      </w:pPr>
      <w:r w:rsidRPr="008B014B">
        <w:rPr>
          <w:b/>
          <w:bCs/>
        </w:rPr>
        <w:t>Administrator Training:</w:t>
      </w:r>
      <w:r w:rsidRPr="008B014B">
        <w:t xml:space="preserve"> Platform management and configuration</w:t>
      </w:r>
    </w:p>
    <w:p w14:paraId="41A6BB83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21.2 Partner Enablement Program [PARTNER PROGRAM TO BE ESTABLISHED]</w:t>
      </w:r>
    </w:p>
    <w:p w14:paraId="347475D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Partner Training and Certification [CERTIFICATION PROGRAM NEEDED]</w:t>
      </w:r>
    </w:p>
    <w:p w14:paraId="72D8BBF9" w14:textId="77777777" w:rsidR="008B014B" w:rsidRPr="008B014B" w:rsidRDefault="008B014B" w:rsidP="008B014B">
      <w:r w:rsidRPr="008B014B">
        <w:rPr>
          <w:b/>
          <w:bCs/>
        </w:rPr>
        <w:t>Technical Certification:</w:t>
      </w:r>
      <w:r w:rsidRPr="008B014B">
        <w:t xml:space="preserve"> </w:t>
      </w:r>
      <w:r w:rsidRPr="008B014B">
        <w:rPr>
          <w:b/>
          <w:bCs/>
        </w:rPr>
        <w:t>[PARTNER ENABLEMENT FRAMEWORK TO BE BUILT]</w:t>
      </w:r>
    </w:p>
    <w:p w14:paraId="7FB0329E" w14:textId="77777777" w:rsidR="008B014B" w:rsidRPr="008B014B" w:rsidRDefault="008B014B" w:rsidP="00791481">
      <w:pPr>
        <w:numPr>
          <w:ilvl w:val="0"/>
          <w:numId w:val="69"/>
        </w:numPr>
      </w:pPr>
      <w:r w:rsidRPr="008B014B">
        <w:rPr>
          <w:b/>
          <w:bCs/>
        </w:rPr>
        <w:t>Platform Integration:</w:t>
      </w:r>
      <w:r w:rsidRPr="008B014B">
        <w:t xml:space="preserve"> API integration and customization training</w:t>
      </w:r>
    </w:p>
    <w:p w14:paraId="2592DEA5" w14:textId="77777777" w:rsidR="008B014B" w:rsidRPr="008B014B" w:rsidRDefault="008B014B" w:rsidP="00791481">
      <w:pPr>
        <w:numPr>
          <w:ilvl w:val="0"/>
          <w:numId w:val="69"/>
        </w:numPr>
      </w:pPr>
      <w:r w:rsidRPr="008B014B">
        <w:rPr>
          <w:b/>
          <w:bCs/>
        </w:rPr>
        <w:t>Deployment Certification:</w:t>
      </w:r>
      <w:r w:rsidRPr="008B014B">
        <w:t xml:space="preserve"> Infrastructure and deployment best practices</w:t>
      </w:r>
    </w:p>
    <w:p w14:paraId="0E74348A" w14:textId="77777777" w:rsidR="008B014B" w:rsidRPr="008B014B" w:rsidRDefault="008B014B" w:rsidP="00791481">
      <w:pPr>
        <w:numPr>
          <w:ilvl w:val="0"/>
          <w:numId w:val="69"/>
        </w:numPr>
      </w:pPr>
      <w:r w:rsidRPr="008B014B">
        <w:rPr>
          <w:b/>
          <w:bCs/>
        </w:rPr>
        <w:t>Support Certification:</w:t>
      </w:r>
      <w:r w:rsidRPr="008B014B">
        <w:t xml:space="preserve"> Customer support and troubleshooting training</w:t>
      </w:r>
    </w:p>
    <w:p w14:paraId="1B104862" w14:textId="77777777" w:rsidR="008B014B" w:rsidRPr="008B014B" w:rsidRDefault="008B014B" w:rsidP="00791481">
      <w:pPr>
        <w:numPr>
          <w:ilvl w:val="0"/>
          <w:numId w:val="69"/>
        </w:numPr>
      </w:pPr>
      <w:r w:rsidRPr="008B014B">
        <w:rPr>
          <w:b/>
          <w:bCs/>
        </w:rPr>
        <w:t>Sales Certification:</w:t>
      </w:r>
      <w:r w:rsidRPr="008B014B">
        <w:t xml:space="preserve"> Platform capabilities and value proposition training</w:t>
      </w:r>
    </w:p>
    <w:p w14:paraId="5AB59E8F" w14:textId="77777777" w:rsidR="008B014B" w:rsidRPr="008B014B" w:rsidRDefault="00000000" w:rsidP="008B014B">
      <w:r>
        <w:pict w14:anchorId="30AABAFE">
          <v:rect id="_x0000_i1046" style="width:0;height:1.5pt" o:hralign="center" o:hrstd="t" o:hr="t" fillcolor="#a0a0a0" stroked="f"/>
        </w:pict>
      </w:r>
    </w:p>
    <w:p w14:paraId="0490AE51" w14:textId="77777777" w:rsidR="008B014B" w:rsidRPr="008B014B" w:rsidRDefault="008B014B" w:rsidP="00755F0B">
      <w:pPr>
        <w:pStyle w:val="Heading1"/>
      </w:pPr>
      <w:bookmarkStart w:id="115" w:name="_Toc202341202"/>
      <w:r w:rsidRPr="008B014B">
        <w:t>22. Final Deliverables</w:t>
      </w:r>
      <w:bookmarkEnd w:id="115"/>
    </w:p>
    <w:p w14:paraId="3D7C0F2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22.1 Platform Deliverables [DELIVERY FRAMEWORK TO BE COMPLETED]</w:t>
      </w:r>
    </w:p>
    <w:p w14:paraId="5B5E07B5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Production Platform Release [PRODUCTION READINESS CHECKLIST NEEDED]</w:t>
      </w:r>
    </w:p>
    <w:p w14:paraId="415AA1F7" w14:textId="77777777" w:rsidR="008B014B" w:rsidRPr="008B014B" w:rsidRDefault="008B014B" w:rsidP="008B014B">
      <w:r w:rsidRPr="008B014B">
        <w:rPr>
          <w:b/>
          <w:bCs/>
        </w:rPr>
        <w:t>Core Platform Components:</w:t>
      </w:r>
      <w:r w:rsidRPr="008B014B">
        <w:t xml:space="preserve"> </w:t>
      </w:r>
      <w:r w:rsidRPr="008B014B">
        <w:rPr>
          <w:b/>
          <w:bCs/>
        </w:rPr>
        <w:t>[DELIVERY STATUS VARIES]</w:t>
      </w:r>
    </w:p>
    <w:p w14:paraId="4D045A32" w14:textId="77777777" w:rsidR="008B014B" w:rsidRPr="008B014B" w:rsidRDefault="008B014B" w:rsidP="00791481">
      <w:pPr>
        <w:numPr>
          <w:ilvl w:val="0"/>
          <w:numId w:val="70"/>
        </w:numPr>
      </w:pPr>
      <w:r w:rsidRPr="008B014B">
        <w:rPr>
          <w:b/>
          <w:bCs/>
        </w:rPr>
        <w:t>SocratIQ Transform™:</w:t>
      </w:r>
      <w:r w:rsidRPr="008B014B">
        <w:t xml:space="preserve"> </w:t>
      </w:r>
      <w:r w:rsidRPr="008B014B">
        <w:rPr>
          <w:b/>
          <w:bCs/>
        </w:rPr>
        <w:t>[BASIC FUNCTIONALITY - PRODUCTION ENHANCEMENT NEEDED]</w:t>
      </w:r>
    </w:p>
    <w:p w14:paraId="3B05055C" w14:textId="77777777" w:rsidR="008B014B" w:rsidRPr="008B014B" w:rsidRDefault="008B014B" w:rsidP="00791481">
      <w:pPr>
        <w:numPr>
          <w:ilvl w:val="0"/>
          <w:numId w:val="70"/>
        </w:numPr>
      </w:pPr>
      <w:r w:rsidRPr="008B014B">
        <w:rPr>
          <w:b/>
          <w:bCs/>
        </w:rPr>
        <w:t>SocratIQ Mesh™:</w:t>
      </w:r>
      <w:r w:rsidRPr="008B014B">
        <w:t xml:space="preserve"> </w:t>
      </w:r>
      <w:r w:rsidRPr="008B014B">
        <w:rPr>
          <w:b/>
          <w:bCs/>
        </w:rPr>
        <w:t>[ARCHITECTURE COMPLETE - OPTIMIZATION REQUIRED]</w:t>
      </w:r>
    </w:p>
    <w:p w14:paraId="4AAB620E" w14:textId="77777777" w:rsidR="008B014B" w:rsidRPr="008B014B" w:rsidRDefault="008B014B" w:rsidP="00791481">
      <w:pPr>
        <w:numPr>
          <w:ilvl w:val="0"/>
          <w:numId w:val="70"/>
        </w:numPr>
      </w:pPr>
      <w:r w:rsidRPr="008B014B">
        <w:rPr>
          <w:b/>
          <w:bCs/>
        </w:rPr>
        <w:lastRenderedPageBreak/>
        <w:t>Sophie Agent Layer™:</w:t>
      </w:r>
      <w:r w:rsidRPr="008B014B">
        <w:t xml:space="preserve"> </w:t>
      </w:r>
      <w:r w:rsidRPr="008B014B">
        <w:rPr>
          <w:b/>
          <w:bCs/>
        </w:rPr>
        <w:t>[FRAMEWORK BUILT - ADVANCED FEATURES NEEDED]</w:t>
      </w:r>
    </w:p>
    <w:p w14:paraId="2BDD7F70" w14:textId="77777777" w:rsidR="008B014B" w:rsidRPr="008B014B" w:rsidRDefault="008B014B" w:rsidP="00791481">
      <w:pPr>
        <w:numPr>
          <w:ilvl w:val="0"/>
          <w:numId w:val="70"/>
        </w:numPr>
      </w:pPr>
      <w:r w:rsidRPr="008B014B">
        <w:rPr>
          <w:b/>
          <w:bCs/>
        </w:rPr>
        <w:t>SocratIQ Trace™:</w:t>
      </w:r>
      <w:r w:rsidRPr="008B014B">
        <w:t xml:space="preserve"> </w:t>
      </w:r>
      <w:r w:rsidRPr="008B014B">
        <w:rPr>
          <w:b/>
          <w:bCs/>
        </w:rPr>
        <w:t>[BASIC IMPLEMENTATION - COMPLIANCE VALIDATION REQUIRED]</w:t>
      </w:r>
    </w:p>
    <w:p w14:paraId="6B6EC90C" w14:textId="77777777" w:rsidR="008B014B" w:rsidRPr="008B014B" w:rsidRDefault="008B014B" w:rsidP="008B014B">
      <w:r w:rsidRPr="008B014B">
        <w:rPr>
          <w:b/>
          <w:bCs/>
        </w:rPr>
        <w:t>Module Deliverables:</w:t>
      </w:r>
      <w:r w:rsidRPr="008B014B">
        <w:t xml:space="preserve"> </w:t>
      </w:r>
      <w:r w:rsidRPr="008B014B">
        <w:rPr>
          <w:b/>
          <w:bCs/>
        </w:rPr>
        <w:t>[MODULE COMPLETION STATUS]</w:t>
      </w:r>
    </w:p>
    <w:p w14:paraId="1423B7A4" w14:textId="77777777" w:rsidR="008B014B" w:rsidRPr="008B014B" w:rsidRDefault="008B014B" w:rsidP="00791481">
      <w:pPr>
        <w:numPr>
          <w:ilvl w:val="0"/>
          <w:numId w:val="71"/>
        </w:numPr>
      </w:pPr>
      <w:r w:rsidRPr="008B014B">
        <w:rPr>
          <w:b/>
          <w:bCs/>
        </w:rPr>
        <w:t>Profile™:</w:t>
      </w:r>
      <w:r w:rsidRPr="008B014B">
        <w:t xml:space="preserve"> </w:t>
      </w:r>
      <w:r w:rsidRPr="008B014B">
        <w:rPr>
          <w:b/>
          <w:bCs/>
        </w:rPr>
        <w:t>[PRODUCTION - CUSTOMER FEEDBACK INTEGRATION ONGOING]</w:t>
      </w:r>
    </w:p>
    <w:p w14:paraId="3948BFCF" w14:textId="77777777" w:rsidR="008B014B" w:rsidRPr="008B014B" w:rsidRDefault="008B014B" w:rsidP="00791481">
      <w:pPr>
        <w:numPr>
          <w:ilvl w:val="0"/>
          <w:numId w:val="71"/>
        </w:numPr>
      </w:pPr>
      <w:r w:rsidRPr="008B014B">
        <w:rPr>
          <w:b/>
          <w:bCs/>
        </w:rPr>
        <w:t>Build™:</w:t>
      </w:r>
      <w:r w:rsidRPr="008B014B">
        <w:t xml:space="preserve"> </w:t>
      </w:r>
      <w:r w:rsidRPr="008B014B">
        <w:rPr>
          <w:b/>
          <w:bCs/>
        </w:rPr>
        <w:t>[PILOT PHASE - PRODUCTION TRANSITION NEEDED]</w:t>
      </w:r>
    </w:p>
    <w:p w14:paraId="36F328A3" w14:textId="77777777" w:rsidR="008B014B" w:rsidRPr="008B014B" w:rsidRDefault="008B014B" w:rsidP="00791481">
      <w:pPr>
        <w:numPr>
          <w:ilvl w:val="0"/>
          <w:numId w:val="71"/>
        </w:numPr>
      </w:pPr>
      <w:r w:rsidRPr="008B014B">
        <w:rPr>
          <w:b/>
          <w:bCs/>
        </w:rPr>
        <w:t>EMME™:</w:t>
      </w:r>
      <w:r w:rsidRPr="008B014B">
        <w:t xml:space="preserve"> </w:t>
      </w:r>
      <w:r w:rsidRPr="008B014B">
        <w:rPr>
          <w:b/>
          <w:bCs/>
        </w:rPr>
        <w:t>[PARTNER LICENSED - FEATURE ENHANCEMENT ONGOING]</w:t>
      </w:r>
    </w:p>
    <w:p w14:paraId="296AD726" w14:textId="77777777" w:rsidR="008B014B" w:rsidRPr="008B014B" w:rsidRDefault="008B014B" w:rsidP="00791481">
      <w:pPr>
        <w:numPr>
          <w:ilvl w:val="0"/>
          <w:numId w:val="71"/>
        </w:numPr>
      </w:pPr>
      <w:r w:rsidRPr="008B014B">
        <w:rPr>
          <w:b/>
          <w:bCs/>
        </w:rPr>
        <w:t>IP™:</w:t>
      </w:r>
      <w:r w:rsidRPr="008B014B">
        <w:t xml:space="preserve"> </w:t>
      </w:r>
      <w:r w:rsidRPr="008B014B">
        <w:rPr>
          <w:b/>
          <w:bCs/>
        </w:rPr>
        <w:t>[CO-DEVELOPMENT - PRODUCTION LAUNCH PENDING]</w:t>
      </w:r>
    </w:p>
    <w:p w14:paraId="02CC8FCB" w14:textId="77777777" w:rsidR="008B014B" w:rsidRPr="008B014B" w:rsidRDefault="008B014B" w:rsidP="00791481">
      <w:pPr>
        <w:numPr>
          <w:ilvl w:val="0"/>
          <w:numId w:val="71"/>
        </w:numPr>
      </w:pPr>
      <w:r w:rsidRPr="008B014B">
        <w:rPr>
          <w:b/>
          <w:bCs/>
        </w:rPr>
        <w:t>Trials™:</w:t>
      </w:r>
      <w:r w:rsidRPr="008B014B">
        <w:t xml:space="preserve"> </w:t>
      </w:r>
      <w:r w:rsidRPr="008B014B">
        <w:rPr>
          <w:b/>
          <w:bCs/>
        </w:rPr>
        <w:t>[SUPPLY CHAIN FUNCTIONAL - FULL MODULE COMPLETION NEEDED]</w:t>
      </w:r>
    </w:p>
    <w:p w14:paraId="7CB5210E" w14:textId="77777777" w:rsidR="008B014B" w:rsidRPr="008B014B" w:rsidRDefault="008B014B" w:rsidP="00791481">
      <w:pPr>
        <w:numPr>
          <w:ilvl w:val="0"/>
          <w:numId w:val="71"/>
        </w:numPr>
      </w:pPr>
      <w:r w:rsidRPr="008B014B">
        <w:rPr>
          <w:b/>
          <w:bCs/>
        </w:rPr>
        <w:t>Lab™:</w:t>
      </w:r>
      <w:r w:rsidRPr="008B014B">
        <w:t xml:space="preserve"> </w:t>
      </w:r>
      <w:r w:rsidRPr="008B014B">
        <w:rPr>
          <w:b/>
          <w:bCs/>
        </w:rPr>
        <w:t>[CONCEPT STAGE - FULL DEVELOPMENT REQUIRED]</w:t>
      </w:r>
    </w:p>
    <w:p w14:paraId="4BC20CC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Deliverables [DOCUMENTATION AND TOOLING GAPS]</w:t>
      </w:r>
    </w:p>
    <w:p w14:paraId="6E70EE0E" w14:textId="77777777" w:rsidR="008B014B" w:rsidRPr="008B014B" w:rsidRDefault="008B014B" w:rsidP="008B014B">
      <w:pPr>
        <w:rPr>
          <w:lang w:val="fr-FR"/>
        </w:rPr>
      </w:pPr>
      <w:r w:rsidRPr="008B014B">
        <w:rPr>
          <w:b/>
          <w:bCs/>
          <w:lang w:val="fr-FR"/>
        </w:rPr>
        <w:t xml:space="preserve">Documentation </w:t>
      </w:r>
      <w:proofErr w:type="gramStart"/>
      <w:r w:rsidRPr="008B014B">
        <w:rPr>
          <w:b/>
          <w:bCs/>
          <w:lang w:val="fr-FR"/>
        </w:rPr>
        <w:t>Package:</w:t>
      </w:r>
      <w:proofErr w:type="gramEnd"/>
      <w:r w:rsidRPr="008B014B">
        <w:rPr>
          <w:lang w:val="fr-FR"/>
        </w:rPr>
        <w:t xml:space="preserve"> </w:t>
      </w:r>
      <w:r w:rsidRPr="008B014B">
        <w:rPr>
          <w:b/>
          <w:bCs/>
          <w:lang w:val="fr-FR"/>
        </w:rPr>
        <w:t>[COMPREHENSIVE DOCUMENTATION NEEDED]</w:t>
      </w:r>
    </w:p>
    <w:p w14:paraId="7D697F07" w14:textId="77777777" w:rsidR="008B014B" w:rsidRPr="008B014B" w:rsidRDefault="008B014B" w:rsidP="00791481">
      <w:pPr>
        <w:numPr>
          <w:ilvl w:val="0"/>
          <w:numId w:val="72"/>
        </w:numPr>
      </w:pPr>
      <w:r w:rsidRPr="008B014B">
        <w:rPr>
          <w:b/>
          <w:bCs/>
        </w:rPr>
        <w:t>Technical Architecture:</w:t>
      </w:r>
      <w:r w:rsidRPr="008B014B">
        <w:t xml:space="preserve"> </w:t>
      </w:r>
      <w:r w:rsidRPr="008B014B">
        <w:rPr>
          <w:b/>
          <w:bCs/>
        </w:rPr>
        <w:t>[BASIC DOCUMENTATION - DETAILED SPECS NEEDED]</w:t>
      </w:r>
    </w:p>
    <w:p w14:paraId="533B17C4" w14:textId="77777777" w:rsidR="008B014B" w:rsidRPr="008B014B" w:rsidRDefault="008B014B" w:rsidP="00791481">
      <w:pPr>
        <w:numPr>
          <w:ilvl w:val="0"/>
          <w:numId w:val="72"/>
        </w:numPr>
      </w:pPr>
      <w:r w:rsidRPr="008B014B">
        <w:rPr>
          <w:b/>
          <w:bCs/>
        </w:rPr>
        <w:t>API Documentation:</w:t>
      </w:r>
      <w:r w:rsidRPr="008B014B">
        <w:t xml:space="preserve"> </w:t>
      </w:r>
      <w:r w:rsidRPr="008B014B">
        <w:rPr>
          <w:b/>
          <w:bCs/>
        </w:rPr>
        <w:t>[PARTIAL - COMPREHENSIVE SPECS REQUIRED]</w:t>
      </w:r>
    </w:p>
    <w:p w14:paraId="1D0BAD85" w14:textId="77777777" w:rsidR="008B014B" w:rsidRPr="008B014B" w:rsidRDefault="008B014B" w:rsidP="00791481">
      <w:pPr>
        <w:numPr>
          <w:ilvl w:val="0"/>
          <w:numId w:val="72"/>
        </w:numPr>
      </w:pPr>
      <w:r w:rsidRPr="008B014B">
        <w:rPr>
          <w:b/>
          <w:bCs/>
        </w:rPr>
        <w:t>Integration Guide:</w:t>
      </w:r>
      <w:r w:rsidRPr="008B014B">
        <w:t xml:space="preserve"> </w:t>
      </w:r>
      <w:r w:rsidRPr="008B014B">
        <w:rPr>
          <w:b/>
          <w:bCs/>
        </w:rPr>
        <w:t>[FRAMEWORK DEFINED - DETAILED GUIDES NEEDED]</w:t>
      </w:r>
    </w:p>
    <w:p w14:paraId="640C8FB2" w14:textId="77777777" w:rsidR="008B014B" w:rsidRPr="008B014B" w:rsidRDefault="008B014B" w:rsidP="00791481">
      <w:pPr>
        <w:numPr>
          <w:ilvl w:val="0"/>
          <w:numId w:val="72"/>
        </w:numPr>
      </w:pPr>
      <w:r w:rsidRPr="008B014B">
        <w:rPr>
          <w:b/>
          <w:bCs/>
        </w:rPr>
        <w:t>Security Documentation:</w:t>
      </w:r>
      <w:r w:rsidRPr="008B014B">
        <w:t xml:space="preserve"> </w:t>
      </w:r>
      <w:r w:rsidRPr="008B014B">
        <w:rPr>
          <w:b/>
          <w:bCs/>
        </w:rPr>
        <w:t>[ARCHITECTURE DOCUMENTED - IMPLEMENTATION GUIDES NEEDED]</w:t>
      </w:r>
    </w:p>
    <w:p w14:paraId="50F18B5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22.2 Business Deliverables [BUSINESS ENABLEMENT MATERIALS NEEDED]</w:t>
      </w:r>
    </w:p>
    <w:p w14:paraId="5D7B3CC1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Partner Enablement Package [PARTNER PROGRAM DEVELOPMENT REQUIRED]</w:t>
      </w:r>
    </w:p>
    <w:p w14:paraId="5BD6A223" w14:textId="77777777" w:rsidR="008B014B" w:rsidRPr="008B014B" w:rsidRDefault="008B014B" w:rsidP="008B014B">
      <w:r w:rsidRPr="008B014B">
        <w:rPr>
          <w:b/>
          <w:bCs/>
        </w:rPr>
        <w:t>Business Documentation:</w:t>
      </w:r>
      <w:r w:rsidRPr="008B014B">
        <w:t xml:space="preserve"> </w:t>
      </w:r>
      <w:r w:rsidRPr="008B014B">
        <w:rPr>
          <w:b/>
          <w:bCs/>
        </w:rPr>
        <w:t>[BUSINESS MATERIALS TO BE DEVELOPED]</w:t>
      </w:r>
    </w:p>
    <w:p w14:paraId="5416F361" w14:textId="77777777" w:rsidR="008B014B" w:rsidRPr="008B014B" w:rsidRDefault="008B014B" w:rsidP="00791481">
      <w:pPr>
        <w:numPr>
          <w:ilvl w:val="0"/>
          <w:numId w:val="73"/>
        </w:numPr>
      </w:pPr>
      <w:r w:rsidRPr="008B014B">
        <w:rPr>
          <w:b/>
          <w:bCs/>
        </w:rPr>
        <w:t>Partner Playbook:</w:t>
      </w:r>
      <w:r w:rsidRPr="008B014B">
        <w:t xml:space="preserve"> </w:t>
      </w:r>
      <w:r w:rsidRPr="008B014B">
        <w:rPr>
          <w:b/>
          <w:bCs/>
        </w:rPr>
        <w:t>[FRAMEWORK DEFINED - DETAILED PLAYBOOK NEEDED]</w:t>
      </w:r>
    </w:p>
    <w:p w14:paraId="0F83A1D7" w14:textId="77777777" w:rsidR="008B014B" w:rsidRPr="008B014B" w:rsidRDefault="008B014B" w:rsidP="00791481">
      <w:pPr>
        <w:numPr>
          <w:ilvl w:val="0"/>
          <w:numId w:val="73"/>
        </w:numPr>
      </w:pPr>
      <w:r w:rsidRPr="008B014B">
        <w:rPr>
          <w:b/>
          <w:bCs/>
        </w:rPr>
        <w:t>Revenue Model Documentation:</w:t>
      </w:r>
      <w:r w:rsidRPr="008B014B">
        <w:t xml:space="preserve"> </w:t>
      </w:r>
      <w:r w:rsidRPr="008B014B">
        <w:rPr>
          <w:b/>
          <w:bCs/>
        </w:rPr>
        <w:t>[BASIC MODEL - DETAILED TERMS NEEDED]</w:t>
      </w:r>
    </w:p>
    <w:p w14:paraId="47E4612A" w14:textId="77777777" w:rsidR="008B014B" w:rsidRPr="008B014B" w:rsidRDefault="008B014B" w:rsidP="00791481">
      <w:pPr>
        <w:numPr>
          <w:ilvl w:val="0"/>
          <w:numId w:val="73"/>
        </w:numPr>
      </w:pPr>
      <w:r w:rsidRPr="008B014B">
        <w:rPr>
          <w:b/>
          <w:bCs/>
        </w:rPr>
        <w:t>Market Positioning Guide:</w:t>
      </w:r>
      <w:r w:rsidRPr="008B014B">
        <w:t xml:space="preserve"> </w:t>
      </w:r>
      <w:r w:rsidRPr="008B014B">
        <w:rPr>
          <w:b/>
          <w:bCs/>
        </w:rPr>
        <w:t>[COMPETITIVE ANALYSIS - POSITIONING GUIDE NEEDED]</w:t>
      </w:r>
    </w:p>
    <w:p w14:paraId="1F705A9B" w14:textId="77777777" w:rsidR="008B014B" w:rsidRPr="008B014B" w:rsidRDefault="008B014B" w:rsidP="00791481">
      <w:pPr>
        <w:numPr>
          <w:ilvl w:val="0"/>
          <w:numId w:val="73"/>
        </w:numPr>
      </w:pPr>
      <w:r w:rsidRPr="008B014B">
        <w:rPr>
          <w:b/>
          <w:bCs/>
        </w:rPr>
        <w:t>Sales Enablement Materials:</w:t>
      </w:r>
      <w:r w:rsidRPr="008B014B">
        <w:t xml:space="preserve"> </w:t>
      </w:r>
      <w:r w:rsidRPr="008B014B">
        <w:rPr>
          <w:b/>
          <w:bCs/>
        </w:rPr>
        <w:t>[BASIC MATERIALS - COMPREHENSIVE PACKAGE NEEDED]</w:t>
      </w:r>
    </w:p>
    <w:p w14:paraId="3450B7B0" w14:textId="77777777" w:rsidR="008B014B" w:rsidRPr="008B014B" w:rsidRDefault="00000000" w:rsidP="008B014B">
      <w:r>
        <w:pict w14:anchorId="20D46DBA">
          <v:rect id="_x0000_i1047" style="width:0;height:1.5pt" o:hralign="center" o:hrstd="t" o:hr="t" fillcolor="#a0a0a0" stroked="f"/>
        </w:pict>
      </w:r>
    </w:p>
    <w:p w14:paraId="17A3AA70" w14:textId="77777777" w:rsidR="008B014B" w:rsidRPr="008B014B" w:rsidRDefault="008B014B" w:rsidP="00755F0B">
      <w:pPr>
        <w:pStyle w:val="Heading1"/>
      </w:pPr>
      <w:bookmarkStart w:id="116" w:name="_Toc202341203"/>
      <w:r w:rsidRPr="008B014B">
        <w:t>23. Technical Due Diligence Framework</w:t>
      </w:r>
      <w:bookmarkEnd w:id="116"/>
    </w:p>
    <w:p w14:paraId="7CCE59C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23.1 Architecture Innovation Assessment</w:t>
      </w:r>
    </w:p>
    <w:p w14:paraId="1358533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Proprietary Technology Evaluation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147"/>
        <w:gridCol w:w="1742"/>
        <w:gridCol w:w="1697"/>
        <w:gridCol w:w="1759"/>
      </w:tblGrid>
      <w:tr w:rsidR="008B014B" w:rsidRPr="008B014B" w14:paraId="0508C063" w14:textId="77777777" w:rsidTr="00121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CFF95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lastRenderedPageBreak/>
              <w:t>Innovation Area</w:t>
            </w:r>
          </w:p>
        </w:tc>
        <w:tc>
          <w:tcPr>
            <w:tcW w:w="0" w:type="auto"/>
            <w:vAlign w:val="center"/>
            <w:hideMark/>
          </w:tcPr>
          <w:p w14:paraId="5C65BD1C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4614CE09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Commercial Value</w:t>
            </w:r>
          </w:p>
        </w:tc>
        <w:tc>
          <w:tcPr>
            <w:tcW w:w="0" w:type="auto"/>
            <w:vAlign w:val="center"/>
            <w:hideMark/>
          </w:tcPr>
          <w:p w14:paraId="27311A92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Patent Protection</w:t>
            </w:r>
          </w:p>
        </w:tc>
        <w:tc>
          <w:tcPr>
            <w:tcW w:w="0" w:type="auto"/>
            <w:vAlign w:val="center"/>
            <w:hideMark/>
          </w:tcPr>
          <w:p w14:paraId="21D50AB7" w14:textId="77777777" w:rsidR="008B014B" w:rsidRPr="008B014B" w:rsidRDefault="008B014B" w:rsidP="008B014B">
            <w:pPr>
              <w:rPr>
                <w:b/>
                <w:bCs/>
              </w:rPr>
            </w:pPr>
            <w:r w:rsidRPr="008B014B">
              <w:rPr>
                <w:b/>
                <w:bCs/>
              </w:rPr>
              <w:t>Competitive Moat</w:t>
            </w:r>
          </w:p>
        </w:tc>
      </w:tr>
      <w:tr w:rsidR="008B014B" w:rsidRPr="008B014B" w14:paraId="2EDA45EE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4864" w14:textId="77777777" w:rsidR="008B014B" w:rsidRPr="008B014B" w:rsidRDefault="008B014B" w:rsidP="008B014B">
            <w:r w:rsidRPr="008B014B">
              <w:rPr>
                <w:b/>
                <w:bCs/>
              </w:rPr>
              <w:t>Multi-domain knowledge mesh</w:t>
            </w:r>
          </w:p>
        </w:tc>
        <w:tc>
          <w:tcPr>
            <w:tcW w:w="0" w:type="auto"/>
            <w:vAlign w:val="center"/>
            <w:hideMark/>
          </w:tcPr>
          <w:p w14:paraId="33EB0789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5A8CD920" w14:textId="77777777" w:rsidR="008B014B" w:rsidRPr="008B014B" w:rsidRDefault="008B014B" w:rsidP="008B014B">
            <w:r w:rsidRPr="008B014B">
              <w:t>Very High</w:t>
            </w:r>
          </w:p>
        </w:tc>
        <w:tc>
          <w:tcPr>
            <w:tcW w:w="0" w:type="auto"/>
            <w:vAlign w:val="center"/>
            <w:hideMark/>
          </w:tcPr>
          <w:p w14:paraId="68728FF7" w14:textId="77777777" w:rsidR="008B014B" w:rsidRPr="008B014B" w:rsidRDefault="008B014B" w:rsidP="008B014B">
            <w:r w:rsidRPr="008B014B">
              <w:t>Patent pending</w:t>
            </w:r>
          </w:p>
        </w:tc>
        <w:tc>
          <w:tcPr>
            <w:tcW w:w="0" w:type="auto"/>
            <w:vAlign w:val="center"/>
            <w:hideMark/>
          </w:tcPr>
          <w:p w14:paraId="0E09F3CA" w14:textId="77777777" w:rsidR="008B014B" w:rsidRPr="008B014B" w:rsidRDefault="008B014B" w:rsidP="008B014B">
            <w:r w:rsidRPr="008B014B">
              <w:t>Strong</w:t>
            </w:r>
          </w:p>
        </w:tc>
      </w:tr>
      <w:tr w:rsidR="008B014B" w:rsidRPr="008B014B" w14:paraId="01E2D13F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821F" w14:textId="77777777" w:rsidR="008B014B" w:rsidRPr="008B014B" w:rsidRDefault="008B014B" w:rsidP="008B014B">
            <w:r w:rsidRPr="008B014B">
              <w:rPr>
                <w:b/>
                <w:bCs/>
              </w:rPr>
              <w:t>Cross-vertical AI reasoning</w:t>
            </w:r>
          </w:p>
        </w:tc>
        <w:tc>
          <w:tcPr>
            <w:tcW w:w="0" w:type="auto"/>
            <w:vAlign w:val="center"/>
            <w:hideMark/>
          </w:tcPr>
          <w:p w14:paraId="15C19DC1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3FCDBB52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52981A32" w14:textId="77777777" w:rsidR="008B014B" w:rsidRPr="008B014B" w:rsidRDefault="008B014B" w:rsidP="008B014B">
            <w:r w:rsidRPr="008B014B">
              <w:t>Trade secret</w:t>
            </w:r>
          </w:p>
        </w:tc>
        <w:tc>
          <w:tcPr>
            <w:tcW w:w="0" w:type="auto"/>
            <w:vAlign w:val="center"/>
            <w:hideMark/>
          </w:tcPr>
          <w:p w14:paraId="3031CF19" w14:textId="77777777" w:rsidR="008B014B" w:rsidRPr="008B014B" w:rsidRDefault="008B014B" w:rsidP="008B014B">
            <w:r w:rsidRPr="008B014B">
              <w:t>Medium</w:t>
            </w:r>
          </w:p>
        </w:tc>
      </w:tr>
      <w:tr w:rsidR="008B014B" w:rsidRPr="008B014B" w14:paraId="3CD67BB6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0539" w14:textId="77777777" w:rsidR="008B014B" w:rsidRPr="008B014B" w:rsidRDefault="008B014B" w:rsidP="008B014B">
            <w:r w:rsidRPr="008B014B">
              <w:rPr>
                <w:b/>
                <w:bCs/>
              </w:rPr>
              <w:t>Agent orchestration framework</w:t>
            </w:r>
          </w:p>
        </w:tc>
        <w:tc>
          <w:tcPr>
            <w:tcW w:w="0" w:type="auto"/>
            <w:vAlign w:val="center"/>
            <w:hideMark/>
          </w:tcPr>
          <w:p w14:paraId="180F436A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1C99ECB0" w14:textId="77777777" w:rsidR="008B014B" w:rsidRPr="008B014B" w:rsidRDefault="008B014B" w:rsidP="008B014B">
            <w:r w:rsidRPr="008B014B">
              <w:t>High</w:t>
            </w:r>
          </w:p>
        </w:tc>
        <w:tc>
          <w:tcPr>
            <w:tcW w:w="0" w:type="auto"/>
            <w:vAlign w:val="center"/>
            <w:hideMark/>
          </w:tcPr>
          <w:p w14:paraId="5819D1BC" w14:textId="77777777" w:rsidR="008B014B" w:rsidRPr="008B014B" w:rsidRDefault="008B014B" w:rsidP="008B014B">
            <w:r w:rsidRPr="008B014B">
              <w:t>Patent pending</w:t>
            </w:r>
          </w:p>
        </w:tc>
        <w:tc>
          <w:tcPr>
            <w:tcW w:w="0" w:type="auto"/>
            <w:vAlign w:val="center"/>
            <w:hideMark/>
          </w:tcPr>
          <w:p w14:paraId="7190032B" w14:textId="77777777" w:rsidR="008B014B" w:rsidRPr="008B014B" w:rsidRDefault="008B014B" w:rsidP="008B014B">
            <w:r w:rsidRPr="008B014B">
              <w:t>Strong</w:t>
            </w:r>
          </w:p>
        </w:tc>
      </w:tr>
      <w:tr w:rsidR="008B014B" w:rsidRPr="008B014B" w14:paraId="026179D3" w14:textId="77777777" w:rsidTr="001212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CEF6" w14:textId="77777777" w:rsidR="008B014B" w:rsidRPr="008B014B" w:rsidRDefault="008B014B" w:rsidP="008B014B">
            <w:r w:rsidRPr="008B014B">
              <w:rPr>
                <w:b/>
                <w:bCs/>
              </w:rPr>
              <w:t>Immutable audit architecture</w:t>
            </w:r>
          </w:p>
        </w:tc>
        <w:tc>
          <w:tcPr>
            <w:tcW w:w="0" w:type="auto"/>
            <w:vAlign w:val="center"/>
            <w:hideMark/>
          </w:tcPr>
          <w:p w14:paraId="4F945EAD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0A00EC3E" w14:textId="77777777" w:rsidR="008B014B" w:rsidRPr="008B014B" w:rsidRDefault="008B014B" w:rsidP="008B014B">
            <w:r w:rsidRPr="008B014B">
              <w:t>Medium</w:t>
            </w:r>
          </w:p>
        </w:tc>
        <w:tc>
          <w:tcPr>
            <w:tcW w:w="0" w:type="auto"/>
            <w:vAlign w:val="center"/>
            <w:hideMark/>
          </w:tcPr>
          <w:p w14:paraId="6073AE62" w14:textId="77777777" w:rsidR="008B014B" w:rsidRPr="008B014B" w:rsidRDefault="008B014B" w:rsidP="008B014B">
            <w:r w:rsidRPr="008B014B">
              <w:t>Patent pending</w:t>
            </w:r>
          </w:p>
        </w:tc>
        <w:tc>
          <w:tcPr>
            <w:tcW w:w="0" w:type="auto"/>
            <w:vAlign w:val="center"/>
            <w:hideMark/>
          </w:tcPr>
          <w:p w14:paraId="50F5D7B7" w14:textId="77777777" w:rsidR="008B014B" w:rsidRPr="008B014B" w:rsidRDefault="008B014B" w:rsidP="008B014B">
            <w:r w:rsidRPr="008B014B">
              <w:t>Medium</w:t>
            </w:r>
          </w:p>
        </w:tc>
      </w:tr>
    </w:tbl>
    <w:p w14:paraId="708B4E2B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Technical Differentiation Analysis</w:t>
      </w:r>
    </w:p>
    <w:p w14:paraId="2B42C282" w14:textId="77777777" w:rsidR="008B014B" w:rsidRPr="008B014B" w:rsidRDefault="008B014B" w:rsidP="008B014B">
      <w:r w:rsidRPr="008B014B">
        <w:rPr>
          <w:b/>
          <w:bCs/>
        </w:rPr>
        <w:t>Core Innovations:</w:t>
      </w:r>
    </w:p>
    <w:p w14:paraId="3B2CBB96" w14:textId="77777777" w:rsidR="008B014B" w:rsidRPr="008B014B" w:rsidRDefault="008B014B" w:rsidP="00791481">
      <w:pPr>
        <w:numPr>
          <w:ilvl w:val="0"/>
          <w:numId w:val="74"/>
        </w:numPr>
      </w:pPr>
      <w:r w:rsidRPr="008B014B">
        <w:rPr>
          <w:b/>
          <w:bCs/>
        </w:rPr>
        <w:t>Graph-native reasoning across domains:</w:t>
      </w:r>
      <w:r w:rsidRPr="008B014B">
        <w:t xml:space="preserve"> No direct competitors with similar cross-vertical approach</w:t>
      </w:r>
    </w:p>
    <w:p w14:paraId="3E253279" w14:textId="77777777" w:rsidR="008B014B" w:rsidRPr="008B014B" w:rsidRDefault="008B014B" w:rsidP="00791481">
      <w:pPr>
        <w:numPr>
          <w:ilvl w:val="0"/>
          <w:numId w:val="74"/>
        </w:numPr>
      </w:pPr>
      <w:r w:rsidRPr="008B014B">
        <w:rPr>
          <w:b/>
          <w:bCs/>
        </w:rPr>
        <w:t>AI agent orchestration with governance:</w:t>
      </w:r>
      <w:r w:rsidRPr="008B014B">
        <w:t xml:space="preserve"> Unique combination of autonomy and human oversight</w:t>
      </w:r>
    </w:p>
    <w:p w14:paraId="340E22A6" w14:textId="77777777" w:rsidR="008B014B" w:rsidRPr="008B014B" w:rsidRDefault="008B014B" w:rsidP="00791481">
      <w:pPr>
        <w:numPr>
          <w:ilvl w:val="0"/>
          <w:numId w:val="74"/>
        </w:numPr>
      </w:pPr>
      <w:r w:rsidRPr="008B014B">
        <w:rPr>
          <w:b/>
          <w:bCs/>
        </w:rPr>
        <w:t>Immutable decision audit trails:</w:t>
      </w:r>
      <w:r w:rsidRPr="008B014B">
        <w:t xml:space="preserve"> GxP-compliant transparency without performance impact</w:t>
      </w:r>
    </w:p>
    <w:p w14:paraId="1D541A37" w14:textId="77777777" w:rsidR="008B014B" w:rsidRPr="008B014B" w:rsidRDefault="008B014B" w:rsidP="00791481">
      <w:pPr>
        <w:numPr>
          <w:ilvl w:val="0"/>
          <w:numId w:val="74"/>
        </w:numPr>
      </w:pPr>
      <w:r w:rsidRPr="008B014B">
        <w:rPr>
          <w:b/>
          <w:bCs/>
        </w:rPr>
        <w:t>Modular platform architecture:</w:t>
      </w:r>
      <w:r w:rsidRPr="008B014B">
        <w:t xml:space="preserve"> True modularity enabling independent deployment and scaling</w:t>
      </w:r>
    </w:p>
    <w:p w14:paraId="3E7E76A3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23.2 AI/ML Capabilities Assessment [COMPREHENSIVE VALIDATION NEEDED]</w:t>
      </w:r>
    </w:p>
    <w:p w14:paraId="149A301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AI Ethics and Bias Assessment [BIAS TESTING FRAMEWORK REQUIRED]</w:t>
      </w:r>
    </w:p>
    <w:p w14:paraId="7A32E8BE" w14:textId="77777777" w:rsidR="008B014B" w:rsidRPr="008B014B" w:rsidRDefault="008B014B" w:rsidP="008B014B">
      <w:r w:rsidRPr="008B014B">
        <w:rPr>
          <w:b/>
          <w:bCs/>
        </w:rPr>
        <w:t>Fairness and Bias Mitigation:</w:t>
      </w:r>
      <w:r w:rsidRPr="008B014B">
        <w:t xml:space="preserve"> </w:t>
      </w:r>
      <w:r w:rsidRPr="008B014B">
        <w:rPr>
          <w:b/>
          <w:bCs/>
        </w:rPr>
        <w:t>[COMPREHENSIVE BIAS ANALYSIS NEEDED]</w:t>
      </w:r>
    </w:p>
    <w:p w14:paraId="0E17C8CC" w14:textId="77777777" w:rsidR="008B014B" w:rsidRPr="008B014B" w:rsidRDefault="008B014B" w:rsidP="00791481">
      <w:pPr>
        <w:numPr>
          <w:ilvl w:val="0"/>
          <w:numId w:val="75"/>
        </w:numPr>
      </w:pPr>
      <w:r w:rsidRPr="008B014B">
        <w:rPr>
          <w:b/>
          <w:bCs/>
        </w:rPr>
        <w:t>Training data diversity:</w:t>
      </w:r>
      <w:r w:rsidRPr="008B014B">
        <w:t xml:space="preserve"> </w:t>
      </w:r>
      <w:r w:rsidRPr="008B014B">
        <w:rPr>
          <w:b/>
          <w:bCs/>
        </w:rPr>
        <w:t>[DATA AUDIT REQUIRED]</w:t>
      </w:r>
    </w:p>
    <w:p w14:paraId="417EF2AE" w14:textId="77777777" w:rsidR="008B014B" w:rsidRPr="008B014B" w:rsidRDefault="008B014B" w:rsidP="00791481">
      <w:pPr>
        <w:numPr>
          <w:ilvl w:val="0"/>
          <w:numId w:val="75"/>
        </w:numPr>
      </w:pPr>
      <w:r w:rsidRPr="008B014B">
        <w:rPr>
          <w:b/>
          <w:bCs/>
        </w:rPr>
        <w:t>Bias detection testing:</w:t>
      </w:r>
      <w:r w:rsidRPr="008B014B">
        <w:t xml:space="preserve"> </w:t>
      </w:r>
      <w:r w:rsidRPr="008B014B">
        <w:rPr>
          <w:b/>
          <w:bCs/>
        </w:rPr>
        <w:t>[AUTOMATED TESTING FRAMEWORK NEEDED]</w:t>
      </w:r>
    </w:p>
    <w:p w14:paraId="3E30DC5F" w14:textId="77777777" w:rsidR="008B014B" w:rsidRPr="008B014B" w:rsidRDefault="008B014B" w:rsidP="00791481">
      <w:pPr>
        <w:numPr>
          <w:ilvl w:val="0"/>
          <w:numId w:val="75"/>
        </w:numPr>
      </w:pPr>
      <w:r w:rsidRPr="008B014B">
        <w:rPr>
          <w:b/>
          <w:bCs/>
        </w:rPr>
        <w:t>Human oversight requirements:</w:t>
      </w:r>
      <w:r w:rsidRPr="008B014B">
        <w:t xml:space="preserve"> </w:t>
      </w:r>
      <w:r w:rsidRPr="008B014B">
        <w:rPr>
          <w:b/>
          <w:bCs/>
        </w:rPr>
        <w:t>[GOVERNANCE FRAMEWORK ESTABLISHED]</w:t>
      </w:r>
    </w:p>
    <w:p w14:paraId="7382F636" w14:textId="77777777" w:rsidR="008B014B" w:rsidRPr="008B014B" w:rsidRDefault="008B014B" w:rsidP="00791481">
      <w:pPr>
        <w:numPr>
          <w:ilvl w:val="0"/>
          <w:numId w:val="75"/>
        </w:numPr>
      </w:pPr>
      <w:r w:rsidRPr="008B014B">
        <w:rPr>
          <w:b/>
          <w:bCs/>
        </w:rPr>
        <w:t>Explainability features:</w:t>
      </w:r>
      <w:r w:rsidRPr="008B014B">
        <w:t xml:space="preserve"> </w:t>
      </w:r>
      <w:r w:rsidRPr="008B014B">
        <w:rPr>
          <w:b/>
          <w:bCs/>
        </w:rPr>
        <w:t>[BASIC IMPLEMENTATION - ENHANCEMENT NEEDED]</w:t>
      </w:r>
    </w:p>
    <w:p w14:paraId="022C5D5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23.3 Security and Compliance Validation [FORMAL ASSESSMENTS REQUIRED]</w:t>
      </w:r>
    </w:p>
    <w:p w14:paraId="7B04D53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Security Architecture Review [PROFESSIONAL SECURITY ASSESSMENT NEEDED]</w:t>
      </w:r>
    </w:p>
    <w:p w14:paraId="0375D684" w14:textId="77777777" w:rsidR="008B014B" w:rsidRPr="008B014B" w:rsidRDefault="008B014B" w:rsidP="008B014B">
      <w:r w:rsidRPr="008B014B">
        <w:rPr>
          <w:b/>
          <w:bCs/>
        </w:rPr>
        <w:t>Third-Party Security Assessment:</w:t>
      </w:r>
      <w:r w:rsidRPr="008B014B">
        <w:t xml:space="preserve"> </w:t>
      </w:r>
      <w:r w:rsidRPr="008B014B">
        <w:rPr>
          <w:b/>
          <w:bCs/>
        </w:rPr>
        <w:t>[NO CURRENT ASSESSMENT]</w:t>
      </w:r>
    </w:p>
    <w:p w14:paraId="5AB33D79" w14:textId="77777777" w:rsidR="008B014B" w:rsidRPr="008B014B" w:rsidRDefault="008B014B" w:rsidP="00791481">
      <w:pPr>
        <w:numPr>
          <w:ilvl w:val="0"/>
          <w:numId w:val="76"/>
        </w:numPr>
      </w:pPr>
      <w:r w:rsidRPr="008B014B">
        <w:rPr>
          <w:b/>
          <w:bCs/>
        </w:rPr>
        <w:t>Testing firm:</w:t>
      </w:r>
      <w:r w:rsidRPr="008B014B">
        <w:t xml:space="preserve"> </w:t>
      </w:r>
      <w:r w:rsidRPr="008B014B">
        <w:rPr>
          <w:b/>
          <w:bCs/>
        </w:rPr>
        <w:t>[NOT YET ENGAGED]</w:t>
      </w:r>
    </w:p>
    <w:p w14:paraId="294A3BA7" w14:textId="77777777" w:rsidR="008B014B" w:rsidRPr="008B014B" w:rsidRDefault="008B014B" w:rsidP="00791481">
      <w:pPr>
        <w:numPr>
          <w:ilvl w:val="0"/>
          <w:numId w:val="76"/>
        </w:numPr>
      </w:pPr>
      <w:r w:rsidRPr="008B014B">
        <w:rPr>
          <w:b/>
          <w:bCs/>
        </w:rPr>
        <w:t>Assessment date:</w:t>
      </w:r>
      <w:r w:rsidRPr="008B014B">
        <w:t xml:space="preserve"> </w:t>
      </w:r>
      <w:r w:rsidRPr="008B014B">
        <w:rPr>
          <w:b/>
          <w:bCs/>
        </w:rPr>
        <w:t>[PENDING]</w:t>
      </w:r>
    </w:p>
    <w:p w14:paraId="1FDF3057" w14:textId="77777777" w:rsidR="008B014B" w:rsidRPr="008B014B" w:rsidRDefault="008B014B" w:rsidP="00791481">
      <w:pPr>
        <w:numPr>
          <w:ilvl w:val="0"/>
          <w:numId w:val="76"/>
        </w:numPr>
      </w:pPr>
      <w:r w:rsidRPr="008B014B">
        <w:rPr>
          <w:b/>
          <w:bCs/>
        </w:rPr>
        <w:t>Scope:</w:t>
      </w:r>
      <w:r w:rsidRPr="008B014B">
        <w:t xml:space="preserve"> </w:t>
      </w:r>
      <w:r w:rsidRPr="008B014B">
        <w:rPr>
          <w:b/>
          <w:bCs/>
        </w:rPr>
        <w:t>[TBD]</w:t>
      </w:r>
    </w:p>
    <w:p w14:paraId="504E35B3" w14:textId="77777777" w:rsidR="008B014B" w:rsidRPr="008B014B" w:rsidRDefault="008B014B" w:rsidP="00791481">
      <w:pPr>
        <w:numPr>
          <w:ilvl w:val="0"/>
          <w:numId w:val="76"/>
        </w:numPr>
      </w:pPr>
      <w:r w:rsidRPr="008B014B">
        <w:rPr>
          <w:b/>
          <w:bCs/>
        </w:rPr>
        <w:t>Critical findings:</w:t>
      </w:r>
      <w:r w:rsidRPr="008B014B">
        <w:t xml:space="preserve"> </w:t>
      </w:r>
      <w:r w:rsidRPr="008B014B">
        <w:rPr>
          <w:b/>
          <w:bCs/>
        </w:rPr>
        <w:t>[NO TESTING PERFORMED]</w:t>
      </w:r>
    </w:p>
    <w:p w14:paraId="636EE16D" w14:textId="77777777" w:rsidR="008B014B" w:rsidRPr="008B014B" w:rsidRDefault="008B014B" w:rsidP="00791481">
      <w:pPr>
        <w:numPr>
          <w:ilvl w:val="0"/>
          <w:numId w:val="76"/>
        </w:numPr>
      </w:pPr>
      <w:r w:rsidRPr="008B014B">
        <w:rPr>
          <w:b/>
          <w:bCs/>
        </w:rPr>
        <w:t>Overall security rating:</w:t>
      </w:r>
      <w:r w:rsidRPr="008B014B">
        <w:t xml:space="preserve"> </w:t>
      </w:r>
      <w:r w:rsidRPr="008B014B">
        <w:rPr>
          <w:b/>
          <w:bCs/>
        </w:rPr>
        <w:t>[NEEDS PROFESSIONAL ASSESSMENT]</w:t>
      </w:r>
    </w:p>
    <w:p w14:paraId="2FCB04C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lastRenderedPageBreak/>
        <w:t>Compliance Readiness Assessment [COMPLIANCE AUDIT REQUIRED]</w:t>
      </w:r>
    </w:p>
    <w:p w14:paraId="1A838C55" w14:textId="77777777" w:rsidR="008B014B" w:rsidRPr="008B014B" w:rsidRDefault="008B014B" w:rsidP="008B014B">
      <w:r w:rsidRPr="008B014B">
        <w:rPr>
          <w:b/>
          <w:bCs/>
        </w:rPr>
        <w:t>GDPR Compliance Assessment:</w:t>
      </w:r>
      <w:r w:rsidRPr="008B014B">
        <w:t xml:space="preserve"> </w:t>
      </w:r>
      <w:r w:rsidRPr="008B014B">
        <w:rPr>
          <w:b/>
          <w:bCs/>
        </w:rPr>
        <w:t>[BASIC COMPLIANCE - NEEDS PROFESSIONAL AUDIT]</w:t>
      </w:r>
    </w:p>
    <w:p w14:paraId="43AB4F47" w14:textId="77777777" w:rsidR="008B014B" w:rsidRPr="008B014B" w:rsidRDefault="008B014B" w:rsidP="00791481">
      <w:pPr>
        <w:numPr>
          <w:ilvl w:val="0"/>
          <w:numId w:val="77"/>
        </w:numPr>
      </w:pPr>
      <w:r w:rsidRPr="008B014B">
        <w:rPr>
          <w:b/>
          <w:bCs/>
        </w:rPr>
        <w:t>Data mapping:</w:t>
      </w:r>
      <w:r w:rsidRPr="008B014B">
        <w:t xml:space="preserve"> </w:t>
      </w:r>
      <w:r w:rsidRPr="008B014B">
        <w:rPr>
          <w:b/>
          <w:bCs/>
        </w:rPr>
        <w:t>[BASIC INVENTORY - NEEDS COMPREHENSIVE REVIEW]</w:t>
      </w:r>
    </w:p>
    <w:p w14:paraId="1E0D2BB0" w14:textId="77777777" w:rsidR="008B014B" w:rsidRPr="008B014B" w:rsidRDefault="008B014B" w:rsidP="00791481">
      <w:pPr>
        <w:numPr>
          <w:ilvl w:val="0"/>
          <w:numId w:val="77"/>
        </w:numPr>
      </w:pPr>
      <w:r w:rsidRPr="008B014B">
        <w:rPr>
          <w:b/>
          <w:bCs/>
        </w:rPr>
        <w:t>Privacy impact assessments:</w:t>
      </w:r>
      <w:r w:rsidRPr="008B014B">
        <w:t xml:space="preserve"> </w:t>
      </w:r>
      <w:r w:rsidRPr="008B014B">
        <w:rPr>
          <w:b/>
          <w:bCs/>
        </w:rPr>
        <w:t>[NOT FORMALLY COMPLETED]</w:t>
      </w:r>
    </w:p>
    <w:p w14:paraId="7A51D10E" w14:textId="77777777" w:rsidR="008B014B" w:rsidRPr="008B014B" w:rsidRDefault="008B014B" w:rsidP="00791481">
      <w:pPr>
        <w:numPr>
          <w:ilvl w:val="0"/>
          <w:numId w:val="77"/>
        </w:numPr>
      </w:pPr>
      <w:r w:rsidRPr="008B014B">
        <w:rPr>
          <w:b/>
          <w:bCs/>
        </w:rPr>
        <w:t>Data subject rights:</w:t>
      </w:r>
      <w:r w:rsidRPr="008B014B">
        <w:t xml:space="preserve"> </w:t>
      </w:r>
      <w:r w:rsidRPr="008B014B">
        <w:rPr>
          <w:b/>
          <w:bCs/>
        </w:rPr>
        <w:t>[BASIC IMPLEMENTATION - NEEDS ENHANCEMENT]</w:t>
      </w:r>
    </w:p>
    <w:p w14:paraId="2FCE0949" w14:textId="77777777" w:rsidR="008B014B" w:rsidRPr="008B014B" w:rsidRDefault="008B014B" w:rsidP="00791481">
      <w:pPr>
        <w:numPr>
          <w:ilvl w:val="0"/>
          <w:numId w:val="77"/>
        </w:numPr>
      </w:pPr>
      <w:r w:rsidRPr="008B014B">
        <w:rPr>
          <w:b/>
          <w:bCs/>
        </w:rPr>
        <w:t>Consent management:</w:t>
      </w:r>
      <w:r w:rsidRPr="008B014B">
        <w:t xml:space="preserve"> </w:t>
      </w:r>
      <w:r w:rsidRPr="008B014B">
        <w:rPr>
          <w:b/>
          <w:bCs/>
        </w:rPr>
        <w:t>[BASIC IMPLEMENTATION]</w:t>
      </w:r>
    </w:p>
    <w:p w14:paraId="0E471176" w14:textId="77777777" w:rsidR="008B014B" w:rsidRPr="008B014B" w:rsidRDefault="008B014B" w:rsidP="00791481">
      <w:pPr>
        <w:numPr>
          <w:ilvl w:val="0"/>
          <w:numId w:val="77"/>
        </w:numPr>
      </w:pPr>
      <w:r w:rsidRPr="008B014B">
        <w:rPr>
          <w:b/>
          <w:bCs/>
        </w:rPr>
        <w:t>Compliance score:</w:t>
      </w:r>
      <w:r w:rsidRPr="008B014B">
        <w:t xml:space="preserve"> </w:t>
      </w:r>
      <w:r w:rsidRPr="008B014B">
        <w:rPr>
          <w:b/>
          <w:bCs/>
        </w:rPr>
        <w:t>[NEEDS PROFESSIONAL ASSESSMENT]</w:t>
      </w:r>
    </w:p>
    <w:p w14:paraId="57758A79" w14:textId="77777777" w:rsidR="008B014B" w:rsidRPr="008B014B" w:rsidRDefault="00000000" w:rsidP="008B014B">
      <w:r>
        <w:pict w14:anchorId="10824F0A">
          <v:rect id="_x0000_i1048" style="width:0;height:1.5pt" o:hralign="center" o:hrstd="t" o:hr="t" fillcolor="#a0a0a0" stroked="f"/>
        </w:pict>
      </w:r>
    </w:p>
    <w:p w14:paraId="534E1D0C" w14:textId="0AA4B9DA" w:rsidR="008B014B" w:rsidRPr="008B014B" w:rsidRDefault="008B014B" w:rsidP="00755F0B">
      <w:pPr>
        <w:pStyle w:val="Heading1"/>
      </w:pPr>
      <w:bookmarkStart w:id="117" w:name="_Toc202341204"/>
      <w:commentRangeStart w:id="118"/>
      <w:r w:rsidRPr="008B014B">
        <w:t>24. Appendices</w:t>
      </w:r>
      <w:bookmarkEnd w:id="117"/>
      <w:r w:rsidR="00F448F3">
        <w:t xml:space="preserve"> (In progress)</w:t>
      </w:r>
      <w:commentRangeEnd w:id="118"/>
      <w:r w:rsidR="00830CB0">
        <w:rPr>
          <w:rStyle w:val="CommentReference"/>
          <w:rFonts w:asciiTheme="minorHAnsi" w:eastAsiaTheme="minorHAnsi" w:hAnsiTheme="minorHAnsi" w:cstheme="minorBidi"/>
          <w:color w:val="auto"/>
        </w:rPr>
        <w:commentReference w:id="118"/>
      </w:r>
    </w:p>
    <w:p w14:paraId="76BD2E1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Appendix A: Technical Architecture Diagrams [COMPREHENSIVE DIAGRAMS NEEDED]</w:t>
      </w:r>
    </w:p>
    <w:p w14:paraId="529D6B23" w14:textId="77777777" w:rsidR="008B014B" w:rsidRDefault="008B014B" w:rsidP="008B014B">
      <w:pPr>
        <w:rPr>
          <w:b/>
          <w:bCs/>
        </w:rPr>
      </w:pPr>
      <w:r w:rsidRPr="008B014B">
        <w:rPr>
          <w:b/>
          <w:bCs/>
        </w:rPr>
        <w:t>A.1 System Overview Diagram [DETAILED ARCHITECTURE DIAGRAMS TO BE COMPLETED]</w:t>
      </w:r>
    </w:p>
    <w:p w14:paraId="6BB5C614" w14:textId="77777777" w:rsidR="00325C8A" w:rsidRDefault="00325C8A" w:rsidP="008B014B">
      <w:pPr>
        <w:rPr>
          <w:b/>
          <w:bCs/>
        </w:rPr>
      </w:pPr>
    </w:p>
    <w:p w14:paraId="4D1C863C" w14:textId="3E37A7F9" w:rsidR="00325C8A" w:rsidRPr="008B014B" w:rsidRDefault="00325C8A" w:rsidP="008B014B">
      <w:pPr>
        <w:rPr>
          <w:b/>
          <w:bCs/>
        </w:rPr>
      </w:pPr>
      <w:r>
        <w:rPr>
          <w:noProof/>
        </w:rPr>
        <w:drawing>
          <wp:inline distT="0" distB="0" distL="0" distR="0" wp14:anchorId="7833C64F" wp14:editId="2658F1C6">
            <wp:extent cx="4705350" cy="2743200"/>
            <wp:effectExtent l="0" t="0" r="0" b="0"/>
            <wp:docPr id="688649842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9842" name="Picture 1" descr="A diagram of a software company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98E2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Appendix B: API Specifications [DETAILED API DOCUMENTATION REQUIRED]</w:t>
      </w:r>
    </w:p>
    <w:p w14:paraId="4A6FD93D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B.1 Core Entity Data Models [COMPREHENSIVE DATA MODELS NEEDED]</w:t>
      </w:r>
    </w:p>
    <w:p w14:paraId="3FEDC969" w14:textId="77777777" w:rsidR="008B014B" w:rsidRPr="008B014B" w:rsidRDefault="008B014B" w:rsidP="008B014B">
      <w:r w:rsidRPr="008B014B">
        <w:rPr>
          <w:b/>
          <w:bCs/>
        </w:rPr>
        <w:t>Entity Schema:</w:t>
      </w:r>
      <w:r w:rsidRPr="008B014B">
        <w:t xml:space="preserve"> </w:t>
      </w:r>
      <w:r w:rsidRPr="008B014B">
        <w:rPr>
          <w:b/>
          <w:bCs/>
        </w:rPr>
        <w:t>[BASIC SCHEMA - DETAILED SPECIFICATIONS NEEDED]</w:t>
      </w:r>
    </w:p>
    <w:p w14:paraId="2054893A" w14:textId="77777777" w:rsidR="008B014B" w:rsidRPr="008B014B" w:rsidRDefault="008B014B" w:rsidP="008B014B">
      <w:proofErr w:type="spellStart"/>
      <w:r w:rsidRPr="008B014B">
        <w:t>json</w:t>
      </w:r>
      <w:proofErr w:type="spellEnd"/>
    </w:p>
    <w:p w14:paraId="662145DE" w14:textId="77777777" w:rsidR="008B014B" w:rsidRPr="008B014B" w:rsidRDefault="008B014B" w:rsidP="008B014B">
      <w:r w:rsidRPr="008B014B">
        <w:t>{</w:t>
      </w:r>
    </w:p>
    <w:p w14:paraId="258240A6" w14:textId="77777777" w:rsidR="008B014B" w:rsidRPr="008B014B" w:rsidRDefault="008B014B" w:rsidP="008B014B">
      <w:r w:rsidRPr="008B014B">
        <w:t xml:space="preserve">  "Entity</w:t>
      </w:r>
      <w:proofErr w:type="gramStart"/>
      <w:r w:rsidRPr="008B014B">
        <w:t>": {</w:t>
      </w:r>
      <w:proofErr w:type="gramEnd"/>
    </w:p>
    <w:p w14:paraId="10F6E278" w14:textId="77777777" w:rsidR="008B014B" w:rsidRPr="008B014B" w:rsidRDefault="008B014B" w:rsidP="008B014B">
      <w:r w:rsidRPr="008B014B">
        <w:lastRenderedPageBreak/>
        <w:t xml:space="preserve">    "type": "object",</w:t>
      </w:r>
    </w:p>
    <w:p w14:paraId="6A5AD7FA" w14:textId="77777777" w:rsidR="008B014B" w:rsidRPr="008B014B" w:rsidRDefault="008B014B" w:rsidP="008B014B">
      <w:r w:rsidRPr="008B014B">
        <w:t xml:space="preserve">    "properties</w:t>
      </w:r>
      <w:proofErr w:type="gramStart"/>
      <w:r w:rsidRPr="008B014B">
        <w:t>": {</w:t>
      </w:r>
      <w:proofErr w:type="gramEnd"/>
    </w:p>
    <w:p w14:paraId="3A1C8F7A" w14:textId="77777777" w:rsidR="008B014B" w:rsidRPr="008B014B" w:rsidRDefault="008B014B" w:rsidP="008B014B">
      <w:r w:rsidRPr="008B014B">
        <w:t xml:space="preserve">      "id</w:t>
      </w:r>
      <w:proofErr w:type="gramStart"/>
      <w:r w:rsidRPr="008B014B">
        <w:t>": {</w:t>
      </w:r>
      <w:proofErr w:type="gramEnd"/>
      <w:r w:rsidRPr="008B014B">
        <w:t>"type": "string", "format": "</w:t>
      </w:r>
      <w:proofErr w:type="spellStart"/>
      <w:proofErr w:type="gramStart"/>
      <w:r w:rsidRPr="008B014B">
        <w:t>uuid</w:t>
      </w:r>
      <w:proofErr w:type="spellEnd"/>
      <w:r w:rsidRPr="008B014B">
        <w:t>"}</w:t>
      </w:r>
      <w:proofErr w:type="gramEnd"/>
      <w:r w:rsidRPr="008B014B">
        <w:t>,</w:t>
      </w:r>
    </w:p>
    <w:p w14:paraId="74B9063F" w14:textId="77777777" w:rsidR="008B014B" w:rsidRPr="008B014B" w:rsidRDefault="008B014B" w:rsidP="008B014B">
      <w:r w:rsidRPr="008B014B">
        <w:t xml:space="preserve">      "type</w:t>
      </w:r>
      <w:proofErr w:type="gramStart"/>
      <w:r w:rsidRPr="008B014B">
        <w:t>": {</w:t>
      </w:r>
      <w:proofErr w:type="gramEnd"/>
      <w:r w:rsidRPr="008B014B">
        <w:t>"type": "string", "</w:t>
      </w:r>
      <w:proofErr w:type="spellStart"/>
      <w:r w:rsidRPr="008B014B">
        <w:t>enum</w:t>
      </w:r>
      <w:proofErr w:type="spellEnd"/>
      <w:r w:rsidRPr="008B014B">
        <w:t>": ["compound", "target", "patient", "site</w:t>
      </w:r>
      <w:proofErr w:type="gramStart"/>
      <w:r w:rsidRPr="008B014B">
        <w:t>"]}</w:t>
      </w:r>
      <w:proofErr w:type="gramEnd"/>
      <w:r w:rsidRPr="008B014B">
        <w:t>,</w:t>
      </w:r>
    </w:p>
    <w:p w14:paraId="7931914D" w14:textId="77777777" w:rsidR="008B014B" w:rsidRPr="008B014B" w:rsidRDefault="008B014B" w:rsidP="008B014B">
      <w:r w:rsidRPr="008B014B">
        <w:t xml:space="preserve">      "attributes</w:t>
      </w:r>
      <w:proofErr w:type="gramStart"/>
      <w:r w:rsidRPr="008B014B">
        <w:t>": {</w:t>
      </w:r>
      <w:proofErr w:type="gramEnd"/>
      <w:r w:rsidRPr="008B014B">
        <w:t>"type": "</w:t>
      </w:r>
      <w:proofErr w:type="gramStart"/>
      <w:r w:rsidRPr="008B014B">
        <w:t>object"}</w:t>
      </w:r>
      <w:proofErr w:type="gramEnd"/>
      <w:r w:rsidRPr="008B014B">
        <w:t>,</w:t>
      </w:r>
    </w:p>
    <w:p w14:paraId="7DA01EE5" w14:textId="77777777" w:rsidR="008B014B" w:rsidRPr="008B014B" w:rsidRDefault="008B014B" w:rsidP="008B014B">
      <w:r w:rsidRPr="008B014B">
        <w:t xml:space="preserve">      "relationships</w:t>
      </w:r>
      <w:proofErr w:type="gramStart"/>
      <w:r w:rsidRPr="008B014B">
        <w:t>": {</w:t>
      </w:r>
      <w:proofErr w:type="gramEnd"/>
      <w:r w:rsidRPr="008B014B">
        <w:t>"type": "array", "items</w:t>
      </w:r>
      <w:proofErr w:type="gramStart"/>
      <w:r w:rsidRPr="008B014B">
        <w:t>": {</w:t>
      </w:r>
      <w:proofErr w:type="gramEnd"/>
      <w:r w:rsidRPr="008B014B">
        <w:t>"$ref"</w:t>
      </w:r>
      <w:proofErr w:type="gramStart"/>
      <w:r w:rsidRPr="008B014B">
        <w:t>: "#</w:t>
      </w:r>
      <w:proofErr w:type="gramEnd"/>
      <w:r w:rsidRPr="008B014B">
        <w:t>/</w:t>
      </w:r>
      <w:proofErr w:type="gramStart"/>
      <w:r w:rsidRPr="008B014B">
        <w:t>Relationship"}}</w:t>
      </w:r>
      <w:proofErr w:type="gramEnd"/>
    </w:p>
    <w:p w14:paraId="02CE3500" w14:textId="77777777" w:rsidR="008B014B" w:rsidRPr="008B014B" w:rsidRDefault="008B014B" w:rsidP="008B014B">
      <w:r w:rsidRPr="008B014B">
        <w:t xml:space="preserve">    }</w:t>
      </w:r>
    </w:p>
    <w:p w14:paraId="3BD3F394" w14:textId="77777777" w:rsidR="008B014B" w:rsidRPr="008B014B" w:rsidRDefault="008B014B" w:rsidP="008B014B">
      <w:r w:rsidRPr="008B014B">
        <w:t xml:space="preserve">  }</w:t>
      </w:r>
    </w:p>
    <w:p w14:paraId="4D343F8C" w14:textId="77777777" w:rsidR="008B014B" w:rsidRPr="008B014B" w:rsidRDefault="008B014B" w:rsidP="008B014B">
      <w:r w:rsidRPr="008B014B">
        <w:t>}</w:t>
      </w:r>
    </w:p>
    <w:p w14:paraId="6876B2F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Appendix C: Performance Benchmarks [COMPREHENSIVE TESTING RESULTS NEEDED]</w:t>
      </w:r>
    </w:p>
    <w:p w14:paraId="2CBD07D9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C.1 Load Testing Results [NO CURRENT DATA - TESTING REQUIRED]</w:t>
      </w:r>
    </w:p>
    <w:p w14:paraId="6AE2E04D" w14:textId="77777777" w:rsidR="008B014B" w:rsidRPr="008B014B" w:rsidRDefault="008B014B" w:rsidP="008B014B">
      <w:r w:rsidRPr="008B014B">
        <w:rPr>
          <w:b/>
          <w:bCs/>
        </w:rPr>
        <w:t>API Performance Testing:</w:t>
      </w:r>
      <w:r w:rsidRPr="008B014B">
        <w:t xml:space="preserve"> </w:t>
      </w:r>
      <w:r w:rsidRPr="008B014B">
        <w:rPr>
          <w:b/>
          <w:bCs/>
        </w:rPr>
        <w:t>[TESTING FRAMEWORK TO BE IMPLEMENTED]</w:t>
      </w:r>
    </w:p>
    <w:p w14:paraId="1CC3ED53" w14:textId="66EEEB19" w:rsidR="008B014B" w:rsidRPr="008B014B" w:rsidRDefault="008B014B" w:rsidP="008B014B">
      <w:del w:id="120" w:author="George Brunner" w:date="2025-08-06T13:26:00Z" w16du:dateUtc="2025-08-06T17:26:00Z">
        <w:r w:rsidRPr="008B014B" w:rsidDel="004174DA">
          <w:delText>yaml</w:delText>
        </w:r>
      </w:del>
      <w:ins w:id="121" w:author="George Brunner" w:date="2025-08-06T13:26:00Z" w16du:dateUtc="2025-08-06T17:26:00Z">
        <w:r w:rsidR="004174DA">
          <w:t xml:space="preserve"> </w:t>
        </w:r>
      </w:ins>
    </w:p>
    <w:p w14:paraId="23744CAA" w14:textId="77777777" w:rsidR="008B014B" w:rsidRPr="008B014B" w:rsidRDefault="008B014B" w:rsidP="008B014B">
      <w:proofErr w:type="spellStart"/>
      <w:r w:rsidRPr="008B014B">
        <w:t>test_configuration</w:t>
      </w:r>
      <w:proofErr w:type="spellEnd"/>
      <w:r w:rsidRPr="008B014B">
        <w:t>:</w:t>
      </w:r>
    </w:p>
    <w:p w14:paraId="3FADE27C" w14:textId="77777777" w:rsidR="008B014B" w:rsidRPr="008B014B" w:rsidRDefault="008B014B" w:rsidP="008B014B">
      <w:r w:rsidRPr="008B014B">
        <w:t xml:space="preserve">  duration: "[TESTING PLAN NEEDED]"</w:t>
      </w:r>
    </w:p>
    <w:p w14:paraId="0CD688E4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concurrent_users</w:t>
      </w:r>
      <w:proofErr w:type="spellEnd"/>
      <w:r w:rsidRPr="008B014B">
        <w:t>: "[TARGET TO BE DEFINED]"</w:t>
      </w:r>
    </w:p>
    <w:p w14:paraId="1D4E3E24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ramp_up_time</w:t>
      </w:r>
      <w:proofErr w:type="spellEnd"/>
      <w:r w:rsidRPr="008B014B">
        <w:t>: "[TESTING STRATEGY REQUIRED]"</w:t>
      </w:r>
    </w:p>
    <w:p w14:paraId="5DB29E1A" w14:textId="77777777" w:rsidR="008B014B" w:rsidRPr="008B014B" w:rsidRDefault="008B014B" w:rsidP="008B014B"/>
    <w:p w14:paraId="28684009" w14:textId="77777777" w:rsidR="008B014B" w:rsidRPr="008B014B" w:rsidRDefault="008B014B" w:rsidP="008B014B">
      <w:r w:rsidRPr="008B014B">
        <w:t>results:</w:t>
      </w:r>
    </w:p>
    <w:p w14:paraId="426D6506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requests_per_second</w:t>
      </w:r>
      <w:proofErr w:type="spellEnd"/>
      <w:r w:rsidRPr="008B014B">
        <w:t>: "[NEEDS MEASUREMENT]"</w:t>
      </w:r>
    </w:p>
    <w:p w14:paraId="79C96327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average_response_time</w:t>
      </w:r>
      <w:proofErr w:type="spellEnd"/>
      <w:r w:rsidRPr="008B014B">
        <w:t>: "[NEEDS TESTING]"</w:t>
      </w:r>
    </w:p>
    <w:p w14:paraId="3DEDD66A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error_rate</w:t>
      </w:r>
      <w:proofErr w:type="spellEnd"/>
      <w:r w:rsidRPr="008B014B">
        <w:t>: "[NEEDS VALIDATION]"</w:t>
      </w:r>
    </w:p>
    <w:p w14:paraId="6847751A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Appendix D: Security Assessments [SECURITY VALIDATION REQUIRED]</w:t>
      </w:r>
    </w:p>
    <w:p w14:paraId="1864430F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D.1 Penetration Testing Results [NO CURRENT ASSESSMENT]</w:t>
      </w:r>
    </w:p>
    <w:p w14:paraId="596D5D68" w14:textId="77777777" w:rsidR="008B014B" w:rsidRPr="008B014B" w:rsidRDefault="008B014B" w:rsidP="008B014B">
      <w:r w:rsidRPr="008B014B">
        <w:rPr>
          <w:b/>
          <w:bCs/>
        </w:rPr>
        <w:t>Third-Party Security Assessment:</w:t>
      </w:r>
      <w:r w:rsidRPr="008B014B">
        <w:t xml:space="preserve"> </w:t>
      </w:r>
      <w:r w:rsidRPr="008B014B">
        <w:rPr>
          <w:b/>
          <w:bCs/>
        </w:rPr>
        <w:t>[PROFESSIONAL ASSESSMENT NEEDED]</w:t>
      </w:r>
    </w:p>
    <w:p w14:paraId="53A53925" w14:textId="77777777" w:rsidR="008B014B" w:rsidRPr="008B014B" w:rsidRDefault="008B014B" w:rsidP="00791481">
      <w:pPr>
        <w:numPr>
          <w:ilvl w:val="0"/>
          <w:numId w:val="78"/>
        </w:numPr>
      </w:pPr>
      <w:r w:rsidRPr="008B014B">
        <w:rPr>
          <w:b/>
          <w:bCs/>
        </w:rPr>
        <w:t>Testing firm:</w:t>
      </w:r>
      <w:r w:rsidRPr="008B014B">
        <w:t xml:space="preserve"> </w:t>
      </w:r>
      <w:r w:rsidRPr="008B014B">
        <w:rPr>
          <w:b/>
          <w:bCs/>
        </w:rPr>
        <w:t>[VENDOR SELECTION REQUIRED]</w:t>
      </w:r>
    </w:p>
    <w:p w14:paraId="048E1C88" w14:textId="77777777" w:rsidR="008B014B" w:rsidRPr="008B014B" w:rsidRDefault="008B014B" w:rsidP="00791481">
      <w:pPr>
        <w:numPr>
          <w:ilvl w:val="0"/>
          <w:numId w:val="78"/>
        </w:numPr>
      </w:pPr>
      <w:r w:rsidRPr="008B014B">
        <w:rPr>
          <w:b/>
          <w:bCs/>
        </w:rPr>
        <w:t>Assessment scope:</w:t>
      </w:r>
      <w:r w:rsidRPr="008B014B">
        <w:t xml:space="preserve"> </w:t>
      </w:r>
      <w:r w:rsidRPr="008B014B">
        <w:rPr>
          <w:b/>
          <w:bCs/>
        </w:rPr>
        <w:t>[SECURITY TESTING PLAN NEEDED]</w:t>
      </w:r>
    </w:p>
    <w:p w14:paraId="5AE949F2" w14:textId="77777777" w:rsidR="008B014B" w:rsidRPr="008B014B" w:rsidRDefault="008B014B" w:rsidP="00791481">
      <w:pPr>
        <w:numPr>
          <w:ilvl w:val="0"/>
          <w:numId w:val="78"/>
        </w:numPr>
      </w:pPr>
      <w:r w:rsidRPr="008B014B">
        <w:rPr>
          <w:b/>
          <w:bCs/>
        </w:rPr>
        <w:t>Findings:</w:t>
      </w:r>
      <w:r w:rsidRPr="008B014B">
        <w:t xml:space="preserve"> </w:t>
      </w:r>
      <w:r w:rsidRPr="008B014B">
        <w:rPr>
          <w:b/>
          <w:bCs/>
        </w:rPr>
        <w:t>[AWAITING PROFESSIONAL ASSESSMENT]</w:t>
      </w:r>
    </w:p>
    <w:p w14:paraId="42C6C020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Appendix E: Partnership Agreements [PARTNERSHIP FRAMEWORK DOCUMENTATION]</w:t>
      </w:r>
    </w:p>
    <w:p w14:paraId="5DC56516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lastRenderedPageBreak/>
        <w:t>E.1 Partnership Framework Templates [LEGAL FRAMEWORK TO BE COMPLETED]</w:t>
      </w:r>
    </w:p>
    <w:p w14:paraId="78C3F88C" w14:textId="77777777" w:rsidR="008B014B" w:rsidRPr="008B014B" w:rsidRDefault="008B014B" w:rsidP="008B014B">
      <w:r w:rsidRPr="008B014B">
        <w:rPr>
          <w:b/>
          <w:bCs/>
        </w:rPr>
        <w:t>Revenue Sharing Agreement Template:</w:t>
      </w:r>
      <w:r w:rsidRPr="008B014B">
        <w:t xml:space="preserve"> </w:t>
      </w:r>
      <w:r w:rsidRPr="008B014B">
        <w:rPr>
          <w:b/>
          <w:bCs/>
        </w:rPr>
        <w:t>[LEGAL TEMPLATES NEEDED]</w:t>
      </w:r>
    </w:p>
    <w:p w14:paraId="112300DB" w14:textId="76BE187A" w:rsidR="008B014B" w:rsidRPr="008B014B" w:rsidRDefault="008B014B" w:rsidP="008B014B">
      <w:del w:id="122" w:author="George Brunner" w:date="2025-08-06T13:26:00Z" w16du:dateUtc="2025-08-06T17:26:00Z">
        <w:r w:rsidRPr="008B014B" w:rsidDel="004174DA">
          <w:delText>yaml</w:delText>
        </w:r>
      </w:del>
      <w:ins w:id="123" w:author="George Brunner" w:date="2025-08-06T13:26:00Z" w16du:dateUtc="2025-08-06T17:26:00Z">
        <w:r w:rsidR="004174DA">
          <w:t xml:space="preserve"> </w:t>
        </w:r>
      </w:ins>
    </w:p>
    <w:p w14:paraId="06E49DEA" w14:textId="77777777" w:rsidR="008B014B" w:rsidRPr="008B014B" w:rsidRDefault="008B014B" w:rsidP="008B014B">
      <w:r w:rsidRPr="008B014B">
        <w:rPr>
          <w:i/>
          <w:iCs/>
        </w:rPr>
        <w:t># Standard Partnership Terms [LEGAL REVIEW REQUIRED]</w:t>
      </w:r>
    </w:p>
    <w:p w14:paraId="0B8AD102" w14:textId="77777777" w:rsidR="008B014B" w:rsidRPr="008B014B" w:rsidRDefault="008B014B" w:rsidP="008B014B">
      <w:proofErr w:type="spellStart"/>
      <w:r w:rsidRPr="008B014B">
        <w:t>revenue_sharing</w:t>
      </w:r>
      <w:proofErr w:type="spellEnd"/>
      <w:r w:rsidRPr="008B014B">
        <w:t>:</w:t>
      </w:r>
    </w:p>
    <w:p w14:paraId="6780F9A3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partner_percentage</w:t>
      </w:r>
      <w:proofErr w:type="spellEnd"/>
      <w:r w:rsidRPr="008B014B">
        <w:t>: "30-70% based on involvement level [TERMS TO BE FINALIZED]"</w:t>
      </w:r>
    </w:p>
    <w:p w14:paraId="59F5E018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payment_terms</w:t>
      </w:r>
      <w:proofErr w:type="spellEnd"/>
      <w:r w:rsidRPr="008B014B">
        <w:t>: "Monthly via automated revenue distribution [SYSTEM TO BE BUILT]"</w:t>
      </w:r>
    </w:p>
    <w:p w14:paraId="48A2D88D" w14:textId="77777777" w:rsidR="008B014B" w:rsidRPr="008B014B" w:rsidRDefault="008B014B" w:rsidP="008B014B">
      <w:r w:rsidRPr="008B014B">
        <w:t xml:space="preserve">  </w:t>
      </w:r>
      <w:proofErr w:type="spellStart"/>
      <w:r w:rsidRPr="008B014B">
        <w:t>minimum_guarantees</w:t>
      </w:r>
      <w:proofErr w:type="spellEnd"/>
      <w:r w:rsidRPr="008B014B">
        <w:t>: "$100K-$500K annual based on market size [MARKET VALIDATION NEEDED]"</w:t>
      </w:r>
    </w:p>
    <w:p w14:paraId="2A5A7F4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Appendix F: Financial Models [COMPREHENSIVE FINANCIAL MODELING REQUIRED]</w:t>
      </w:r>
    </w:p>
    <w:p w14:paraId="6CD18967" w14:textId="77777777" w:rsidR="008B014B" w:rsidRPr="008B014B" w:rsidRDefault="008B014B" w:rsidP="008B014B">
      <w:pPr>
        <w:rPr>
          <w:b/>
          <w:bCs/>
        </w:rPr>
      </w:pPr>
      <w:r w:rsidRPr="008B014B">
        <w:rPr>
          <w:b/>
          <w:bCs/>
        </w:rPr>
        <w:t>F.1 Unit Economics Calculations [FINANCIAL ANALYSIS TO BE COMPLETED]</w:t>
      </w:r>
    </w:p>
    <w:p w14:paraId="3D91209D" w14:textId="77777777" w:rsidR="008B014B" w:rsidRPr="008B014B" w:rsidRDefault="008B014B" w:rsidP="008B014B">
      <w:r w:rsidRPr="008B014B">
        <w:rPr>
          <w:b/>
          <w:bCs/>
        </w:rPr>
        <w:t>Customer Lifetime Value (LTV) Analysis:</w:t>
      </w:r>
      <w:r w:rsidRPr="008B014B">
        <w:t xml:space="preserve"> </w:t>
      </w:r>
      <w:r w:rsidRPr="008B014B">
        <w:rPr>
          <w:b/>
          <w:bCs/>
        </w:rPr>
        <w:t>[MARKET DATA REQUIRED]</w:t>
      </w:r>
    </w:p>
    <w:p w14:paraId="039D0BF8" w14:textId="75BDEDB6" w:rsidR="008B014B" w:rsidRPr="008B014B" w:rsidRDefault="008B014B" w:rsidP="008B014B">
      <w:del w:id="124" w:author="George Brunner" w:date="2025-08-06T13:26:00Z" w16du:dateUtc="2025-08-06T17:26:00Z">
        <w:r w:rsidRPr="008B014B" w:rsidDel="004174DA">
          <w:delText>yaml</w:delText>
        </w:r>
      </w:del>
      <w:ins w:id="125" w:author="George Brunner" w:date="2025-08-06T13:26:00Z" w16du:dateUtc="2025-08-06T17:26:00Z">
        <w:r w:rsidR="004174DA">
          <w:t xml:space="preserve"> </w:t>
        </w:r>
      </w:ins>
    </w:p>
    <w:p w14:paraId="3AE0CFE8" w14:textId="77777777" w:rsidR="008B014B" w:rsidRPr="008B014B" w:rsidRDefault="008B014B" w:rsidP="008B014B">
      <w:r w:rsidRPr="008B014B">
        <w:rPr>
          <w:i/>
          <w:iCs/>
        </w:rPr>
        <w:t># LTV Calculation Components [MARKET VALIDATION NEEDED]</w:t>
      </w:r>
    </w:p>
    <w:p w14:paraId="5D94D491" w14:textId="77777777" w:rsidR="008B014B" w:rsidRPr="008B014B" w:rsidRDefault="008B014B" w:rsidP="008B014B">
      <w:proofErr w:type="spellStart"/>
      <w:r w:rsidRPr="008B014B">
        <w:t>annual_contract_value</w:t>
      </w:r>
      <w:proofErr w:type="spellEnd"/>
      <w:r w:rsidRPr="008B014B">
        <w:t>: "[PRICING RESEARCH REQUIRED]"</w:t>
      </w:r>
    </w:p>
    <w:p w14:paraId="31AB9DFC" w14:textId="77777777" w:rsidR="008B014B" w:rsidRPr="008B014B" w:rsidRDefault="008B014B" w:rsidP="008B014B">
      <w:proofErr w:type="spellStart"/>
      <w:r w:rsidRPr="008B014B">
        <w:t>gross_margin</w:t>
      </w:r>
      <w:proofErr w:type="spellEnd"/>
      <w:r w:rsidRPr="008B014B">
        <w:t>: "[COST ANALYSIS NEEDED]"</w:t>
      </w:r>
    </w:p>
    <w:p w14:paraId="1FD8A830" w14:textId="77777777" w:rsidR="008B014B" w:rsidRPr="008B014B" w:rsidRDefault="008B014B" w:rsidP="008B014B">
      <w:proofErr w:type="spellStart"/>
      <w:r w:rsidRPr="008B014B">
        <w:t>retention_rate</w:t>
      </w:r>
      <w:proofErr w:type="spellEnd"/>
      <w:r w:rsidRPr="008B014B">
        <w:t>: "[CUSTOMER DATA REQUIRED]"</w:t>
      </w:r>
    </w:p>
    <w:p w14:paraId="55B8F288" w14:textId="77777777" w:rsidR="008B014B" w:rsidRPr="008B014B" w:rsidRDefault="008B014B" w:rsidP="008B014B">
      <w:proofErr w:type="spellStart"/>
      <w:r w:rsidRPr="008B014B">
        <w:t>expansion_rate</w:t>
      </w:r>
      <w:proofErr w:type="spellEnd"/>
      <w:r w:rsidRPr="008B014B">
        <w:t>: "[UPSELL DATA NEEDED]"</w:t>
      </w:r>
    </w:p>
    <w:p w14:paraId="333D34FB" w14:textId="77777777" w:rsidR="008B014B" w:rsidRPr="008B014B" w:rsidRDefault="00000000" w:rsidP="008B014B">
      <w:r>
        <w:pict w14:anchorId="721EFDA2">
          <v:rect id="_x0000_i1049" style="width:0;height:1.5pt" o:hralign="center" o:hrstd="t" o:hr="t" fillcolor="#a0a0a0" stroked="f"/>
        </w:pict>
      </w:r>
    </w:p>
    <w:p w14:paraId="4E265866" w14:textId="77777777" w:rsidR="008B014B" w:rsidRPr="008B014B" w:rsidRDefault="008B014B" w:rsidP="008B014B">
      <w:pPr>
        <w:rPr>
          <w:b/>
          <w:bCs/>
        </w:rPr>
      </w:pPr>
      <w:commentRangeStart w:id="126"/>
      <w:r w:rsidRPr="008B014B">
        <w:rPr>
          <w:b/>
          <w:bCs/>
        </w:rPr>
        <w:t>Document Information</w:t>
      </w:r>
      <w:commentRangeEnd w:id="126"/>
      <w:r w:rsidR="003E11E9" w:rsidRPr="008B014B">
        <w:rPr>
          <w:rStyle w:val="CommentReference"/>
          <w:b/>
          <w:bCs/>
          <w:sz w:val="22"/>
          <w:szCs w:val="22"/>
        </w:rPr>
        <w:commentReference w:id="126"/>
      </w:r>
    </w:p>
    <w:p w14:paraId="301A2B61" w14:textId="77777777" w:rsidR="008B014B" w:rsidRPr="008B014B" w:rsidRDefault="008B014B" w:rsidP="008B014B">
      <w:r w:rsidRPr="008B014B">
        <w:rPr>
          <w:b/>
          <w:bCs/>
        </w:rPr>
        <w:t>Document Control:</w:t>
      </w:r>
    </w:p>
    <w:p w14:paraId="76FEF869" w14:textId="77777777" w:rsidR="008B014B" w:rsidRPr="008B014B" w:rsidRDefault="008B014B" w:rsidP="00791481">
      <w:pPr>
        <w:numPr>
          <w:ilvl w:val="0"/>
          <w:numId w:val="79"/>
        </w:numPr>
      </w:pPr>
      <w:r w:rsidRPr="008B014B">
        <w:rPr>
          <w:b/>
          <w:bCs/>
        </w:rPr>
        <w:t>Version:</w:t>
      </w:r>
      <w:r w:rsidRPr="008B014B">
        <w:t xml:space="preserve"> 3.0</w:t>
      </w:r>
    </w:p>
    <w:p w14:paraId="2E8CBB9F" w14:textId="77777777" w:rsidR="008B014B" w:rsidRPr="008B014B" w:rsidRDefault="008B014B" w:rsidP="00791481">
      <w:pPr>
        <w:numPr>
          <w:ilvl w:val="0"/>
          <w:numId w:val="79"/>
        </w:numPr>
      </w:pPr>
      <w:r w:rsidRPr="008B014B">
        <w:rPr>
          <w:b/>
          <w:bCs/>
        </w:rPr>
        <w:t>Classification:</w:t>
      </w:r>
      <w:r w:rsidRPr="008B014B">
        <w:t xml:space="preserve"> Confidential</w:t>
      </w:r>
    </w:p>
    <w:p w14:paraId="680696C1" w14:textId="77777777" w:rsidR="008B014B" w:rsidRPr="008B014B" w:rsidRDefault="008B014B" w:rsidP="00791481">
      <w:pPr>
        <w:numPr>
          <w:ilvl w:val="0"/>
          <w:numId w:val="79"/>
        </w:numPr>
      </w:pPr>
      <w:r w:rsidRPr="008B014B">
        <w:rPr>
          <w:b/>
          <w:bCs/>
        </w:rPr>
        <w:t>Last Updated:</w:t>
      </w:r>
      <w:r w:rsidRPr="008B014B">
        <w:t xml:space="preserve"> July 2025</w:t>
      </w:r>
    </w:p>
    <w:p w14:paraId="5FD25BB4" w14:textId="77777777" w:rsidR="008B014B" w:rsidRPr="008B014B" w:rsidRDefault="008B014B" w:rsidP="00791481">
      <w:pPr>
        <w:numPr>
          <w:ilvl w:val="0"/>
          <w:numId w:val="79"/>
        </w:numPr>
      </w:pPr>
      <w:r w:rsidRPr="008B014B">
        <w:rPr>
          <w:b/>
          <w:bCs/>
        </w:rPr>
        <w:t>Next Review:</w:t>
      </w:r>
      <w:r w:rsidRPr="008B014B">
        <w:t xml:space="preserve"> Post-KMPG Technical Advisory Review</w:t>
      </w:r>
    </w:p>
    <w:p w14:paraId="2414F051" w14:textId="77777777" w:rsidR="008B014B" w:rsidRPr="008B014B" w:rsidRDefault="008B014B" w:rsidP="00791481">
      <w:pPr>
        <w:numPr>
          <w:ilvl w:val="0"/>
          <w:numId w:val="79"/>
        </w:numPr>
      </w:pPr>
      <w:r w:rsidRPr="008B014B">
        <w:rPr>
          <w:b/>
          <w:bCs/>
        </w:rPr>
        <w:t>Distribution:</w:t>
      </w:r>
      <w:r w:rsidRPr="008B014B">
        <w:t xml:space="preserve"> Technical Advisory Board, Executive Team</w:t>
      </w:r>
    </w:p>
    <w:p w14:paraId="52542ACB" w14:textId="77777777" w:rsidR="008B014B" w:rsidRPr="008B014B" w:rsidRDefault="008B014B" w:rsidP="00791481">
      <w:pPr>
        <w:numPr>
          <w:ilvl w:val="0"/>
          <w:numId w:val="79"/>
        </w:numPr>
      </w:pPr>
      <w:r w:rsidRPr="008B014B">
        <w:rPr>
          <w:b/>
          <w:bCs/>
        </w:rPr>
        <w:t>Approval:</w:t>
      </w:r>
      <w:r w:rsidRPr="008B014B">
        <w:t xml:space="preserve"> CEO, CTO, VP Business Development</w:t>
      </w:r>
    </w:p>
    <w:p w14:paraId="01FA7FA6" w14:textId="77777777" w:rsidR="008B014B" w:rsidRPr="008B014B" w:rsidRDefault="008B014B" w:rsidP="008B014B">
      <w:r w:rsidRPr="008B014B">
        <w:rPr>
          <w:b/>
          <w:bCs/>
        </w:rPr>
        <w:t>Change History:</w:t>
      </w:r>
    </w:p>
    <w:p w14:paraId="01FFA4E0" w14:textId="77777777" w:rsidR="008B014B" w:rsidRPr="008B014B" w:rsidRDefault="008B014B" w:rsidP="00791481">
      <w:pPr>
        <w:numPr>
          <w:ilvl w:val="0"/>
          <w:numId w:val="80"/>
        </w:numPr>
      </w:pPr>
      <w:r w:rsidRPr="008B014B">
        <w:rPr>
          <w:b/>
          <w:bCs/>
        </w:rPr>
        <w:t>v1.0:</w:t>
      </w:r>
      <w:r w:rsidRPr="008B014B">
        <w:t xml:space="preserve"> Initial draft with basic platform overview</w:t>
      </w:r>
    </w:p>
    <w:p w14:paraId="4764E73D" w14:textId="77777777" w:rsidR="008B014B" w:rsidRPr="008B014B" w:rsidRDefault="008B014B" w:rsidP="00791481">
      <w:pPr>
        <w:numPr>
          <w:ilvl w:val="0"/>
          <w:numId w:val="80"/>
        </w:numPr>
      </w:pPr>
      <w:r w:rsidRPr="008B014B">
        <w:rPr>
          <w:b/>
          <w:bCs/>
        </w:rPr>
        <w:t>v2.0:</w:t>
      </w:r>
      <w:r w:rsidRPr="008B014B">
        <w:t xml:space="preserve"> Added partnership validation and technical specifications</w:t>
      </w:r>
    </w:p>
    <w:p w14:paraId="0507F30A" w14:textId="77777777" w:rsidR="008B014B" w:rsidRPr="008B014B" w:rsidRDefault="008B014B" w:rsidP="00791481">
      <w:pPr>
        <w:numPr>
          <w:ilvl w:val="0"/>
          <w:numId w:val="80"/>
        </w:numPr>
      </w:pPr>
      <w:r w:rsidRPr="008B014B">
        <w:rPr>
          <w:b/>
          <w:bCs/>
        </w:rPr>
        <w:lastRenderedPageBreak/>
        <w:t>v3.0:</w:t>
      </w:r>
      <w:r w:rsidRPr="008B014B">
        <w:t xml:space="preserve"> Comprehensive technical blueprint with honest gap analysis for CIO-level review</w:t>
      </w:r>
    </w:p>
    <w:p w14:paraId="1D037757" w14:textId="77777777" w:rsidR="008B014B" w:rsidRPr="008B014B" w:rsidRDefault="008B014B" w:rsidP="008B014B">
      <w:r w:rsidRPr="008B014B">
        <w:rPr>
          <w:b/>
          <w:bCs/>
        </w:rPr>
        <w:t>Document Purpose:</w:t>
      </w:r>
      <w:r w:rsidRPr="008B014B">
        <w:t xml:space="preserve"> This technical blueprint serves as the canonical reference for SocratIQ™ platform architecture, business model, and market positioning. It provides the foundation for technical due diligence, investment discussions, and strategic partnership negotiations.</w:t>
      </w:r>
    </w:p>
    <w:p w14:paraId="2905FAA1" w14:textId="77777777" w:rsidR="008B014B" w:rsidRPr="008B014B" w:rsidRDefault="008B014B" w:rsidP="008B014B">
      <w:r w:rsidRPr="008B014B">
        <w:rPr>
          <w:b/>
          <w:bCs/>
        </w:rPr>
        <w:t>Contact Information:</w:t>
      </w:r>
    </w:p>
    <w:p w14:paraId="656CCAE7" w14:textId="77777777" w:rsidR="008B014B" w:rsidRPr="008B014B" w:rsidRDefault="008B014B" w:rsidP="00791481">
      <w:pPr>
        <w:numPr>
          <w:ilvl w:val="0"/>
          <w:numId w:val="81"/>
        </w:numPr>
      </w:pPr>
      <w:r w:rsidRPr="008B014B">
        <w:rPr>
          <w:b/>
          <w:bCs/>
        </w:rPr>
        <w:t>Technical Questions:</w:t>
      </w:r>
      <w:r w:rsidRPr="008B014B">
        <w:t xml:space="preserve"> CTO Office</w:t>
      </w:r>
    </w:p>
    <w:p w14:paraId="19B0E6A6" w14:textId="77777777" w:rsidR="008B014B" w:rsidRPr="008B014B" w:rsidRDefault="008B014B" w:rsidP="00791481">
      <w:pPr>
        <w:numPr>
          <w:ilvl w:val="0"/>
          <w:numId w:val="81"/>
        </w:numPr>
      </w:pPr>
      <w:r w:rsidRPr="008B014B">
        <w:rPr>
          <w:b/>
          <w:bCs/>
        </w:rPr>
        <w:t>Business Development:</w:t>
      </w:r>
      <w:r w:rsidRPr="008B014B">
        <w:t xml:space="preserve"> VP Business Development</w:t>
      </w:r>
    </w:p>
    <w:p w14:paraId="328D22E8" w14:textId="77777777" w:rsidR="008B014B" w:rsidRPr="008B014B" w:rsidRDefault="008B014B" w:rsidP="00791481">
      <w:pPr>
        <w:numPr>
          <w:ilvl w:val="0"/>
          <w:numId w:val="81"/>
        </w:numPr>
      </w:pPr>
      <w:r w:rsidRPr="008B014B">
        <w:rPr>
          <w:b/>
          <w:bCs/>
        </w:rPr>
        <w:t>Partnership Inquiries:</w:t>
      </w:r>
      <w:r w:rsidRPr="008B014B">
        <w:t xml:space="preserve"> Director of Partnerships</w:t>
      </w:r>
    </w:p>
    <w:p w14:paraId="6B80E563" w14:textId="77777777" w:rsidR="008B014B" w:rsidRPr="008B014B" w:rsidRDefault="008B014B" w:rsidP="00791481">
      <w:pPr>
        <w:numPr>
          <w:ilvl w:val="0"/>
          <w:numId w:val="81"/>
        </w:numPr>
      </w:pPr>
      <w:r w:rsidRPr="008B014B">
        <w:rPr>
          <w:b/>
          <w:bCs/>
        </w:rPr>
        <w:t>Investment Relations:</w:t>
      </w:r>
      <w:r w:rsidRPr="008B014B">
        <w:t xml:space="preserve"> CEO Office</w:t>
      </w:r>
    </w:p>
    <w:p w14:paraId="4AECEF44" w14:textId="77777777" w:rsidR="008B014B" w:rsidRPr="008B014B" w:rsidRDefault="00000000" w:rsidP="008B014B">
      <w:r>
        <w:pict w14:anchorId="29F5293D">
          <v:rect id="_x0000_i1050" style="width:0;height:1.5pt" o:hralign="center" o:hrstd="t" o:hr="t" fillcolor="#a0a0a0" stroked="f"/>
        </w:pict>
      </w:r>
    </w:p>
    <w:p w14:paraId="7EA3D78B" w14:textId="77777777" w:rsidR="008B014B" w:rsidRPr="008B014B" w:rsidRDefault="008B014B" w:rsidP="008B014B">
      <w:r w:rsidRPr="008B014B">
        <w:t>© 2025 SocratIQ™ | Confidential Information | Patent Pending | All Rights Reserved</w:t>
      </w:r>
    </w:p>
    <w:p w14:paraId="1D132ADB" w14:textId="77777777" w:rsidR="00B05347" w:rsidRDefault="00B05347"/>
    <w:sectPr w:rsidR="00B0534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Kathleen Brunner" w:date="2025-08-04T13:49:00Z" w:initials="KB">
    <w:p w14:paraId="4FFA1BC5" w14:textId="77777777" w:rsidR="00A0690C" w:rsidRDefault="00A0690C" w:rsidP="00A0690C">
      <w:pPr>
        <w:pStyle w:val="CommentText"/>
      </w:pPr>
      <w:r>
        <w:rPr>
          <w:rStyle w:val="CommentReference"/>
        </w:rPr>
        <w:annotationRef/>
      </w:r>
      <w:r>
        <w:t xml:space="preserve">Add binary information here </w:t>
      </w:r>
      <w:r>
        <w:br/>
      </w:r>
      <w:r>
        <w:rPr>
          <w:b/>
          <w:bCs/>
        </w:rPr>
        <w:t>1. Biotech Startup – Direct Production Customer (SocratIQ Profile™)</w:t>
      </w:r>
    </w:p>
    <w:p w14:paraId="49083CB7" w14:textId="77777777" w:rsidR="00A0690C" w:rsidRDefault="00A0690C" w:rsidP="00A0690C">
      <w:pPr>
        <w:pStyle w:val="CommentText"/>
      </w:pPr>
      <w:r>
        <w:rPr>
          <w:b/>
          <w:bCs/>
        </w:rPr>
        <w:t>Company Profile</w:t>
      </w:r>
    </w:p>
    <w:p w14:paraId="5C0E24C0" w14:textId="77777777" w:rsidR="00A0690C" w:rsidRDefault="00A0690C" w:rsidP="00A0690C">
      <w:pPr>
        <w:pStyle w:val="CommentText"/>
        <w:numPr>
          <w:ilvl w:val="0"/>
          <w:numId w:val="134"/>
        </w:numPr>
        <w:ind w:left="360"/>
      </w:pPr>
      <w:r>
        <w:rPr>
          <w:b/>
          <w:bCs/>
        </w:rPr>
        <w:t>Industry:</w:t>
      </w:r>
      <w:r>
        <w:t xml:space="preserve"> Early-stage pharmaceutical development</w:t>
      </w:r>
    </w:p>
    <w:p w14:paraId="25A4C5A6" w14:textId="77777777" w:rsidR="00A0690C" w:rsidRDefault="00A0690C" w:rsidP="00A0690C">
      <w:pPr>
        <w:pStyle w:val="CommentText"/>
        <w:numPr>
          <w:ilvl w:val="0"/>
          <w:numId w:val="134"/>
        </w:numPr>
        <w:ind w:left="360"/>
      </w:pPr>
      <w:r>
        <w:rPr>
          <w:b/>
          <w:bCs/>
        </w:rPr>
        <w:t>Size:</w:t>
      </w:r>
      <w:r>
        <w:t xml:space="preserve"> 50–100 employees</w:t>
      </w:r>
    </w:p>
    <w:p w14:paraId="3D3F3A5C" w14:textId="77777777" w:rsidR="00A0690C" w:rsidRDefault="00A0690C" w:rsidP="00A0690C">
      <w:pPr>
        <w:pStyle w:val="CommentText"/>
        <w:numPr>
          <w:ilvl w:val="0"/>
          <w:numId w:val="134"/>
        </w:numPr>
        <w:ind w:left="360"/>
      </w:pPr>
      <w:r>
        <w:rPr>
          <w:b/>
          <w:bCs/>
        </w:rPr>
        <w:t>Stage:</w:t>
      </w:r>
      <w:r>
        <w:t xml:space="preserve"> Series A funded</w:t>
      </w:r>
    </w:p>
    <w:p w14:paraId="3DAEB915" w14:textId="77777777" w:rsidR="00A0690C" w:rsidRDefault="00A0690C" w:rsidP="00A0690C">
      <w:pPr>
        <w:pStyle w:val="CommentText"/>
        <w:numPr>
          <w:ilvl w:val="0"/>
          <w:numId w:val="134"/>
        </w:numPr>
        <w:ind w:left="360"/>
      </w:pPr>
      <w:r>
        <w:rPr>
          <w:b/>
          <w:bCs/>
        </w:rPr>
        <w:t>Location:</w:t>
      </w:r>
      <w:r>
        <w:t xml:space="preserve"> Cambridge, MA (biotech hub)</w:t>
      </w:r>
    </w:p>
    <w:p w14:paraId="72FF366A" w14:textId="77777777" w:rsidR="00A0690C" w:rsidRDefault="00A0690C" w:rsidP="00A0690C">
      <w:pPr>
        <w:pStyle w:val="CommentText"/>
      </w:pPr>
      <w:r>
        <w:rPr>
          <w:b/>
          <w:bCs/>
        </w:rPr>
        <w:t>Deployment &amp; Contract</w:t>
      </w:r>
    </w:p>
    <w:p w14:paraId="43D76DE7" w14:textId="77777777" w:rsidR="00A0690C" w:rsidRDefault="00A0690C" w:rsidP="00A0690C">
      <w:pPr>
        <w:pStyle w:val="CommentText"/>
        <w:numPr>
          <w:ilvl w:val="0"/>
          <w:numId w:val="135"/>
        </w:numPr>
        <w:ind w:left="360"/>
      </w:pPr>
      <w:r>
        <w:rPr>
          <w:b/>
          <w:bCs/>
        </w:rPr>
        <w:t>Module:</w:t>
      </w:r>
      <w:r>
        <w:t xml:space="preserve"> SocratIQ Profile™ (Target &amp; Patient Profiling)</w:t>
      </w:r>
    </w:p>
    <w:p w14:paraId="3AA01840" w14:textId="77777777" w:rsidR="00A0690C" w:rsidRDefault="00A0690C" w:rsidP="00A0690C">
      <w:pPr>
        <w:pStyle w:val="CommentText"/>
        <w:numPr>
          <w:ilvl w:val="0"/>
          <w:numId w:val="135"/>
        </w:numPr>
        <w:ind w:left="360"/>
      </w:pPr>
      <w:r>
        <w:rPr>
          <w:b/>
          <w:bCs/>
        </w:rPr>
        <w:t>Status:</w:t>
      </w:r>
      <w:r>
        <w:t xml:space="preserve"> Full production since Q1 2025</w:t>
      </w:r>
    </w:p>
    <w:p w14:paraId="2ACF2738" w14:textId="77777777" w:rsidR="00A0690C" w:rsidRDefault="00A0690C" w:rsidP="00A0690C">
      <w:pPr>
        <w:pStyle w:val="CommentText"/>
        <w:numPr>
          <w:ilvl w:val="0"/>
          <w:numId w:val="135"/>
        </w:numPr>
        <w:ind w:left="360"/>
      </w:pPr>
      <w:r>
        <w:rPr>
          <w:b/>
          <w:bCs/>
        </w:rPr>
        <w:t>Contract:</w:t>
      </w:r>
      <w:r>
        <w:t xml:space="preserve"> Annual subscription with usage-based scaling</w:t>
      </w:r>
    </w:p>
    <w:p w14:paraId="68204C42" w14:textId="77777777" w:rsidR="00A0690C" w:rsidRDefault="00A0690C" w:rsidP="00A0690C">
      <w:pPr>
        <w:pStyle w:val="CommentText"/>
        <w:numPr>
          <w:ilvl w:val="0"/>
          <w:numId w:val="135"/>
        </w:numPr>
        <w:ind w:left="360"/>
      </w:pPr>
      <w:r>
        <w:rPr>
          <w:b/>
          <w:bCs/>
        </w:rPr>
        <w:t>Value:</w:t>
      </w:r>
      <w:r>
        <w:t xml:space="preserve"> $120K annually, with growth potential</w:t>
      </w:r>
    </w:p>
    <w:p w14:paraId="3A1A73AB" w14:textId="77777777" w:rsidR="00A0690C" w:rsidRDefault="00A0690C" w:rsidP="00A0690C">
      <w:pPr>
        <w:pStyle w:val="CommentText"/>
      </w:pPr>
      <w:r>
        <w:rPr>
          <w:b/>
          <w:bCs/>
        </w:rPr>
        <w:t>Use Case Integration</w:t>
      </w:r>
    </w:p>
    <w:p w14:paraId="23D42BFB" w14:textId="77777777" w:rsidR="00A0690C" w:rsidRDefault="00A0690C" w:rsidP="00A0690C">
      <w:pPr>
        <w:pStyle w:val="CommentText"/>
        <w:numPr>
          <w:ilvl w:val="0"/>
          <w:numId w:val="136"/>
        </w:numPr>
        <w:ind w:left="360"/>
      </w:pPr>
      <w:r>
        <w:rPr>
          <w:b/>
          <w:bCs/>
        </w:rPr>
        <w:t>Primary Use:</w:t>
      </w:r>
      <w:r>
        <w:t xml:space="preserve"> Target validation and patient stratification</w:t>
      </w:r>
    </w:p>
    <w:p w14:paraId="1DA81341" w14:textId="77777777" w:rsidR="00A0690C" w:rsidRDefault="00A0690C" w:rsidP="00A0690C">
      <w:pPr>
        <w:pStyle w:val="CommentText"/>
        <w:numPr>
          <w:ilvl w:val="0"/>
          <w:numId w:val="136"/>
        </w:numPr>
        <w:ind w:left="360"/>
      </w:pPr>
      <w:r>
        <w:rPr>
          <w:b/>
          <w:bCs/>
        </w:rPr>
        <w:t>Workflow:</w:t>
      </w:r>
      <w:r>
        <w:t xml:space="preserve"> Integrated into internal R&amp;D decision-making</w:t>
      </w:r>
    </w:p>
    <w:p w14:paraId="53F75AA3" w14:textId="77777777" w:rsidR="00A0690C" w:rsidRDefault="00A0690C" w:rsidP="00A0690C">
      <w:pPr>
        <w:pStyle w:val="CommentText"/>
        <w:numPr>
          <w:ilvl w:val="0"/>
          <w:numId w:val="136"/>
        </w:numPr>
        <w:ind w:left="360"/>
      </w:pPr>
      <w:r>
        <w:rPr>
          <w:b/>
          <w:bCs/>
        </w:rPr>
        <w:t>Data Sources:</w:t>
      </w:r>
      <w:r>
        <w:t xml:space="preserve"> Clinical databases, competitive intel, literature</w:t>
      </w:r>
    </w:p>
    <w:p w14:paraId="535CF7A1" w14:textId="77777777" w:rsidR="00A0690C" w:rsidRDefault="00A0690C" w:rsidP="00A0690C">
      <w:pPr>
        <w:pStyle w:val="CommentText"/>
        <w:numPr>
          <w:ilvl w:val="0"/>
          <w:numId w:val="136"/>
        </w:numPr>
        <w:ind w:left="360"/>
      </w:pPr>
      <w:r>
        <w:rPr>
          <w:b/>
          <w:bCs/>
        </w:rPr>
        <w:t>Key Users:</w:t>
      </w:r>
      <w:r>
        <w:t xml:space="preserve"> CSO, VP of Development, Research Directors</w:t>
      </w:r>
    </w:p>
    <w:p w14:paraId="3094C237" w14:textId="77777777" w:rsidR="00A0690C" w:rsidRDefault="00A0690C" w:rsidP="00A0690C">
      <w:pPr>
        <w:pStyle w:val="CommentText"/>
      </w:pPr>
      <w:r>
        <w:rPr>
          <w:b/>
          <w:bCs/>
        </w:rPr>
        <w:t>Business Impact</w:t>
      </w:r>
    </w:p>
    <w:p w14:paraId="55EB92F1" w14:textId="77777777" w:rsidR="00A0690C" w:rsidRDefault="00A0690C" w:rsidP="00A0690C">
      <w:pPr>
        <w:pStyle w:val="CommentText"/>
        <w:numPr>
          <w:ilvl w:val="0"/>
          <w:numId w:val="137"/>
        </w:numPr>
      </w:pPr>
      <w:r>
        <w:rPr>
          <w:b/>
          <w:bCs/>
        </w:rPr>
        <w:t>30–40% faster target selection</w:t>
      </w:r>
    </w:p>
    <w:p w14:paraId="49711505" w14:textId="77777777" w:rsidR="00A0690C" w:rsidRDefault="00A0690C" w:rsidP="00A0690C">
      <w:pPr>
        <w:pStyle w:val="CommentText"/>
        <w:numPr>
          <w:ilvl w:val="0"/>
          <w:numId w:val="137"/>
        </w:numPr>
      </w:pPr>
      <w:r>
        <w:rPr>
          <w:b/>
          <w:bCs/>
        </w:rPr>
        <w:t>Improved board-level decision confidence</w:t>
      </w:r>
    </w:p>
    <w:p w14:paraId="1240491F" w14:textId="77777777" w:rsidR="00A0690C" w:rsidRDefault="00A0690C" w:rsidP="00A0690C">
      <w:pPr>
        <w:pStyle w:val="CommentText"/>
        <w:numPr>
          <w:ilvl w:val="0"/>
          <w:numId w:val="137"/>
        </w:numPr>
      </w:pPr>
      <w:r>
        <w:rPr>
          <w:b/>
          <w:bCs/>
        </w:rPr>
        <w:t>Optimized resource allocation across indications</w:t>
      </w:r>
    </w:p>
    <w:p w14:paraId="4741D7BE" w14:textId="77777777" w:rsidR="00A0690C" w:rsidRDefault="00A0690C" w:rsidP="00A0690C">
      <w:pPr>
        <w:pStyle w:val="CommentText"/>
        <w:numPr>
          <w:ilvl w:val="0"/>
          <w:numId w:val="137"/>
        </w:numPr>
      </w:pPr>
      <w:r>
        <w:rPr>
          <w:b/>
          <w:bCs/>
        </w:rPr>
        <w:t>Enhanced competitive landscape awareness</w:t>
      </w:r>
    </w:p>
    <w:p w14:paraId="43FE77AE" w14:textId="77777777" w:rsidR="00A0690C" w:rsidRDefault="00A0690C" w:rsidP="00A0690C">
      <w:pPr>
        <w:pStyle w:val="CommentText"/>
      </w:pPr>
      <w:r>
        <w:rPr>
          <w:b/>
          <w:bCs/>
        </w:rPr>
        <w:t>Expansion Opportunities</w:t>
      </w:r>
    </w:p>
    <w:p w14:paraId="14421805" w14:textId="77777777" w:rsidR="00A0690C" w:rsidRDefault="00A0690C" w:rsidP="00A0690C">
      <w:pPr>
        <w:pStyle w:val="CommentText"/>
        <w:numPr>
          <w:ilvl w:val="0"/>
          <w:numId w:val="138"/>
        </w:numPr>
      </w:pPr>
      <w:r>
        <w:t>Additional interest in SocratIQ IP™</w:t>
      </w:r>
    </w:p>
    <w:p w14:paraId="46A02812" w14:textId="77777777" w:rsidR="00A0690C" w:rsidRDefault="00A0690C" w:rsidP="00A0690C">
      <w:pPr>
        <w:pStyle w:val="CommentText"/>
        <w:numPr>
          <w:ilvl w:val="0"/>
          <w:numId w:val="138"/>
        </w:numPr>
      </w:pPr>
      <w:r>
        <w:t>API-level integration with internal systems</w:t>
      </w:r>
    </w:p>
    <w:p w14:paraId="092E137C" w14:textId="77777777" w:rsidR="00A0690C" w:rsidRDefault="00A0690C" w:rsidP="00A0690C">
      <w:pPr>
        <w:pStyle w:val="CommentText"/>
        <w:numPr>
          <w:ilvl w:val="0"/>
          <w:numId w:val="138"/>
        </w:numPr>
      </w:pPr>
      <w:r>
        <w:t>Custom models by therapeutic area</w:t>
      </w:r>
    </w:p>
    <w:p w14:paraId="47AE2076" w14:textId="77777777" w:rsidR="00A0690C" w:rsidRDefault="00A0690C" w:rsidP="00A0690C">
      <w:pPr>
        <w:pStyle w:val="CommentText"/>
        <w:numPr>
          <w:ilvl w:val="0"/>
          <w:numId w:val="138"/>
        </w:numPr>
      </w:pPr>
      <w:r>
        <w:t>Joint case study development</w:t>
      </w:r>
    </w:p>
    <w:p w14:paraId="7E203358" w14:textId="77777777" w:rsidR="00A0690C" w:rsidRDefault="00A0690C" w:rsidP="00A0690C">
      <w:pPr>
        <w:pStyle w:val="CommentText"/>
      </w:pPr>
      <w:r>
        <w:rPr>
          <w:b/>
          <w:bCs/>
        </w:rPr>
        <w:t>Customer Success Metrics</w:t>
      </w:r>
    </w:p>
    <w:p w14:paraId="345EA710" w14:textId="77777777" w:rsidR="00A0690C" w:rsidRDefault="00A0690C" w:rsidP="00A0690C">
      <w:pPr>
        <w:pStyle w:val="CommentText"/>
        <w:numPr>
          <w:ilvl w:val="0"/>
          <w:numId w:val="139"/>
        </w:numPr>
      </w:pPr>
      <w:r>
        <w:t>Accelerated decisions and improved process efficiency</w:t>
      </w:r>
    </w:p>
    <w:p w14:paraId="2E3BE076" w14:textId="77777777" w:rsidR="00A0690C" w:rsidRDefault="00A0690C" w:rsidP="00A0690C">
      <w:pPr>
        <w:pStyle w:val="CommentText"/>
        <w:numPr>
          <w:ilvl w:val="0"/>
          <w:numId w:val="139"/>
        </w:numPr>
      </w:pPr>
      <w:r>
        <w:t>Expansion into new indication areas validates ROI</w:t>
      </w:r>
    </w:p>
    <w:p w14:paraId="542731C8" w14:textId="77777777" w:rsidR="00A0690C" w:rsidRDefault="00A0690C" w:rsidP="00A0690C">
      <w:pPr>
        <w:pStyle w:val="CommentText"/>
      </w:pPr>
      <w:r>
        <w:br/>
      </w:r>
    </w:p>
  </w:comment>
  <w:comment w:id="3" w:author="George Brunner" w:date="2025-08-06T13:11:00Z" w:initials="GB">
    <w:p w14:paraId="7E301299" w14:textId="5427EF66" w:rsidR="00896C53" w:rsidRDefault="00896C53" w:rsidP="00896C5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4" w:name="_@_264644260860485A8A9594F87C03AA66Z"/>
      <w:r>
        <w:fldChar w:fldCharType="separate"/>
      </w:r>
      <w:bookmarkEnd w:id="4"/>
      <w:r w:rsidRPr="00896C53">
        <w:rPr>
          <w:rStyle w:val="Mention"/>
          <w:noProof/>
        </w:rPr>
        <w:t>@Kathleen Brunner</w:t>
      </w:r>
      <w:r>
        <w:fldChar w:fldCharType="end"/>
      </w:r>
      <w:r>
        <w:t xml:space="preserve">  GB can update drawings </w:t>
      </w:r>
    </w:p>
  </w:comment>
  <w:comment w:id="7" w:author="Kathleen Brunner" w:date="2025-07-02T09:40:00Z" w:initials="KB">
    <w:p w14:paraId="6DDBB81B" w14:textId="2771A4F1" w:rsidR="0001011C" w:rsidRDefault="0001011C" w:rsidP="0001011C">
      <w:pPr>
        <w:pStyle w:val="CommentText"/>
      </w:pPr>
      <w:r>
        <w:rPr>
          <w:rStyle w:val="CommentReference"/>
        </w:rPr>
        <w:annotationRef/>
      </w:r>
      <w:r>
        <w:t>This is not 100% above it what it should visually look like, but the details are wrong I think</w:t>
      </w:r>
    </w:p>
  </w:comment>
  <w:comment w:id="8" w:author="George Brunner" w:date="2025-07-03T11:35:00Z" w:initials="GB">
    <w:p w14:paraId="10DC2F39" w14:textId="77777777" w:rsidR="00973665" w:rsidRDefault="00973665" w:rsidP="00973665">
      <w:pPr>
        <w:pStyle w:val="CommentText"/>
      </w:pPr>
      <w:r>
        <w:rPr>
          <w:rStyle w:val="CommentReference"/>
        </w:rPr>
        <w:annotationRef/>
      </w:r>
      <w:r>
        <w:t xml:space="preserve">Will probably need to add chemistry and some other like toxicology and stability. </w:t>
      </w:r>
    </w:p>
  </w:comment>
  <w:comment w:id="9" w:author="George Brunner" w:date="2025-08-06T13:12:00Z" w:initials="GB">
    <w:p w14:paraId="4CF9CE92" w14:textId="26A87380" w:rsidR="000637A1" w:rsidRDefault="000637A1" w:rsidP="000637A1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10" w:name="_@_7C841E3F7DCF424FB304BCC654710CB5Z"/>
      <w:r>
        <w:fldChar w:fldCharType="separate"/>
      </w:r>
      <w:bookmarkEnd w:id="10"/>
      <w:r w:rsidRPr="000637A1">
        <w:rPr>
          <w:rStyle w:val="Mention"/>
          <w:noProof/>
        </w:rPr>
        <w:t>@Kathleen Brunner</w:t>
      </w:r>
      <w:r>
        <w:fldChar w:fldCharType="end"/>
      </w:r>
      <w:r>
        <w:t xml:space="preserve">  should file upload be mentioned here?</w:t>
      </w:r>
    </w:p>
  </w:comment>
  <w:comment w:id="11" w:author="Kathleen Brunner" w:date="2025-07-02T09:44:00Z" w:initials="KB">
    <w:p w14:paraId="5A89E92C" w14:textId="7C1A2FFF" w:rsidR="0001011C" w:rsidRDefault="0001011C" w:rsidP="0001011C">
      <w:pPr>
        <w:pStyle w:val="CommentText"/>
      </w:pPr>
      <w:r>
        <w:rPr>
          <w:rStyle w:val="CommentReference"/>
        </w:rPr>
        <w:annotationRef/>
      </w:r>
      <w:r>
        <w:t>WORM is wrong</w:t>
      </w:r>
    </w:p>
  </w:comment>
  <w:comment w:id="13" w:author="George Brunner" w:date="2025-08-06T13:13:00Z" w:initials="GB">
    <w:p w14:paraId="7E7498E0" w14:textId="75606CCE" w:rsidR="00A41700" w:rsidRDefault="00A41700" w:rsidP="00A4170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14" w:name="_@_14268F5EC89347F791FA2E320AA9D91EZ"/>
      <w:r>
        <w:fldChar w:fldCharType="separate"/>
      </w:r>
      <w:bookmarkEnd w:id="14"/>
      <w:r w:rsidRPr="00A41700">
        <w:rPr>
          <w:rStyle w:val="Mention"/>
          <w:noProof/>
        </w:rPr>
        <w:t>@Kathleen Brunner</w:t>
      </w:r>
      <w:r>
        <w:fldChar w:fldCharType="end"/>
      </w:r>
      <w:r>
        <w:t xml:space="preserve">  Should I review the agenda and the models for functionality and technical accuracy. </w:t>
      </w:r>
    </w:p>
  </w:comment>
  <w:comment w:id="15" w:author="George Brunner" w:date="2025-07-03T11:31:00Z" w:initials="GB">
    <w:p w14:paraId="6336F4DB" w14:textId="06E60CBF" w:rsidR="00B0413C" w:rsidRDefault="00B0413C" w:rsidP="00B0413C">
      <w:pPr>
        <w:pStyle w:val="CommentText"/>
      </w:pPr>
      <w:r>
        <w:rPr>
          <w:rStyle w:val="CommentReference"/>
        </w:rPr>
        <w:annotationRef/>
      </w:r>
      <w:r>
        <w:t xml:space="preserve">Need to format for better readability. I will add some carriage returns </w:t>
      </w:r>
    </w:p>
  </w:comment>
  <w:comment w:id="18" w:author="George Brunner" w:date="2025-07-03T11:29:00Z" w:initials="GB">
    <w:p w14:paraId="648D7285" w14:textId="77777777" w:rsidR="009E6DC1" w:rsidRDefault="009E6DC1" w:rsidP="009E6DC1">
      <w:pPr>
        <w:pStyle w:val="CommentText"/>
      </w:pPr>
      <w:r>
        <w:rPr>
          <w:rStyle w:val="CommentReference"/>
        </w:rPr>
        <w:annotationRef/>
      </w:r>
      <w:r>
        <w:t>I added borders to all tables to improve readability</w:t>
      </w:r>
    </w:p>
  </w:comment>
  <w:comment w:id="32" w:author="Kathleen Brunner" w:date="2025-07-02T09:47:00Z" w:initials="KB">
    <w:p w14:paraId="62DB6436" w14:textId="42162B9A" w:rsidR="00325C8A" w:rsidRDefault="00325C8A" w:rsidP="00325C8A">
      <w:pPr>
        <w:pStyle w:val="CommentText"/>
      </w:pPr>
      <w:r>
        <w:rPr>
          <w:rStyle w:val="CommentReference"/>
        </w:rPr>
        <w:annotationRef/>
      </w:r>
      <w:r>
        <w:t>Needs review</w:t>
      </w:r>
    </w:p>
  </w:comment>
  <w:comment w:id="35" w:author="George Brunner" w:date="2025-07-03T11:08:00Z" w:initials="GB">
    <w:p w14:paraId="0D02BBD3" w14:textId="77777777" w:rsidR="00814ABE" w:rsidRDefault="00814ABE" w:rsidP="00814ABE">
      <w:pPr>
        <w:pStyle w:val="CommentText"/>
      </w:pPr>
      <w:r>
        <w:rPr>
          <w:rStyle w:val="CommentReference"/>
        </w:rPr>
        <w:annotationRef/>
      </w:r>
      <w:r>
        <w:t xml:space="preserve">Halucination \ Chat artifact. </w:t>
      </w:r>
    </w:p>
  </w:comment>
  <w:comment w:id="38" w:author="George Brunner" w:date="2025-07-03T11:12:00Z" w:initials="GB">
    <w:p w14:paraId="594A305C" w14:textId="77777777" w:rsidR="005A33E3" w:rsidRDefault="005A33E3" w:rsidP="005A33E3">
      <w:pPr>
        <w:pStyle w:val="CommentText"/>
      </w:pPr>
      <w:r>
        <w:rPr>
          <w:rStyle w:val="CommentReference"/>
        </w:rPr>
        <w:annotationRef/>
      </w:r>
      <w:r>
        <w:t>These should probably be ordered by module or designated a multi-module</w:t>
      </w:r>
    </w:p>
  </w:comment>
  <w:comment w:id="39" w:author="George Brunner" w:date="2025-07-03T11:10:00Z" w:initials="GB">
    <w:p w14:paraId="13B046AE" w14:textId="6247423D" w:rsidR="00581075" w:rsidRDefault="00581075" w:rsidP="00581075">
      <w:pPr>
        <w:pStyle w:val="CommentText"/>
      </w:pPr>
      <w:r>
        <w:rPr>
          <w:rStyle w:val="CommentReference"/>
        </w:rPr>
        <w:annotationRef/>
      </w:r>
      <w:r>
        <w:t>Not sure this integration is need but if it is it will probably later in the roadmap</w:t>
      </w:r>
    </w:p>
  </w:comment>
  <w:comment w:id="40" w:author="George Brunner" w:date="2025-07-03T11:27:00Z" w:initials="GB">
    <w:p w14:paraId="15A687E9" w14:textId="77777777" w:rsidR="003347E0" w:rsidRDefault="003347E0" w:rsidP="003347E0">
      <w:pPr>
        <w:pStyle w:val="CommentText"/>
      </w:pPr>
      <w:r>
        <w:rPr>
          <w:rStyle w:val="CommentReference"/>
        </w:rPr>
        <w:annotationRef/>
      </w:r>
      <w:r>
        <w:t>This needs work</w:t>
      </w:r>
    </w:p>
  </w:comment>
  <w:comment w:id="50" w:author="George Brunner" w:date="2025-08-06T13:18:00Z" w:initials="GB">
    <w:p w14:paraId="4BA52564" w14:textId="038E3BAE" w:rsidR="00EE2872" w:rsidRDefault="00EE2872" w:rsidP="00EE287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51" w:name="_@_103652A08A8B42129FC09EB9440CC61DZ"/>
      <w:r>
        <w:fldChar w:fldCharType="separate"/>
      </w:r>
      <w:bookmarkEnd w:id="51"/>
      <w:r w:rsidRPr="00EE2872">
        <w:rPr>
          <w:rStyle w:val="Mention"/>
          <w:noProof/>
        </w:rPr>
        <w:t>@Kathleen Brunner</w:t>
      </w:r>
      <w:r>
        <w:fldChar w:fldCharType="end"/>
      </w:r>
      <w:r>
        <w:t xml:space="preserve">  I should probably review this from a GXP and GAMP and Regulatory perspective.</w:t>
      </w:r>
    </w:p>
  </w:comment>
  <w:comment w:id="80" w:author="George Brunner" w:date="2025-07-03T11:25:00Z" w:initials="GB">
    <w:p w14:paraId="35B29735" w14:textId="5332F3D3" w:rsidR="00283DE5" w:rsidRDefault="00283DE5" w:rsidP="00283DE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81" w:name="_@_E7A568716C3F44CDBA56908EDC1EC617Z"/>
      <w:r>
        <w:fldChar w:fldCharType="separate"/>
      </w:r>
      <w:bookmarkEnd w:id="81"/>
      <w:r w:rsidRPr="00283DE5">
        <w:rPr>
          <w:rStyle w:val="Mention"/>
          <w:noProof/>
        </w:rPr>
        <w:t>@Kathleen Brunner</w:t>
      </w:r>
      <w:r>
        <w:fldChar w:fldCharType="end"/>
      </w:r>
      <w:r>
        <w:t xml:space="preserve"> Should these type of partnerships be in a technical document. </w:t>
      </w:r>
    </w:p>
  </w:comment>
  <w:comment w:id="90" w:author="George Brunner" w:date="2025-08-06T13:21:00Z" w:initials="GB">
    <w:p w14:paraId="579B2DC8" w14:textId="597D852F" w:rsidR="006D37C9" w:rsidRDefault="006D37C9" w:rsidP="006D37C9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91" w:name="_@_F5F9FF6ACB8A4B6CB94CE3218ADA5142Z"/>
      <w:r>
        <w:fldChar w:fldCharType="separate"/>
      </w:r>
      <w:bookmarkEnd w:id="91"/>
      <w:r w:rsidRPr="006D37C9">
        <w:rPr>
          <w:rStyle w:val="Mention"/>
          <w:noProof/>
        </w:rPr>
        <w:t>@Kathleen Brunner</w:t>
      </w:r>
      <w:r>
        <w:fldChar w:fldCharType="end"/>
      </w:r>
      <w:r>
        <w:t xml:space="preserve">  I think I should probably review this section from an overall architecture but also from an assessment of unique Life Science processes perspective.</w:t>
      </w:r>
    </w:p>
  </w:comment>
  <w:comment w:id="103" w:author="George Brunner" w:date="2025-07-03T11:23:00Z" w:initials="GB">
    <w:p w14:paraId="0049F624" w14:textId="58316971" w:rsidR="008E5E7C" w:rsidRDefault="008E5E7C" w:rsidP="008E5E7C">
      <w:pPr>
        <w:pStyle w:val="CommentText"/>
      </w:pPr>
      <w:r>
        <w:rPr>
          <w:rStyle w:val="CommentReference"/>
        </w:rPr>
        <w:annotationRef/>
      </w:r>
      <w:r>
        <w:t>Should do a find and delete. Also remove emojis.</w:t>
      </w:r>
    </w:p>
  </w:comment>
  <w:comment w:id="110" w:author="George Brunner" w:date="2025-08-06T13:22:00Z" w:initials="GB">
    <w:p w14:paraId="7D7F620A" w14:textId="432B89CC" w:rsidR="00830CB0" w:rsidRDefault="00830CB0" w:rsidP="00830CB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111" w:name="_@_46C954C3B43346DA8D4B4C25BB4B2A97Z"/>
      <w:r>
        <w:fldChar w:fldCharType="separate"/>
      </w:r>
      <w:bookmarkEnd w:id="111"/>
      <w:r w:rsidRPr="00830CB0">
        <w:rPr>
          <w:rStyle w:val="Mention"/>
          <w:noProof/>
        </w:rPr>
        <w:t>@Kathleen Brunner</w:t>
      </w:r>
      <w:r>
        <w:fldChar w:fldCharType="end"/>
      </w:r>
      <w:r>
        <w:t xml:space="preserve">  You and I should probably go over this together. </w:t>
      </w:r>
    </w:p>
  </w:comment>
  <w:comment w:id="118" w:author="George Brunner" w:date="2025-08-06T13:23:00Z" w:initials="GB">
    <w:p w14:paraId="785222DC" w14:textId="79AC4C11" w:rsidR="00830CB0" w:rsidRDefault="00830CB0" w:rsidP="00830CB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"mailto:kbrunner@acumenanalytics.com"</w:instrText>
      </w:r>
      <w:bookmarkStart w:id="119" w:name="_@_00051375F45A4BBABA45936C40A92BA0Z"/>
      <w:r>
        <w:fldChar w:fldCharType="separate"/>
      </w:r>
      <w:bookmarkEnd w:id="119"/>
      <w:r w:rsidRPr="00830CB0">
        <w:rPr>
          <w:rStyle w:val="Mention"/>
          <w:noProof/>
        </w:rPr>
        <w:t>@Kathleen Brunner</w:t>
      </w:r>
      <w:r>
        <w:fldChar w:fldCharType="end"/>
      </w:r>
      <w:r>
        <w:t xml:space="preserve">  at a minimum I should look at the graphics \ tables. </w:t>
      </w:r>
    </w:p>
  </w:comment>
  <w:comment w:id="126" w:author="George Brunner" w:date="2025-07-03T11:22:00Z" w:initials="GB">
    <w:p w14:paraId="56618EDA" w14:textId="307E90B8" w:rsidR="003E11E9" w:rsidRDefault="003E11E9" w:rsidP="003E11E9">
      <w:pPr>
        <w:pStyle w:val="CommentText"/>
      </w:pPr>
      <w:r>
        <w:rPr>
          <w:rStyle w:val="CommentReference"/>
        </w:rPr>
        <w:annotationRef/>
      </w:r>
      <w:r>
        <w:t>This usually goes at the beginning of a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2731C8" w15:done="0"/>
  <w15:commentEx w15:paraId="7E301299" w15:done="0"/>
  <w15:commentEx w15:paraId="6DDBB81B" w15:done="0"/>
  <w15:commentEx w15:paraId="10DC2F39" w15:done="0"/>
  <w15:commentEx w15:paraId="4CF9CE92" w15:done="0"/>
  <w15:commentEx w15:paraId="5A89E92C" w15:done="0"/>
  <w15:commentEx w15:paraId="7E7498E0" w15:done="0"/>
  <w15:commentEx w15:paraId="6336F4DB" w15:done="0"/>
  <w15:commentEx w15:paraId="648D7285" w15:done="0"/>
  <w15:commentEx w15:paraId="62DB6436" w15:done="0"/>
  <w15:commentEx w15:paraId="0D02BBD3" w15:done="0"/>
  <w15:commentEx w15:paraId="594A305C" w15:done="0"/>
  <w15:commentEx w15:paraId="13B046AE" w15:done="0"/>
  <w15:commentEx w15:paraId="15A687E9" w15:done="0"/>
  <w15:commentEx w15:paraId="4BA52564" w15:done="0"/>
  <w15:commentEx w15:paraId="35B29735" w15:done="0"/>
  <w15:commentEx w15:paraId="579B2DC8" w15:done="0"/>
  <w15:commentEx w15:paraId="0049F624" w15:done="0"/>
  <w15:commentEx w15:paraId="7D7F620A" w15:done="0"/>
  <w15:commentEx w15:paraId="785222DC" w15:done="0"/>
  <w15:commentEx w15:paraId="56618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AD51B" w16cex:dateUtc="2025-08-04T17:49:00Z"/>
  <w16cex:commentExtensible w16cex:durableId="1DCA87E7" w16cex:dateUtc="2025-08-06T17:11:00Z"/>
  <w16cex:commentExtensible w16cex:durableId="5AEFC57A" w16cex:dateUtc="2025-07-02T13:40:00Z"/>
  <w16cex:commentExtensible w16cex:durableId="290E1E66" w16cex:dateUtc="2025-07-03T15:35:00Z"/>
  <w16cex:commentExtensible w16cex:durableId="528AB838" w16cex:dateUtc="2025-08-06T17:12:00Z"/>
  <w16cex:commentExtensible w16cex:durableId="575A6B71" w16cex:dateUtc="2025-07-02T13:44:00Z"/>
  <w16cex:commentExtensible w16cex:durableId="5050949A" w16cex:dateUtc="2025-08-06T17:13:00Z"/>
  <w16cex:commentExtensible w16cex:durableId="28CE97B0" w16cex:dateUtc="2025-07-03T15:31:00Z"/>
  <w16cex:commentExtensible w16cex:durableId="50D85880" w16cex:dateUtc="2025-07-03T15:29:00Z"/>
  <w16cex:commentExtensible w16cex:durableId="226BE57D" w16cex:dateUtc="2025-07-02T13:47:00Z"/>
  <w16cex:commentExtensible w16cex:durableId="75BDDD9B" w16cex:dateUtc="2025-07-03T15:08:00Z"/>
  <w16cex:commentExtensible w16cex:durableId="1C8696E9" w16cex:dateUtc="2025-07-03T15:12:00Z"/>
  <w16cex:commentExtensible w16cex:durableId="2FC990EA" w16cex:dateUtc="2025-07-03T15:10:00Z"/>
  <w16cex:commentExtensible w16cex:durableId="11D67C64" w16cex:dateUtc="2025-07-03T15:27:00Z"/>
  <w16cex:commentExtensible w16cex:durableId="67D3042B" w16cex:dateUtc="2025-08-06T17:18:00Z"/>
  <w16cex:commentExtensible w16cex:durableId="7F62D095" w16cex:dateUtc="2025-07-03T15:25:00Z"/>
  <w16cex:commentExtensible w16cex:durableId="525526AB" w16cex:dateUtc="2025-08-06T17:21:00Z"/>
  <w16cex:commentExtensible w16cex:durableId="09F19814" w16cex:dateUtc="2025-07-03T15:23:00Z"/>
  <w16cex:commentExtensible w16cex:durableId="5C412550" w16cex:dateUtc="2025-08-06T17:22:00Z"/>
  <w16cex:commentExtensible w16cex:durableId="05D1055C" w16cex:dateUtc="2025-08-06T17:23:00Z"/>
  <w16cex:commentExtensible w16cex:durableId="7C514233" w16cex:dateUtc="2025-07-03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2731C8" w16cid:durableId="4C1AD51B"/>
  <w16cid:commentId w16cid:paraId="7E301299" w16cid:durableId="1DCA87E7"/>
  <w16cid:commentId w16cid:paraId="6DDBB81B" w16cid:durableId="5AEFC57A"/>
  <w16cid:commentId w16cid:paraId="10DC2F39" w16cid:durableId="290E1E66"/>
  <w16cid:commentId w16cid:paraId="4CF9CE92" w16cid:durableId="528AB838"/>
  <w16cid:commentId w16cid:paraId="5A89E92C" w16cid:durableId="575A6B71"/>
  <w16cid:commentId w16cid:paraId="7E7498E0" w16cid:durableId="5050949A"/>
  <w16cid:commentId w16cid:paraId="6336F4DB" w16cid:durableId="28CE97B0"/>
  <w16cid:commentId w16cid:paraId="648D7285" w16cid:durableId="50D85880"/>
  <w16cid:commentId w16cid:paraId="62DB6436" w16cid:durableId="226BE57D"/>
  <w16cid:commentId w16cid:paraId="0D02BBD3" w16cid:durableId="75BDDD9B"/>
  <w16cid:commentId w16cid:paraId="594A305C" w16cid:durableId="1C8696E9"/>
  <w16cid:commentId w16cid:paraId="13B046AE" w16cid:durableId="2FC990EA"/>
  <w16cid:commentId w16cid:paraId="15A687E9" w16cid:durableId="11D67C64"/>
  <w16cid:commentId w16cid:paraId="4BA52564" w16cid:durableId="67D3042B"/>
  <w16cid:commentId w16cid:paraId="35B29735" w16cid:durableId="7F62D095"/>
  <w16cid:commentId w16cid:paraId="579B2DC8" w16cid:durableId="525526AB"/>
  <w16cid:commentId w16cid:paraId="0049F624" w16cid:durableId="09F19814"/>
  <w16cid:commentId w16cid:paraId="7D7F620A" w16cid:durableId="5C412550"/>
  <w16cid:commentId w16cid:paraId="785222DC" w16cid:durableId="05D1055C"/>
  <w16cid:commentId w16cid:paraId="56618EDA" w16cid:durableId="7C5142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7BC19" w14:textId="77777777" w:rsidR="000B71B9" w:rsidRDefault="000B71B9" w:rsidP="00A41700">
      <w:pPr>
        <w:spacing w:after="0" w:line="240" w:lineRule="auto"/>
      </w:pPr>
      <w:r>
        <w:separator/>
      </w:r>
    </w:p>
  </w:endnote>
  <w:endnote w:type="continuationSeparator" w:id="0">
    <w:p w14:paraId="6AB96A0E" w14:textId="77777777" w:rsidR="000B71B9" w:rsidRDefault="000B71B9" w:rsidP="00A4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499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30A71" w14:textId="0935B7D6" w:rsidR="00A73C51" w:rsidRDefault="00A73C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D3AE9" w14:textId="77777777" w:rsidR="00A41700" w:rsidRDefault="00A4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82E72" w14:textId="77777777" w:rsidR="000B71B9" w:rsidRDefault="000B71B9" w:rsidP="00A41700">
      <w:pPr>
        <w:spacing w:after="0" w:line="240" w:lineRule="auto"/>
      </w:pPr>
      <w:r>
        <w:separator/>
      </w:r>
    </w:p>
  </w:footnote>
  <w:footnote w:type="continuationSeparator" w:id="0">
    <w:p w14:paraId="68E2D30D" w14:textId="77777777" w:rsidR="000B71B9" w:rsidRDefault="000B71B9" w:rsidP="00A4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CB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6CB7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63B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0B3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F28E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30AA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D63D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A4D32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B596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5039A"/>
    <w:multiLevelType w:val="hybridMultilevel"/>
    <w:tmpl w:val="94AAE150"/>
    <w:lvl w:ilvl="0" w:tplc="4064BE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29A05A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37E852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606E6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7EE2F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918AA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4F9A4B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69C67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3EC92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0AC43E6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14D4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B372F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5263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65517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10EF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775B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D7602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8778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DA602F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570D2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5350D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841F70"/>
    <w:multiLevelType w:val="hybridMultilevel"/>
    <w:tmpl w:val="70E472D2"/>
    <w:lvl w:ilvl="0" w:tplc="4FEEBB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270F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2EC94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3F6723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532406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CAE8D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3FCE1F3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C2857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D629A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3" w15:restartNumberingAfterBreak="0">
    <w:nsid w:val="1684763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A3A8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33487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6A5491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46D17"/>
    <w:multiLevelType w:val="multilevel"/>
    <w:tmpl w:val="8E9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53219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2F2C5F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89679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ED5612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0E47C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B7D9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A13116"/>
    <w:multiLevelType w:val="hybridMultilevel"/>
    <w:tmpl w:val="A36870EC"/>
    <w:lvl w:ilvl="0" w:tplc="761683A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A6C77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5C21C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032380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C98C6D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9F68F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2FCE17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7EA6A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68F05BE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5" w15:restartNumberingAfterBreak="0">
    <w:nsid w:val="2382770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BD468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0E5CA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A4C22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796AD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F57F2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84585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1D4FE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BC2BC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283C17"/>
    <w:multiLevelType w:val="hybridMultilevel"/>
    <w:tmpl w:val="E90ADC7E"/>
    <w:lvl w:ilvl="0" w:tplc="852A17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03AE9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050AA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7D546F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0AB640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53816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80289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44E92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6BFC0A2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5" w15:restartNumberingAfterBreak="0">
    <w:nsid w:val="301B4A8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1C5BB1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1F63A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E026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075DD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7C519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3A1A8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C0266D"/>
    <w:multiLevelType w:val="multilevel"/>
    <w:tmpl w:val="98E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E0783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3F39A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BB4D6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E472C7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DE5E2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20C4F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E7215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FA7DC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CF4A7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4B741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B6045D"/>
    <w:multiLevelType w:val="hybridMultilevel"/>
    <w:tmpl w:val="4C42F012"/>
    <w:lvl w:ilvl="0" w:tplc="709479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4497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574C0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E00DF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0CA0E1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60003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1A20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FAE31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09669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64" w15:restartNumberingAfterBreak="0">
    <w:nsid w:val="3F5F6D2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8F624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D8501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8437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4E3D5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D850D1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47038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85357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165571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C056E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2C025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474A98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9E64A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DA47F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246126"/>
    <w:multiLevelType w:val="hybridMultilevel"/>
    <w:tmpl w:val="571428E8"/>
    <w:lvl w:ilvl="0" w:tplc="BB08AE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36C79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A9A4F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7F06C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7AAEF1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900EC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26C76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9C828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FB479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9" w15:restartNumberingAfterBreak="0">
    <w:nsid w:val="4BF258F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1E35AE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C556EE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E114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5F5C3E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A0165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2B2E9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72631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C83B1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D2322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AF2D6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FB2B0E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0F2F37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172AB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916C8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2E12C2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48184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10121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143162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B307C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F5632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0C665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4B30B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0765D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AF09A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2127E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0967B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727AD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C01A1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1D765A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A2514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383AD7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476C11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D639AC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01296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8F6E4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BE7E3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837678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AB5A0B"/>
    <w:multiLevelType w:val="multilevel"/>
    <w:tmpl w:val="5EBC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204F0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184D44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97569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A2650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553E2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BE6AB3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661E8E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9C0FE0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EE5907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FD06CB"/>
    <w:multiLevelType w:val="multilevel"/>
    <w:tmpl w:val="74B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BD6188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DD1F4B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302D8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EB1A0F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6B3E2E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F8561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5B385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5E2075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064448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1A3859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C2C6721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7310F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185486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24724D"/>
    <w:multiLevelType w:val="multilevel"/>
    <w:tmpl w:val="EB2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3034">
    <w:abstractNumId w:val="62"/>
  </w:num>
  <w:num w:numId="2" w16cid:durableId="885524675">
    <w:abstractNumId w:val="112"/>
  </w:num>
  <w:num w:numId="3" w16cid:durableId="675693177">
    <w:abstractNumId w:val="96"/>
  </w:num>
  <w:num w:numId="4" w16cid:durableId="343243371">
    <w:abstractNumId w:val="103"/>
  </w:num>
  <w:num w:numId="5" w16cid:durableId="851800088">
    <w:abstractNumId w:val="32"/>
  </w:num>
  <w:num w:numId="6" w16cid:durableId="62141572">
    <w:abstractNumId w:val="17"/>
  </w:num>
  <w:num w:numId="7" w16cid:durableId="2129659144">
    <w:abstractNumId w:val="102"/>
  </w:num>
  <w:num w:numId="8" w16cid:durableId="654723351">
    <w:abstractNumId w:val="69"/>
  </w:num>
  <w:num w:numId="9" w16cid:durableId="1677809377">
    <w:abstractNumId w:val="53"/>
  </w:num>
  <w:num w:numId="10" w16cid:durableId="607195696">
    <w:abstractNumId w:val="84"/>
  </w:num>
  <w:num w:numId="11" w16cid:durableId="231620360">
    <w:abstractNumId w:val="111"/>
  </w:num>
  <w:num w:numId="12" w16cid:durableId="1635914698">
    <w:abstractNumId w:val="10"/>
  </w:num>
  <w:num w:numId="13" w16cid:durableId="215046288">
    <w:abstractNumId w:val="120"/>
  </w:num>
  <w:num w:numId="14" w16cid:durableId="1704593148">
    <w:abstractNumId w:val="93"/>
  </w:num>
  <w:num w:numId="15" w16cid:durableId="884951702">
    <w:abstractNumId w:val="48"/>
  </w:num>
  <w:num w:numId="16" w16cid:durableId="765345544">
    <w:abstractNumId w:val="49"/>
  </w:num>
  <w:num w:numId="17" w16cid:durableId="1528107084">
    <w:abstractNumId w:val="82"/>
  </w:num>
  <w:num w:numId="18" w16cid:durableId="1853298276">
    <w:abstractNumId w:val="98"/>
  </w:num>
  <w:num w:numId="19" w16cid:durableId="175851669">
    <w:abstractNumId w:val="39"/>
  </w:num>
  <w:num w:numId="20" w16cid:durableId="1701785324">
    <w:abstractNumId w:val="75"/>
  </w:num>
  <w:num w:numId="21" w16cid:durableId="278994173">
    <w:abstractNumId w:val="72"/>
  </w:num>
  <w:num w:numId="22" w16cid:durableId="1635286100">
    <w:abstractNumId w:val="28"/>
  </w:num>
  <w:num w:numId="23" w16cid:durableId="535434358">
    <w:abstractNumId w:val="132"/>
  </w:num>
  <w:num w:numId="24" w16cid:durableId="1361396582">
    <w:abstractNumId w:val="46"/>
  </w:num>
  <w:num w:numId="25" w16cid:durableId="73480555">
    <w:abstractNumId w:val="90"/>
  </w:num>
  <w:num w:numId="26" w16cid:durableId="406345065">
    <w:abstractNumId w:val="123"/>
  </w:num>
  <w:num w:numId="27" w16cid:durableId="238058101">
    <w:abstractNumId w:val="105"/>
  </w:num>
  <w:num w:numId="28" w16cid:durableId="1871410782">
    <w:abstractNumId w:val="35"/>
  </w:num>
  <w:num w:numId="29" w16cid:durableId="325862580">
    <w:abstractNumId w:val="83"/>
  </w:num>
  <w:num w:numId="30" w16cid:durableId="506678410">
    <w:abstractNumId w:val="109"/>
  </w:num>
  <w:num w:numId="31" w16cid:durableId="1213886272">
    <w:abstractNumId w:val="31"/>
  </w:num>
  <w:num w:numId="32" w16cid:durableId="771710285">
    <w:abstractNumId w:val="74"/>
  </w:num>
  <w:num w:numId="33" w16cid:durableId="140580221">
    <w:abstractNumId w:val="13"/>
  </w:num>
  <w:num w:numId="34" w16cid:durableId="1529373385">
    <w:abstractNumId w:val="4"/>
  </w:num>
  <w:num w:numId="35" w16cid:durableId="851914746">
    <w:abstractNumId w:val="30"/>
  </w:num>
  <w:num w:numId="36" w16cid:durableId="1297832188">
    <w:abstractNumId w:val="118"/>
  </w:num>
  <w:num w:numId="37" w16cid:durableId="1998999376">
    <w:abstractNumId w:val="139"/>
  </w:num>
  <w:num w:numId="38" w16cid:durableId="1572154210">
    <w:abstractNumId w:val="68"/>
  </w:num>
  <w:num w:numId="39" w16cid:durableId="1479686931">
    <w:abstractNumId w:val="140"/>
  </w:num>
  <w:num w:numId="40" w16cid:durableId="1715496330">
    <w:abstractNumId w:val="21"/>
  </w:num>
  <w:num w:numId="41" w16cid:durableId="880245521">
    <w:abstractNumId w:val="43"/>
  </w:num>
  <w:num w:numId="42" w16cid:durableId="1072654489">
    <w:abstractNumId w:val="7"/>
  </w:num>
  <w:num w:numId="43" w16cid:durableId="322394918">
    <w:abstractNumId w:val="130"/>
  </w:num>
  <w:num w:numId="44" w16cid:durableId="1159534953">
    <w:abstractNumId w:val="134"/>
  </w:num>
  <w:num w:numId="45" w16cid:durableId="2089502439">
    <w:abstractNumId w:val="23"/>
  </w:num>
  <w:num w:numId="46" w16cid:durableId="1327780933">
    <w:abstractNumId w:val="106"/>
  </w:num>
  <w:num w:numId="47" w16cid:durableId="1994136126">
    <w:abstractNumId w:val="42"/>
  </w:num>
  <w:num w:numId="48" w16cid:durableId="1054543357">
    <w:abstractNumId w:val="100"/>
  </w:num>
  <w:num w:numId="49" w16cid:durableId="1811559484">
    <w:abstractNumId w:val="99"/>
  </w:num>
  <w:num w:numId="50" w16cid:durableId="1543908574">
    <w:abstractNumId w:val="15"/>
  </w:num>
  <w:num w:numId="51" w16cid:durableId="1008486490">
    <w:abstractNumId w:val="133"/>
  </w:num>
  <w:num w:numId="52" w16cid:durableId="1017536906">
    <w:abstractNumId w:val="88"/>
  </w:num>
  <w:num w:numId="53" w16cid:durableId="970479674">
    <w:abstractNumId w:val="64"/>
  </w:num>
  <w:num w:numId="54" w16cid:durableId="1516335525">
    <w:abstractNumId w:val="135"/>
  </w:num>
  <w:num w:numId="55" w16cid:durableId="360589090">
    <w:abstractNumId w:val="47"/>
  </w:num>
  <w:num w:numId="56" w16cid:durableId="476339076">
    <w:abstractNumId w:val="5"/>
  </w:num>
  <w:num w:numId="57" w16cid:durableId="1839273046">
    <w:abstractNumId w:val="121"/>
  </w:num>
  <w:num w:numId="58" w16cid:durableId="963196718">
    <w:abstractNumId w:val="97"/>
  </w:num>
  <w:num w:numId="59" w16cid:durableId="148256689">
    <w:abstractNumId w:val="26"/>
  </w:num>
  <w:num w:numId="60" w16cid:durableId="1224215224">
    <w:abstractNumId w:val="125"/>
  </w:num>
  <w:num w:numId="61" w16cid:durableId="406535784">
    <w:abstractNumId w:val="24"/>
  </w:num>
  <w:num w:numId="62" w16cid:durableId="1706979481">
    <w:abstractNumId w:val="119"/>
  </w:num>
  <w:num w:numId="63" w16cid:durableId="446194368">
    <w:abstractNumId w:val="126"/>
  </w:num>
  <w:num w:numId="64" w16cid:durableId="2106077455">
    <w:abstractNumId w:val="36"/>
  </w:num>
  <w:num w:numId="65" w16cid:durableId="1259951541">
    <w:abstractNumId w:val="73"/>
  </w:num>
  <w:num w:numId="66" w16cid:durableId="603417398">
    <w:abstractNumId w:val="116"/>
  </w:num>
  <w:num w:numId="67" w16cid:durableId="583999469">
    <w:abstractNumId w:val="81"/>
  </w:num>
  <w:num w:numId="68" w16cid:durableId="2020959223">
    <w:abstractNumId w:val="0"/>
  </w:num>
  <w:num w:numId="69" w16cid:durableId="88739153">
    <w:abstractNumId w:val="91"/>
  </w:num>
  <w:num w:numId="70" w16cid:durableId="107168543">
    <w:abstractNumId w:val="1"/>
  </w:num>
  <w:num w:numId="71" w16cid:durableId="1490095202">
    <w:abstractNumId w:val="41"/>
  </w:num>
  <w:num w:numId="72" w16cid:durableId="1804495497">
    <w:abstractNumId w:val="45"/>
  </w:num>
  <w:num w:numId="73" w16cid:durableId="1928536622">
    <w:abstractNumId w:val="89"/>
  </w:num>
  <w:num w:numId="74" w16cid:durableId="676733684">
    <w:abstractNumId w:val="117"/>
  </w:num>
  <w:num w:numId="75" w16cid:durableId="1112240175">
    <w:abstractNumId w:val="20"/>
  </w:num>
  <w:num w:numId="76" w16cid:durableId="632294865">
    <w:abstractNumId w:val="19"/>
  </w:num>
  <w:num w:numId="77" w16cid:durableId="1262495763">
    <w:abstractNumId w:val="51"/>
  </w:num>
  <w:num w:numId="78" w16cid:durableId="422840707">
    <w:abstractNumId w:val="138"/>
  </w:num>
  <w:num w:numId="79" w16cid:durableId="2117552764">
    <w:abstractNumId w:val="37"/>
  </w:num>
  <w:num w:numId="80" w16cid:durableId="1255238144">
    <w:abstractNumId w:val="79"/>
  </w:num>
  <w:num w:numId="81" w16cid:durableId="179707693">
    <w:abstractNumId w:val="104"/>
  </w:num>
  <w:num w:numId="82" w16cid:durableId="1652447714">
    <w:abstractNumId w:val="18"/>
  </w:num>
  <w:num w:numId="83" w16cid:durableId="1286739596">
    <w:abstractNumId w:val="122"/>
  </w:num>
  <w:num w:numId="84" w16cid:durableId="1618414493">
    <w:abstractNumId w:val="58"/>
  </w:num>
  <w:num w:numId="85" w16cid:durableId="1283420444">
    <w:abstractNumId w:val="71"/>
  </w:num>
  <w:num w:numId="86" w16cid:durableId="1280917301">
    <w:abstractNumId w:val="141"/>
  </w:num>
  <w:num w:numId="87" w16cid:durableId="2122842604">
    <w:abstractNumId w:val="38"/>
  </w:num>
  <w:num w:numId="88" w16cid:durableId="2101028639">
    <w:abstractNumId w:val="137"/>
  </w:num>
  <w:num w:numId="89" w16cid:durableId="2035643569">
    <w:abstractNumId w:val="128"/>
  </w:num>
  <w:num w:numId="90" w16cid:durableId="1984306869">
    <w:abstractNumId w:val="11"/>
  </w:num>
  <w:num w:numId="91" w16cid:durableId="107435355">
    <w:abstractNumId w:val="60"/>
  </w:num>
  <w:num w:numId="92" w16cid:durableId="1454858517">
    <w:abstractNumId w:val="61"/>
  </w:num>
  <w:num w:numId="93" w16cid:durableId="1384212782">
    <w:abstractNumId w:val="65"/>
  </w:num>
  <w:num w:numId="94" w16cid:durableId="433987514">
    <w:abstractNumId w:val="108"/>
  </w:num>
  <w:num w:numId="95" w16cid:durableId="1974292281">
    <w:abstractNumId w:val="95"/>
  </w:num>
  <w:num w:numId="96" w16cid:durableId="1152601208">
    <w:abstractNumId w:val="129"/>
  </w:num>
  <w:num w:numId="97" w16cid:durableId="646982620">
    <w:abstractNumId w:val="86"/>
  </w:num>
  <w:num w:numId="98" w16cid:durableId="1833987636">
    <w:abstractNumId w:val="70"/>
  </w:num>
  <w:num w:numId="99" w16cid:durableId="516848441">
    <w:abstractNumId w:val="25"/>
  </w:num>
  <w:num w:numId="100" w16cid:durableId="18551305">
    <w:abstractNumId w:val="16"/>
  </w:num>
  <w:num w:numId="101" w16cid:durableId="962617866">
    <w:abstractNumId w:val="12"/>
  </w:num>
  <w:num w:numId="102" w16cid:durableId="1478111758">
    <w:abstractNumId w:val="94"/>
  </w:num>
  <w:num w:numId="103" w16cid:durableId="1634600258">
    <w:abstractNumId w:val="131"/>
  </w:num>
  <w:num w:numId="104" w16cid:durableId="314604997">
    <w:abstractNumId w:val="107"/>
  </w:num>
  <w:num w:numId="105" w16cid:durableId="796996213">
    <w:abstractNumId w:val="87"/>
  </w:num>
  <w:num w:numId="106" w16cid:durableId="1602644122">
    <w:abstractNumId w:val="113"/>
  </w:num>
  <w:num w:numId="107" w16cid:durableId="1125583577">
    <w:abstractNumId w:val="50"/>
  </w:num>
  <w:num w:numId="108" w16cid:durableId="1985044251">
    <w:abstractNumId w:val="101"/>
  </w:num>
  <w:num w:numId="109" w16cid:durableId="442261314">
    <w:abstractNumId w:val="77"/>
  </w:num>
  <w:num w:numId="110" w16cid:durableId="359399823">
    <w:abstractNumId w:val="56"/>
  </w:num>
  <w:num w:numId="111" w16cid:durableId="472217539">
    <w:abstractNumId w:val="2"/>
  </w:num>
  <w:num w:numId="112" w16cid:durableId="1469200314">
    <w:abstractNumId w:val="57"/>
  </w:num>
  <w:num w:numId="113" w16cid:durableId="2058897947">
    <w:abstractNumId w:val="8"/>
  </w:num>
  <w:num w:numId="114" w16cid:durableId="843283730">
    <w:abstractNumId w:val="40"/>
  </w:num>
  <w:num w:numId="115" w16cid:durableId="1781752759">
    <w:abstractNumId w:val="124"/>
  </w:num>
  <w:num w:numId="116" w16cid:durableId="1834370748">
    <w:abstractNumId w:val="29"/>
  </w:num>
  <w:num w:numId="117" w16cid:durableId="174391650">
    <w:abstractNumId w:val="114"/>
  </w:num>
  <w:num w:numId="118" w16cid:durableId="27611046">
    <w:abstractNumId w:val="76"/>
  </w:num>
  <w:num w:numId="119" w16cid:durableId="1325281867">
    <w:abstractNumId w:val="85"/>
  </w:num>
  <w:num w:numId="120" w16cid:durableId="259070316">
    <w:abstractNumId w:val="33"/>
  </w:num>
  <w:num w:numId="121" w16cid:durableId="395400850">
    <w:abstractNumId w:val="6"/>
  </w:num>
  <w:num w:numId="122" w16cid:durableId="2098742601">
    <w:abstractNumId w:val="110"/>
  </w:num>
  <w:num w:numId="123" w16cid:durableId="607546936">
    <w:abstractNumId w:val="80"/>
  </w:num>
  <w:num w:numId="124" w16cid:durableId="1883009888">
    <w:abstractNumId w:val="54"/>
  </w:num>
  <w:num w:numId="125" w16cid:durableId="1024744422">
    <w:abstractNumId w:val="3"/>
  </w:num>
  <w:num w:numId="126" w16cid:durableId="1580824952">
    <w:abstractNumId w:val="92"/>
  </w:num>
  <w:num w:numId="127" w16cid:durableId="1373841234">
    <w:abstractNumId w:val="67"/>
  </w:num>
  <w:num w:numId="128" w16cid:durableId="1819760063">
    <w:abstractNumId w:val="55"/>
  </w:num>
  <w:num w:numId="129" w16cid:durableId="1064181364">
    <w:abstractNumId w:val="59"/>
  </w:num>
  <w:num w:numId="130" w16cid:durableId="1297299121">
    <w:abstractNumId w:val="136"/>
  </w:num>
  <w:num w:numId="131" w16cid:durableId="1905942118">
    <w:abstractNumId w:val="115"/>
  </w:num>
  <w:num w:numId="132" w16cid:durableId="1259673523">
    <w:abstractNumId w:val="14"/>
  </w:num>
  <w:num w:numId="133" w16cid:durableId="1498572835">
    <w:abstractNumId w:val="66"/>
  </w:num>
  <w:num w:numId="134" w16cid:durableId="1641619131">
    <w:abstractNumId w:val="78"/>
  </w:num>
  <w:num w:numId="135" w16cid:durableId="1925065752">
    <w:abstractNumId w:val="22"/>
  </w:num>
  <w:num w:numId="136" w16cid:durableId="593246522">
    <w:abstractNumId w:val="34"/>
  </w:num>
  <w:num w:numId="137" w16cid:durableId="1108507321">
    <w:abstractNumId w:val="63"/>
  </w:num>
  <w:num w:numId="138" w16cid:durableId="1287346776">
    <w:abstractNumId w:val="9"/>
  </w:num>
  <w:num w:numId="139" w16cid:durableId="858740865">
    <w:abstractNumId w:val="44"/>
  </w:num>
  <w:num w:numId="140" w16cid:durableId="898977430">
    <w:abstractNumId w:val="52"/>
  </w:num>
  <w:num w:numId="141" w16cid:durableId="1730229485">
    <w:abstractNumId w:val="127"/>
  </w:num>
  <w:num w:numId="142" w16cid:durableId="1565220090">
    <w:abstractNumId w:val="27"/>
  </w:num>
  <w:numIdMacAtCleanup w:val="1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thleen Brunner">
    <w15:presenceInfo w15:providerId="AD" w15:userId="S::kbrunner@acumenanalytics.com::63f4a7a8-49aa-41db-a548-8e2c29e06281"/>
  </w15:person>
  <w15:person w15:author="George Brunner">
    <w15:presenceInfo w15:providerId="AD" w15:userId="S::gbrunner@acumenanalytics.com::981429ae-47b2-495f-af0a-8495ec0893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4B"/>
    <w:rsid w:val="0001011C"/>
    <w:rsid w:val="000154B9"/>
    <w:rsid w:val="0003606A"/>
    <w:rsid w:val="000637A1"/>
    <w:rsid w:val="000A5F4F"/>
    <w:rsid w:val="000B71B9"/>
    <w:rsid w:val="000D0B12"/>
    <w:rsid w:val="000D45DD"/>
    <w:rsid w:val="000E1C94"/>
    <w:rsid w:val="00120850"/>
    <w:rsid w:val="0012122A"/>
    <w:rsid w:val="001676C1"/>
    <w:rsid w:val="001B282B"/>
    <w:rsid w:val="00283B0C"/>
    <w:rsid w:val="00283DE5"/>
    <w:rsid w:val="002B3A01"/>
    <w:rsid w:val="00306931"/>
    <w:rsid w:val="00325C8A"/>
    <w:rsid w:val="0033058F"/>
    <w:rsid w:val="003347E0"/>
    <w:rsid w:val="00364314"/>
    <w:rsid w:val="003E11E9"/>
    <w:rsid w:val="003F2942"/>
    <w:rsid w:val="004174DA"/>
    <w:rsid w:val="004A481B"/>
    <w:rsid w:val="004D40A2"/>
    <w:rsid w:val="00556331"/>
    <w:rsid w:val="005734F6"/>
    <w:rsid w:val="00581075"/>
    <w:rsid w:val="005A33E3"/>
    <w:rsid w:val="0066684F"/>
    <w:rsid w:val="00695F09"/>
    <w:rsid w:val="006A314F"/>
    <w:rsid w:val="006D37C9"/>
    <w:rsid w:val="007009F9"/>
    <w:rsid w:val="00733F34"/>
    <w:rsid w:val="00755F0B"/>
    <w:rsid w:val="007814F4"/>
    <w:rsid w:val="00791481"/>
    <w:rsid w:val="007C377A"/>
    <w:rsid w:val="007F3A3E"/>
    <w:rsid w:val="00814ABE"/>
    <w:rsid w:val="00822507"/>
    <w:rsid w:val="00830CB0"/>
    <w:rsid w:val="00841383"/>
    <w:rsid w:val="008516A2"/>
    <w:rsid w:val="00896C53"/>
    <w:rsid w:val="008B014B"/>
    <w:rsid w:val="008C11CB"/>
    <w:rsid w:val="008E5E7C"/>
    <w:rsid w:val="0094015B"/>
    <w:rsid w:val="00941070"/>
    <w:rsid w:val="00973665"/>
    <w:rsid w:val="009B69D1"/>
    <w:rsid w:val="009C08AB"/>
    <w:rsid w:val="009E6DC1"/>
    <w:rsid w:val="00A0690C"/>
    <w:rsid w:val="00A13C0A"/>
    <w:rsid w:val="00A41700"/>
    <w:rsid w:val="00A47153"/>
    <w:rsid w:val="00A5599B"/>
    <w:rsid w:val="00A73C51"/>
    <w:rsid w:val="00AB15C2"/>
    <w:rsid w:val="00AD5928"/>
    <w:rsid w:val="00B0413C"/>
    <w:rsid w:val="00B04297"/>
    <w:rsid w:val="00B05347"/>
    <w:rsid w:val="00B37D0C"/>
    <w:rsid w:val="00B404F0"/>
    <w:rsid w:val="00B90EDA"/>
    <w:rsid w:val="00BD5C14"/>
    <w:rsid w:val="00BE084C"/>
    <w:rsid w:val="00C9717E"/>
    <w:rsid w:val="00D1598C"/>
    <w:rsid w:val="00DA5BB2"/>
    <w:rsid w:val="00DB65B3"/>
    <w:rsid w:val="00E2087B"/>
    <w:rsid w:val="00E212C4"/>
    <w:rsid w:val="00E27AA9"/>
    <w:rsid w:val="00E313DF"/>
    <w:rsid w:val="00E66CFC"/>
    <w:rsid w:val="00EE2872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6AE9"/>
  <w15:chartTrackingRefBased/>
  <w15:docId w15:val="{23C44689-10CC-42D4-A133-10C6A46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0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0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0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14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B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8B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14B"/>
    <w:rPr>
      <w:b/>
      <w:bCs/>
    </w:rPr>
  </w:style>
  <w:style w:type="character" w:styleId="Hyperlink">
    <w:name w:val="Hyperlink"/>
    <w:basedOn w:val="DefaultParagraphFont"/>
    <w:uiPriority w:val="99"/>
    <w:unhideWhenUsed/>
    <w:rsid w:val="008B0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14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1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1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014B"/>
  </w:style>
  <w:style w:type="character" w:styleId="UnresolvedMention">
    <w:name w:val="Unresolved Mention"/>
    <w:basedOn w:val="DefaultParagraphFont"/>
    <w:uiPriority w:val="99"/>
    <w:semiHidden/>
    <w:unhideWhenUsed/>
    <w:rsid w:val="008B014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55F0B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F0B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55F0B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5F0B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55F0B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55F0B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55F0B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55F0B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55F0B"/>
    <w:pPr>
      <w:spacing w:after="0"/>
      <w:ind w:left="154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0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0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11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83DE5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00"/>
  </w:style>
  <w:style w:type="paragraph" w:styleId="Footer">
    <w:name w:val="footer"/>
    <w:basedOn w:val="Normal"/>
    <w:link w:val="FooterChar"/>
    <w:uiPriority w:val="99"/>
    <w:unhideWhenUsed/>
    <w:rsid w:val="00A4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00"/>
  </w:style>
  <w:style w:type="paragraph" w:styleId="Revision">
    <w:name w:val="Revision"/>
    <w:hidden/>
    <w:uiPriority w:val="99"/>
    <w:semiHidden/>
    <w:rsid w:val="00417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15a5a9-b0b0-4155-b9f1-d663c029e91b">
      <Terms xmlns="http://schemas.microsoft.com/office/infopath/2007/PartnerControls"/>
    </lcf76f155ced4ddcb4097134ff3c332f>
    <TaxCatchAll xmlns="821f2fed-2fe0-416b-b8a2-431b630aeb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E5A83FA1BEC4B891B0DF3EA7ADC2F" ma:contentTypeVersion="14" ma:contentTypeDescription="Create a new document." ma:contentTypeScope="" ma:versionID="c335b80233a007e5131cde42e90b32e1">
  <xsd:schema xmlns:xsd="http://www.w3.org/2001/XMLSchema" xmlns:xs="http://www.w3.org/2001/XMLSchema" xmlns:p="http://schemas.microsoft.com/office/2006/metadata/properties" xmlns:ns2="2a15a5a9-b0b0-4155-b9f1-d663c029e91b" xmlns:ns3="821f2fed-2fe0-416b-b8a2-431b630aebaa" targetNamespace="http://schemas.microsoft.com/office/2006/metadata/properties" ma:root="true" ma:fieldsID="6b4455402e3677a45393965fe7217ecc" ns2:_="" ns3:_="">
    <xsd:import namespace="2a15a5a9-b0b0-4155-b9f1-d663c029e91b"/>
    <xsd:import namespace="821f2fed-2fe0-416b-b8a2-431b630ae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a5a9-b0b0-4155-b9f1-d663c029e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3ef9cfb-8620-4c83-a116-132334bb8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f2fed-2fe0-416b-b8a2-431b630aeb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aa6f3fc-5eef-4bec-ad78-57b0925f10aa}" ma:internalName="TaxCatchAll" ma:showField="CatchAllData" ma:web="821f2fed-2fe0-416b-b8a2-431b630aeb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C6222-59F1-4C32-88F4-0E901D0723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29C0D-2535-457C-84FE-EBACAE551CBB}">
  <ds:schemaRefs>
    <ds:schemaRef ds:uri="http://schemas.microsoft.com/office/2006/metadata/properties"/>
    <ds:schemaRef ds:uri="http://schemas.microsoft.com/office/infopath/2007/PartnerControls"/>
    <ds:schemaRef ds:uri="2a15a5a9-b0b0-4155-b9f1-d663c029e91b"/>
    <ds:schemaRef ds:uri="821f2fed-2fe0-416b-b8a2-431b630aebaa"/>
  </ds:schemaRefs>
</ds:datastoreItem>
</file>

<file path=customXml/itemProps3.xml><?xml version="1.0" encoding="utf-8"?>
<ds:datastoreItem xmlns:ds="http://schemas.openxmlformats.org/officeDocument/2006/customXml" ds:itemID="{FB712D7B-4353-4143-836F-D50B65350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a5a9-b0b0-4155-b9f1-d663c029e91b"/>
    <ds:schemaRef ds:uri="821f2fed-2fe0-416b-b8a2-431b630ae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93</Pages>
  <Words>17990</Words>
  <Characters>102547</Characters>
  <Application>Microsoft Office Word</Application>
  <DocSecurity>0</DocSecurity>
  <Lines>854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Brunner</dc:creator>
  <cp:keywords/>
  <dc:description/>
  <cp:lastModifiedBy>George Brunner</cp:lastModifiedBy>
  <cp:revision>11</cp:revision>
  <dcterms:created xsi:type="dcterms:W3CDTF">2025-08-06T13:54:00Z</dcterms:created>
  <dcterms:modified xsi:type="dcterms:W3CDTF">2025-08-06T17:27:00Z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0x010100EEAE5A83FA1BEC4B891B0DF3EA7ADC2F</vt:lpwstr>
  </property>
  <property fmtid="{D5CDD505-2E9C-101B-9397-08002B2CF9AE}" pid="3" name="MediaServiceImageTags">
    <vt:lpwstr/>
  </property>
</Properties>
</file>